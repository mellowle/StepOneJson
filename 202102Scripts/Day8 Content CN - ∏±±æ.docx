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CF84F" w14:textId="77777777" w:rsidR="002B0C73" w:rsidRDefault="00A34C54">
      <w:pPr>
        <w:jc w:val="center"/>
        <w:rPr>
          <w:rFonts w:ascii="等线" w:eastAsia="等线" w:hAnsi="等线"/>
          <w:b/>
          <w:bCs/>
          <w:sz w:val="32"/>
          <w:szCs w:val="36"/>
        </w:rPr>
      </w:pPr>
      <w:r>
        <w:rPr>
          <w:rFonts w:ascii="等线" w:eastAsia="等线" w:hAnsi="等线" w:hint="eastAsia"/>
          <w:b/>
          <w:bCs/>
          <w:sz w:val="32"/>
          <w:szCs w:val="36"/>
        </w:rPr>
        <w:t>Day</w:t>
      </w:r>
      <w:r>
        <w:rPr>
          <w:rFonts w:ascii="等线" w:eastAsia="等线" w:hAnsi="等线"/>
          <w:b/>
          <w:bCs/>
          <w:sz w:val="32"/>
          <w:szCs w:val="36"/>
        </w:rPr>
        <w:t>8</w:t>
      </w:r>
      <w:r>
        <w:rPr>
          <w:rFonts w:ascii="等线" w:eastAsia="等线" w:hAnsi="等线" w:hint="eastAsia"/>
          <w:b/>
          <w:bCs/>
          <w:sz w:val="32"/>
          <w:szCs w:val="36"/>
        </w:rPr>
        <w:t>分页脚本</w:t>
      </w:r>
    </w:p>
    <w:p w14:paraId="726EA34C" w14:textId="77777777" w:rsidR="002B0C73" w:rsidRDefault="002B0C73">
      <w:pPr>
        <w:rPr>
          <w:rFonts w:ascii="等线" w:eastAsia="等线" w:hAnsi="等线"/>
        </w:rPr>
      </w:pPr>
    </w:p>
    <w:p w14:paraId="197B8815" w14:textId="1DB2B728" w:rsidR="002B0C73" w:rsidRDefault="00A34C54">
      <w:pPr>
        <w:rPr>
          <w:rFonts w:ascii="等线" w:eastAsia="等线" w:hAnsi="等线"/>
        </w:rPr>
      </w:pPr>
      <w:r>
        <w:rPr>
          <w:rFonts w:ascii="等线" w:eastAsia="等线" w:hAnsi="等线" w:hint="eastAsia"/>
          <w:b/>
          <w:bCs/>
          <w:i/>
          <w:iCs/>
          <w:u w:val="single"/>
        </w:rPr>
        <w:t>目标：</w:t>
      </w:r>
      <w:del w:id="0" w:author="王 自飞" w:date="2021-02-06T20:32:00Z">
        <w:r w:rsidDel="003750C6">
          <w:rPr>
            <w:rFonts w:ascii="等线" w:eastAsia="等线" w:hAnsi="等线" w:hint="eastAsia"/>
          </w:rPr>
          <w:delText>李阳宏</w:delText>
        </w:r>
      </w:del>
      <w:ins w:id="1" w:author="王 自飞" w:date="2021-02-06T20:32:00Z">
        <w:r w:rsidR="003750C6">
          <w:rPr>
            <w:rFonts w:ascii="等线" w:eastAsia="等线" w:hAnsi="等线" w:hint="eastAsia"/>
          </w:rPr>
          <w:t>李伟</w:t>
        </w:r>
      </w:ins>
      <w:r>
        <w:rPr>
          <w:rFonts w:ascii="等线" w:eastAsia="等线" w:hAnsi="等线" w:hint="eastAsia"/>
        </w:rPr>
        <w:t>前来求助，用户和</w:t>
      </w:r>
      <w:del w:id="2" w:author="王 自飞" w:date="2021-02-06T20:32:00Z">
        <w:r w:rsidDel="003750C6">
          <w:rPr>
            <w:rFonts w:ascii="等线" w:eastAsia="等线" w:hAnsi="等线" w:hint="eastAsia"/>
          </w:rPr>
          <w:delText>李阳宏</w:delText>
        </w:r>
      </w:del>
      <w:ins w:id="3" w:author="王 自飞" w:date="2021-02-06T20:32:00Z">
        <w:r w:rsidR="003750C6">
          <w:rPr>
            <w:rFonts w:ascii="等线" w:eastAsia="等线" w:hAnsi="等线" w:hint="eastAsia"/>
          </w:rPr>
          <w:t>李伟</w:t>
        </w:r>
      </w:ins>
      <w:r>
        <w:rPr>
          <w:rFonts w:ascii="等线" w:eastAsia="等线" w:hAnsi="等线" w:hint="eastAsia"/>
        </w:rPr>
        <w:t>一起查看戒烟的科学方法，观看尼古丁替代疗法视频。星际委员会通过长期调查发现了“烟魔”的真相。通过这一天，用户进一步矫正了错误认知，找到了科学戒烟方法。</w:t>
      </w:r>
    </w:p>
    <w:p w14:paraId="33205E07" w14:textId="77777777" w:rsidR="002B0C73" w:rsidRDefault="00A34C54">
      <w:pPr>
        <w:rPr>
          <w:rFonts w:ascii="等线" w:eastAsia="等线" w:hAnsi="等线"/>
        </w:rPr>
      </w:pPr>
      <w:r>
        <w:rPr>
          <w:rFonts w:ascii="等线" w:eastAsia="等线" w:hAnsi="等线"/>
          <w:noProof/>
        </w:rPr>
        <w:drawing>
          <wp:inline distT="0" distB="0" distL="0" distR="0" wp14:anchorId="45C4257D" wp14:editId="10DEF5C5">
            <wp:extent cx="5274310" cy="1720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1" b="41995"/>
                    <a:stretch/>
                  </pic:blipFill>
                  <pic:spPr bwMode="auto"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4088F" w14:textId="77777777" w:rsidR="002B0C73" w:rsidRDefault="002B0C73">
      <w:pPr>
        <w:rPr>
          <w:rFonts w:ascii="等线" w:eastAsia="等线" w:hAnsi="等线"/>
        </w:rPr>
      </w:pPr>
    </w:p>
    <w:p w14:paraId="2A8943DF" w14:textId="77777777" w:rsidR="002B0C73" w:rsidRDefault="002B0C73">
      <w:pPr>
        <w:rPr>
          <w:rFonts w:ascii="等线" w:eastAsia="等线" w:hAnsi="等线"/>
        </w:rPr>
      </w:pPr>
    </w:p>
    <w:p w14:paraId="6EFD8778" w14:textId="77777777" w:rsidR="002B0C73" w:rsidRDefault="00A34C54">
      <w:pPr>
        <w:rPr>
          <w:rFonts w:ascii="等线" w:eastAsia="等线" w:hAnsi="等线"/>
          <w:b/>
          <w:bCs/>
          <w:i/>
          <w:iCs/>
          <w:u w:val="single"/>
        </w:rPr>
      </w:pPr>
      <w:r>
        <w:rPr>
          <w:rFonts w:ascii="等线" w:eastAsia="等线" w:hAnsi="等线" w:hint="eastAsia"/>
          <w:b/>
          <w:bCs/>
          <w:i/>
          <w:iCs/>
          <w:highlight w:val="cyan"/>
          <w:u w:val="single"/>
        </w:rPr>
        <w:t>（上午）</w:t>
      </w:r>
    </w:p>
    <w:p w14:paraId="0F42EF0C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推送文案：</w:t>
      </w:r>
    </w:p>
    <w:p w14:paraId="15D95AEE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倒计时</w:t>
      </w:r>
      <w:r>
        <w:rPr>
          <w:rFonts w:ascii="等线" w:eastAsia="等线" w:hAnsi="等线"/>
          <w:b/>
          <w:bCs/>
          <w:i/>
          <w:iCs/>
        </w:rPr>
        <w:t>2</w:t>
      </w:r>
      <w:r>
        <w:rPr>
          <w:rFonts w:ascii="等线" w:eastAsia="等线" w:hAnsi="等线" w:hint="eastAsia"/>
          <w:b/>
          <w:bCs/>
          <w:i/>
          <w:iCs/>
        </w:rPr>
        <w:t>天。</w:t>
      </w:r>
    </w:p>
    <w:p w14:paraId="4E821F72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“美好的明天”运动遇到个难题……（链接到主页）</w:t>
      </w:r>
    </w:p>
    <w:p w14:paraId="70FD4116" w14:textId="77777777" w:rsidR="002B0C73" w:rsidRDefault="002B0C73">
      <w:pPr>
        <w:rPr>
          <w:rFonts w:ascii="等线" w:eastAsia="等线" w:hAnsi="等线"/>
          <w:b/>
          <w:bCs/>
          <w:i/>
          <w:iCs/>
        </w:rPr>
      </w:pPr>
    </w:p>
    <w:p w14:paraId="3EB6DFAE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(P1)</w:t>
      </w:r>
    </w:p>
    <w:p w14:paraId="08AFE544" w14:textId="59D906A9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</w:t>
      </w:r>
      <w:del w:id="4" w:author="王 自飞" w:date="2021-02-06T20:32:00Z">
        <w:r w:rsidDel="003750C6">
          <w:rPr>
            <w:rFonts w:ascii="等线" w:eastAsia="等线" w:hAnsi="等线" w:hint="eastAsia"/>
          </w:rPr>
          <w:delText>李阳宏</w:delText>
        </w:r>
      </w:del>
      <w:ins w:id="5" w:author="王 自飞" w:date="2021-02-06T20:32:00Z">
        <w:r w:rsidR="003750C6">
          <w:rPr>
            <w:rFonts w:ascii="等线" w:eastAsia="等线" w:hAnsi="等线" w:hint="eastAsia"/>
          </w:rPr>
          <w:t>李伟</w:t>
        </w:r>
      </w:ins>
      <w:r w:rsidR="00225C91">
        <w:rPr>
          <w:rFonts w:ascii="等线" w:eastAsia="等线" w:hAnsi="等线" w:hint="eastAsia"/>
        </w:rPr>
        <w:t>（高兴）</w:t>
      </w:r>
    </w:p>
    <w:p w14:paraId="5EFB0704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5F490FD3" w14:textId="60D58EC8" w:rsidR="002B0C73" w:rsidRDefault="00A34C54">
      <w:pPr>
        <w:ind w:firstLine="420"/>
        <w:rPr>
          <w:rFonts w:ascii="等线" w:eastAsia="等线" w:hAnsi="等线"/>
        </w:rPr>
      </w:pPr>
      <w:del w:id="6" w:author="王 自飞" w:date="2021-02-06T20:33:00Z">
        <w:r w:rsidDel="003750C6">
          <w:rPr>
            <w:rFonts w:ascii="等线" w:eastAsia="等线" w:hAnsi="等线" w:hint="eastAsia"/>
          </w:rPr>
          <w:delText>使者先生，</w:delText>
        </w:r>
      </w:del>
      <w:ins w:id="7" w:author="王 自飞" w:date="2021-02-06T20:33:00Z">
        <w:r w:rsidR="003750C6">
          <w:rPr>
            <w:rFonts w:ascii="等线" w:eastAsia="等线" w:hAnsi="等线" w:hint="eastAsia"/>
          </w:rPr>
          <w:t>地球的使者，</w:t>
        </w:r>
      </w:ins>
      <w:r>
        <w:rPr>
          <w:rFonts w:ascii="等线" w:eastAsia="等线" w:hAnsi="等线" w:hint="eastAsia"/>
        </w:rPr>
        <w:t>早上好！很高兴又见到</w:t>
      </w:r>
      <w:ins w:id="8" w:author="王 自飞" w:date="2021-02-06T20:33:00Z">
        <w:r w:rsidR="003750C6">
          <w:rPr>
            <w:rFonts w:ascii="等线" w:eastAsia="等线" w:hAnsi="等线" w:hint="eastAsia"/>
          </w:rPr>
          <w:t>你</w:t>
        </w:r>
      </w:ins>
      <w:del w:id="9" w:author="王 自飞" w:date="2021-02-06T20:33:00Z">
        <w:r w:rsidDel="003750C6">
          <w:rPr>
            <w:rFonts w:ascii="等线" w:eastAsia="等线" w:hAnsi="等线" w:hint="eastAsia"/>
          </w:rPr>
          <w:delText>您</w:delText>
        </w:r>
      </w:del>
      <w:r>
        <w:rPr>
          <w:rFonts w:ascii="等线" w:eastAsia="等线" w:hAnsi="等线" w:hint="eastAsia"/>
        </w:rPr>
        <w:t>了！</w:t>
      </w:r>
    </w:p>
    <w:p w14:paraId="10F0F6A9" w14:textId="77777777" w:rsidR="002B0C73" w:rsidRDefault="00225C91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）：&gt;</w:t>
      </w:r>
      <w:r>
        <w:rPr>
          <w:rFonts w:ascii="等线" w:eastAsia="等线" w:hAnsi="等线"/>
        </w:rPr>
        <w:t>&gt;</w:t>
      </w:r>
    </w:p>
    <w:p w14:paraId="07335F2E" w14:textId="77777777" w:rsidR="00225C91" w:rsidRDefault="00225C91">
      <w:pPr>
        <w:ind w:firstLine="420"/>
        <w:rPr>
          <w:rFonts w:ascii="等线" w:eastAsia="等线" w:hAnsi="等线"/>
        </w:rPr>
      </w:pPr>
    </w:p>
    <w:p w14:paraId="58D71A83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(P2)</w:t>
      </w:r>
    </w:p>
    <w:p w14:paraId="4F20F346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3E219C8C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2A7F71B7" w14:textId="1952C649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早上好，</w:t>
      </w:r>
      <w:del w:id="10" w:author="王 自飞" w:date="2021-02-06T20:32:00Z">
        <w:r w:rsidDel="003750C6">
          <w:rPr>
            <w:rFonts w:ascii="等线" w:eastAsia="等线" w:hAnsi="等线" w:hint="eastAsia"/>
          </w:rPr>
          <w:delText>李阳宏</w:delText>
        </w:r>
      </w:del>
      <w:ins w:id="11" w:author="王 自飞" w:date="2021-02-06T20:32:00Z">
        <w:r w:rsidR="003750C6">
          <w:rPr>
            <w:rFonts w:ascii="等线" w:eastAsia="等线" w:hAnsi="等线" w:hint="eastAsia"/>
          </w:rPr>
          <w:t>李伟</w:t>
        </w:r>
      </w:ins>
      <w:r>
        <w:rPr>
          <w:rFonts w:ascii="等线" w:eastAsia="等线" w:hAnsi="等线" w:hint="eastAsia"/>
        </w:rPr>
        <w:t>，</w:t>
      </w:r>
      <w:del w:id="12" w:author="王 自飞" w:date="2021-02-06T20:33:00Z">
        <w:r w:rsidDel="00A00225">
          <w:rPr>
            <w:rFonts w:ascii="等线" w:eastAsia="等线" w:hAnsi="等线" w:hint="eastAsia"/>
          </w:rPr>
          <w:delText>您</w:delText>
        </w:r>
      </w:del>
      <w:ins w:id="13" w:author="王 自飞" w:date="2021-02-06T20:33:00Z">
        <w:r w:rsidR="00A00225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今天精神很不错啊！</w:t>
      </w:r>
    </w:p>
    <w:p w14:paraId="763A3E90" w14:textId="77777777" w:rsidR="00225C91" w:rsidRDefault="00225C91" w:rsidP="00225C91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）：&gt;</w:t>
      </w:r>
      <w:r>
        <w:rPr>
          <w:rFonts w:ascii="等线" w:eastAsia="等线" w:hAnsi="等线"/>
        </w:rPr>
        <w:t>&gt;</w:t>
      </w:r>
    </w:p>
    <w:p w14:paraId="337F0649" w14:textId="77777777" w:rsidR="002B0C73" w:rsidRDefault="002B0C73">
      <w:pPr>
        <w:ind w:firstLine="420"/>
        <w:rPr>
          <w:rFonts w:ascii="等线" w:eastAsia="等线" w:hAnsi="等线"/>
        </w:rPr>
      </w:pPr>
    </w:p>
    <w:p w14:paraId="2B20EE9F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3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296F03E8" w14:textId="64EB36A2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</w:t>
      </w:r>
      <w:del w:id="14" w:author="王 自飞" w:date="2021-02-06T20:32:00Z">
        <w:r w:rsidDel="003750C6">
          <w:rPr>
            <w:rFonts w:ascii="等线" w:eastAsia="等线" w:hAnsi="等线" w:hint="eastAsia"/>
          </w:rPr>
          <w:delText>李阳宏</w:delText>
        </w:r>
      </w:del>
      <w:ins w:id="15" w:author="王 自飞" w:date="2021-02-06T20:32:00Z">
        <w:r w:rsidR="003750C6">
          <w:rPr>
            <w:rFonts w:ascii="等线" w:eastAsia="等线" w:hAnsi="等线" w:hint="eastAsia"/>
          </w:rPr>
          <w:t>李伟</w:t>
        </w:r>
      </w:ins>
      <w:r w:rsidR="00225C91">
        <w:rPr>
          <w:rFonts w:ascii="等线" w:eastAsia="等线" w:hAnsi="等线" w:hint="eastAsia"/>
        </w:rPr>
        <w:t>（高兴）</w:t>
      </w:r>
    </w:p>
    <w:p w14:paraId="22F5B353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46ED3B0A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哈哈，我现在每天都干劲十足！</w:t>
      </w:r>
    </w:p>
    <w:p w14:paraId="7D9AB7A1" w14:textId="25B922D6" w:rsidR="00A00225" w:rsidRDefault="00A34C54">
      <w:pPr>
        <w:ind w:firstLine="420"/>
        <w:rPr>
          <w:ins w:id="16" w:author="王 自飞" w:date="2021-02-06T20:33:00Z"/>
          <w:rFonts w:ascii="等线" w:eastAsia="等线" w:hAnsi="等线"/>
        </w:rPr>
      </w:pPr>
      <w:r>
        <w:rPr>
          <w:rFonts w:ascii="等线" w:eastAsia="等线" w:hAnsi="等线" w:hint="eastAsia"/>
        </w:rPr>
        <w:t>是这样的</w:t>
      </w:r>
      <w:del w:id="17" w:author="a" w:date="2021-02-07T14:46:00Z">
        <w:r w:rsidDel="00B96182">
          <w:rPr>
            <w:rFonts w:ascii="等线" w:eastAsia="等线" w:hAnsi="等线" w:hint="eastAsia"/>
          </w:rPr>
          <w:delText>，</w:delText>
        </w:r>
      </w:del>
      <w:ins w:id="18" w:author="a" w:date="2021-02-07T14:46:00Z">
        <w:r w:rsidR="00B96182">
          <w:rPr>
            <w:rFonts w:ascii="等线" w:eastAsia="等线" w:hAnsi="等线" w:hint="eastAsia"/>
          </w:rPr>
          <w:t>，</w:t>
        </w:r>
      </w:ins>
    </w:p>
    <w:p w14:paraId="0B0D019A" w14:textId="7BB470C7" w:rsidR="00A00225" w:rsidRDefault="00A34C54">
      <w:pPr>
        <w:ind w:firstLine="420"/>
        <w:rPr>
          <w:ins w:id="19" w:author="王 自飞" w:date="2021-02-06T20:34:00Z"/>
          <w:rFonts w:ascii="等线" w:eastAsia="等线" w:hAnsi="等线"/>
        </w:rPr>
      </w:pPr>
      <w:r>
        <w:rPr>
          <w:rFonts w:ascii="等线" w:eastAsia="等线" w:hAnsi="等线" w:hint="eastAsia"/>
        </w:rPr>
        <w:t>“美好的明天”运动遇到了一个难题</w:t>
      </w:r>
      <w:del w:id="20" w:author="王 自飞" w:date="2021-02-06T20:33:00Z">
        <w:r w:rsidDel="00A00225">
          <w:rPr>
            <w:rFonts w:ascii="等线" w:eastAsia="等线" w:hAnsi="等线" w:hint="eastAsia"/>
          </w:rPr>
          <w:delText>，</w:delText>
        </w:r>
      </w:del>
    </w:p>
    <w:p w14:paraId="5457784E" w14:textId="397FE4B5" w:rsidR="00A00225" w:rsidRDefault="00A00225">
      <w:pPr>
        <w:ind w:firstLine="420"/>
        <w:rPr>
          <w:ins w:id="21" w:author="王 自飞" w:date="2021-02-06T20:33:00Z"/>
          <w:rFonts w:ascii="等线" w:eastAsia="等线" w:hAnsi="等线"/>
        </w:rPr>
      </w:pPr>
      <w:ins w:id="22" w:author="王 自飞" w:date="2021-02-06T20:34:00Z">
        <w:r>
          <w:rPr>
            <w:rFonts w:ascii="等线" w:eastAsia="等线" w:hAnsi="等线" w:hint="eastAsia"/>
          </w:rPr>
          <w:t>希望能得到你的帮助。</w:t>
        </w:r>
      </w:ins>
    </w:p>
    <w:p w14:paraId="15FEB7D7" w14:textId="7EC23692" w:rsidR="002B0C73" w:rsidDel="00A00225" w:rsidRDefault="00A34C54">
      <w:pPr>
        <w:ind w:firstLine="420"/>
        <w:rPr>
          <w:del w:id="23" w:author="王 自飞" w:date="2021-02-06T20:34:00Z"/>
          <w:rFonts w:ascii="等线" w:eastAsia="等线" w:hAnsi="等线"/>
        </w:rPr>
      </w:pPr>
      <w:del w:id="24" w:author="王 自飞" w:date="2021-02-06T20:34:00Z">
        <w:r w:rsidDel="00A00225">
          <w:rPr>
            <w:rFonts w:ascii="等线" w:eastAsia="等线" w:hAnsi="等线" w:hint="eastAsia"/>
          </w:rPr>
          <w:delText>想来向</w:delText>
        </w:r>
      </w:del>
      <w:del w:id="25" w:author="王 自飞" w:date="2021-02-06T20:33:00Z">
        <w:r w:rsidDel="00A00225">
          <w:rPr>
            <w:rFonts w:ascii="等线" w:eastAsia="等线" w:hAnsi="等线" w:hint="eastAsia"/>
          </w:rPr>
          <w:delText>您</w:delText>
        </w:r>
      </w:del>
      <w:del w:id="26" w:author="王 自飞" w:date="2021-02-06T20:34:00Z">
        <w:r w:rsidDel="00A00225">
          <w:rPr>
            <w:rFonts w:ascii="等线" w:eastAsia="等线" w:hAnsi="等线" w:hint="eastAsia"/>
          </w:rPr>
          <w:delText>寻求帮助。</w:delText>
        </w:r>
      </w:del>
    </w:p>
    <w:p w14:paraId="67DF7856" w14:textId="77777777" w:rsidR="00225C91" w:rsidRDefault="00225C91" w:rsidP="00225C91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）：&gt;</w:t>
      </w:r>
      <w:r>
        <w:rPr>
          <w:rFonts w:ascii="等线" w:eastAsia="等线" w:hAnsi="等线"/>
        </w:rPr>
        <w:t>&gt;</w:t>
      </w:r>
    </w:p>
    <w:p w14:paraId="03187528" w14:textId="77777777" w:rsidR="002B0C73" w:rsidRDefault="002B0C73">
      <w:pPr>
        <w:ind w:firstLine="420"/>
        <w:rPr>
          <w:rFonts w:ascii="等线" w:eastAsia="等线" w:hAnsi="等线"/>
        </w:rPr>
      </w:pPr>
    </w:p>
    <w:p w14:paraId="5C5320F3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lastRenderedPageBreak/>
        <w:t>对话文案 (P</w:t>
      </w:r>
      <w:r>
        <w:rPr>
          <w:rFonts w:ascii="等线" w:eastAsia="等线" w:hAnsi="等线"/>
          <w:b/>
          <w:bCs/>
          <w:i/>
          <w:iCs/>
        </w:rPr>
        <w:t>4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7C23E491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08047ACD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7DEDFB84" w14:textId="77777777" w:rsidR="00A00225" w:rsidRDefault="00A34C54">
      <w:pPr>
        <w:ind w:firstLine="420"/>
        <w:rPr>
          <w:ins w:id="27" w:author="王 自飞" w:date="2021-02-06T20:34:00Z"/>
          <w:rFonts w:ascii="等线" w:eastAsia="等线" w:hAnsi="等线"/>
        </w:rPr>
      </w:pPr>
      <w:del w:id="28" w:author="王 自飞" w:date="2021-02-06T20:34:00Z">
        <w:r w:rsidDel="00A00225">
          <w:rPr>
            <w:rFonts w:ascii="等线" w:eastAsia="等线" w:hAnsi="等线" w:hint="eastAsia"/>
          </w:rPr>
          <w:delText>您</w:delText>
        </w:r>
      </w:del>
      <w:r>
        <w:rPr>
          <w:rFonts w:ascii="等线" w:eastAsia="等线" w:hAnsi="等线" w:hint="eastAsia"/>
        </w:rPr>
        <w:t>有什么样的难处，不妨说来听听</w:t>
      </w:r>
      <w:del w:id="29" w:author="王 自飞" w:date="2021-02-06T20:34:00Z">
        <w:r w:rsidDel="00A00225">
          <w:rPr>
            <w:rFonts w:ascii="等线" w:eastAsia="等线" w:hAnsi="等线" w:hint="eastAsia"/>
          </w:rPr>
          <w:delText>，</w:delText>
        </w:r>
      </w:del>
    </w:p>
    <w:p w14:paraId="2EE7C225" w14:textId="128E04EA" w:rsidR="002B0C73" w:rsidRDefault="00A00225">
      <w:pPr>
        <w:ind w:firstLine="420"/>
        <w:rPr>
          <w:rFonts w:ascii="等线" w:eastAsia="等线" w:hAnsi="等线"/>
        </w:rPr>
      </w:pPr>
      <w:ins w:id="30" w:author="王 自飞" w:date="2021-02-06T20:34:00Z">
        <w:r>
          <w:rPr>
            <w:rFonts w:ascii="等线" w:eastAsia="等线" w:hAnsi="等线" w:hint="eastAsia"/>
          </w:rPr>
          <w:t>只要我能帮上的，</w:t>
        </w:r>
      </w:ins>
      <w:del w:id="31" w:author="王 自飞" w:date="2021-02-06T20:34:00Z">
        <w:r w:rsidR="00A34C54" w:rsidDel="00A00225">
          <w:rPr>
            <w:rFonts w:ascii="等线" w:eastAsia="等线" w:hAnsi="等线" w:hint="eastAsia"/>
          </w:rPr>
          <w:delText>我</w:delText>
        </w:r>
      </w:del>
      <w:r w:rsidR="00A34C54">
        <w:rPr>
          <w:rFonts w:ascii="等线" w:eastAsia="等线" w:hAnsi="等线" w:hint="eastAsia"/>
        </w:rPr>
        <w:t>一定竭尽所能。</w:t>
      </w:r>
    </w:p>
    <w:p w14:paraId="0C0FDDB6" w14:textId="77777777" w:rsidR="00E437C7" w:rsidRDefault="00E437C7" w:rsidP="00E437C7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）：&gt;</w:t>
      </w:r>
      <w:r>
        <w:rPr>
          <w:rFonts w:ascii="等线" w:eastAsia="等线" w:hAnsi="等线"/>
        </w:rPr>
        <w:t>&gt;</w:t>
      </w:r>
    </w:p>
    <w:p w14:paraId="57B9418B" w14:textId="77777777" w:rsidR="002B0C73" w:rsidRDefault="002B0C73">
      <w:pPr>
        <w:ind w:firstLine="420"/>
        <w:rPr>
          <w:rFonts w:ascii="等线" w:eastAsia="等线" w:hAnsi="等线"/>
        </w:rPr>
      </w:pPr>
    </w:p>
    <w:p w14:paraId="791454B3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5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1C0243C0" w14:textId="2E9BE175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</w:t>
      </w:r>
      <w:del w:id="32" w:author="王 自飞" w:date="2021-02-06T20:32:00Z">
        <w:r w:rsidDel="003750C6">
          <w:rPr>
            <w:rFonts w:ascii="等线" w:eastAsia="等线" w:hAnsi="等线" w:hint="eastAsia"/>
          </w:rPr>
          <w:delText>李阳宏</w:delText>
        </w:r>
      </w:del>
      <w:ins w:id="33" w:author="王 自飞" w:date="2021-02-06T20:32:00Z">
        <w:r w:rsidR="003750C6">
          <w:rPr>
            <w:rFonts w:ascii="等线" w:eastAsia="等线" w:hAnsi="等线" w:hint="eastAsia"/>
          </w:rPr>
          <w:t>李伟</w:t>
        </w:r>
      </w:ins>
      <w:r w:rsidR="00E437C7">
        <w:rPr>
          <w:rFonts w:ascii="等线" w:eastAsia="等线" w:hAnsi="等线" w:hint="eastAsia"/>
        </w:rPr>
        <w:t>（担心）</w:t>
      </w:r>
    </w:p>
    <w:p w14:paraId="1DEDE5CF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50AA55F3" w14:textId="77777777" w:rsidR="007324AF" w:rsidRDefault="007324AF" w:rsidP="007324AF">
      <w:pPr>
        <w:ind w:firstLine="420"/>
        <w:rPr>
          <w:ins w:id="34" w:author="王 自飞" w:date="2021-02-06T21:55:00Z"/>
          <w:rFonts w:ascii="等线" w:eastAsia="等线" w:hAnsi="等线"/>
        </w:rPr>
      </w:pPr>
      <w:ins w:id="35" w:author="王 自飞" w:date="2021-02-06T21:52:00Z">
        <w:r>
          <w:rPr>
            <w:rFonts w:ascii="等线" w:eastAsia="等线" w:hAnsi="等线" w:hint="eastAsia"/>
          </w:rPr>
          <w:t>你知道，</w:t>
        </w:r>
      </w:ins>
      <w:ins w:id="36" w:author="王 自飞" w:date="2021-02-06T21:54:00Z">
        <w:r>
          <w:rPr>
            <w:rFonts w:ascii="等线" w:eastAsia="等线" w:hAnsi="等线" w:hint="eastAsia"/>
          </w:rPr>
          <w:t>香烟在我们星球的流行时间</w:t>
        </w:r>
      </w:ins>
    </w:p>
    <w:p w14:paraId="14087FF9" w14:textId="77777777" w:rsidR="0061381E" w:rsidRDefault="007324AF" w:rsidP="0061381E">
      <w:pPr>
        <w:ind w:firstLine="420"/>
        <w:rPr>
          <w:ins w:id="37" w:author="王 自飞" w:date="2021-02-06T21:56:00Z"/>
          <w:rFonts w:ascii="等线" w:eastAsia="等线" w:hAnsi="等线"/>
        </w:rPr>
      </w:pPr>
      <w:ins w:id="38" w:author="王 自飞" w:date="2021-02-06T21:54:00Z">
        <w:r>
          <w:rPr>
            <w:rFonts w:ascii="等线" w:eastAsia="等线" w:hAnsi="等线" w:hint="eastAsia"/>
          </w:rPr>
          <w:t>并不长</w:t>
        </w:r>
      </w:ins>
      <w:ins w:id="39" w:author="王 自飞" w:date="2021-02-06T21:55:00Z">
        <w:r>
          <w:rPr>
            <w:rFonts w:ascii="等线" w:eastAsia="等线" w:hAnsi="等线" w:hint="eastAsia"/>
          </w:rPr>
          <w:t>。</w:t>
        </w:r>
      </w:ins>
      <w:ins w:id="40" w:author="王 自飞" w:date="2021-02-06T21:54:00Z">
        <w:r>
          <w:rPr>
            <w:rFonts w:ascii="等线" w:eastAsia="等线" w:hAnsi="等线" w:hint="eastAsia"/>
          </w:rPr>
          <w:t>也因此，我们对于如何</w:t>
        </w:r>
      </w:ins>
      <w:ins w:id="41" w:author="王 自飞" w:date="2021-02-06T21:55:00Z">
        <w:r>
          <w:rPr>
            <w:rFonts w:ascii="等线" w:eastAsia="等线" w:hAnsi="等线" w:hint="eastAsia"/>
          </w:rPr>
          <w:t>戒烟</w:t>
        </w:r>
      </w:ins>
    </w:p>
    <w:p w14:paraId="43BD7962" w14:textId="4AFE2CC6" w:rsidR="007324AF" w:rsidRDefault="007324AF" w:rsidP="0061381E">
      <w:pPr>
        <w:ind w:firstLine="420"/>
        <w:rPr>
          <w:ins w:id="42" w:author="王 自飞" w:date="2021-02-06T21:55:00Z"/>
          <w:rFonts w:ascii="等线" w:eastAsia="等线" w:hAnsi="等线"/>
        </w:rPr>
      </w:pPr>
      <w:ins w:id="43" w:author="王 自飞" w:date="2021-02-06T21:55:00Z">
        <w:r>
          <w:rPr>
            <w:rFonts w:ascii="等线" w:eastAsia="等线" w:hAnsi="等线" w:hint="eastAsia"/>
          </w:rPr>
          <w:t>的知识并没有太多的积累。</w:t>
        </w:r>
      </w:ins>
    </w:p>
    <w:p w14:paraId="6BB58B41" w14:textId="36658953" w:rsidR="007324AF" w:rsidRDefault="0061381E" w:rsidP="007324AF">
      <w:pPr>
        <w:ind w:firstLine="420"/>
        <w:rPr>
          <w:ins w:id="44" w:author="王 自飞" w:date="2021-02-06T21:11:00Z"/>
          <w:rFonts w:ascii="等线" w:eastAsia="等线" w:hAnsi="等线"/>
        </w:rPr>
      </w:pPr>
      <w:ins w:id="45" w:author="王 自飞" w:date="2021-02-06T21:57:00Z">
        <w:r>
          <w:rPr>
            <w:rFonts w:ascii="等线" w:eastAsia="等线" w:hAnsi="等线" w:hint="eastAsia"/>
          </w:rPr>
          <w:t>不知你这里是否有这方面的指导？</w:t>
        </w:r>
      </w:ins>
    </w:p>
    <w:p w14:paraId="7BF8B573" w14:textId="054BD79D" w:rsidR="00FA29A2" w:rsidRDefault="00A34C54">
      <w:pPr>
        <w:ind w:firstLine="420"/>
        <w:rPr>
          <w:ins w:id="46" w:author="王 自飞" w:date="2021-02-06T21:10:00Z"/>
          <w:rFonts w:ascii="等线" w:eastAsia="等线" w:hAnsi="等线"/>
        </w:rPr>
      </w:pPr>
      <w:del w:id="47" w:author="王 自飞" w:date="2021-02-06T21:08:00Z">
        <w:r w:rsidDel="00FA29A2">
          <w:rPr>
            <w:rFonts w:ascii="等线" w:eastAsia="等线" w:hAnsi="等线" w:hint="eastAsia"/>
          </w:rPr>
          <w:delText>如您所知</w:delText>
        </w:r>
      </w:del>
      <w:del w:id="48" w:author="王 自飞" w:date="2021-02-06T21:10:00Z">
        <w:r w:rsidDel="00FA29A2">
          <w:rPr>
            <w:rFonts w:ascii="等线" w:eastAsia="等线" w:hAnsi="等线" w:hint="eastAsia"/>
          </w:rPr>
          <w:delText>，</w:delText>
        </w:r>
      </w:del>
    </w:p>
    <w:p w14:paraId="4A95ED7F" w14:textId="149DD046" w:rsidR="002B0C73" w:rsidDel="00FA29A2" w:rsidRDefault="00A34C54">
      <w:pPr>
        <w:ind w:firstLine="420"/>
        <w:rPr>
          <w:del w:id="49" w:author="王 自飞" w:date="2021-02-06T21:11:00Z"/>
          <w:rFonts w:ascii="等线" w:eastAsia="等线" w:hAnsi="等线"/>
        </w:rPr>
      </w:pPr>
      <w:del w:id="50" w:author="王 自飞" w:date="2021-02-06T21:11:00Z">
        <w:r w:rsidDel="00FA29A2">
          <w:rPr>
            <w:rFonts w:ascii="等线" w:eastAsia="等线" w:hAnsi="等线" w:hint="eastAsia"/>
          </w:rPr>
          <w:delText>我们星球上的人以前并不抽烟，因此我们对于如何戒烟的知识比较匮乏，不知您那里可有这方面的指导？</w:delText>
        </w:r>
      </w:del>
    </w:p>
    <w:p w14:paraId="74C4FCEC" w14:textId="77777777" w:rsidR="00E437C7" w:rsidRDefault="00E437C7" w:rsidP="00E437C7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）：&gt;</w:t>
      </w:r>
      <w:r>
        <w:rPr>
          <w:rFonts w:ascii="等线" w:eastAsia="等线" w:hAnsi="等线"/>
        </w:rPr>
        <w:t>&gt;</w:t>
      </w:r>
    </w:p>
    <w:p w14:paraId="4427D721" w14:textId="77777777" w:rsidR="002B0C73" w:rsidRDefault="002B0C73">
      <w:pPr>
        <w:ind w:firstLine="420"/>
        <w:rPr>
          <w:rFonts w:ascii="等线" w:eastAsia="等线" w:hAnsi="等线"/>
        </w:rPr>
      </w:pPr>
    </w:p>
    <w:p w14:paraId="4774EE52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6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6BE797C1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2EB5AA65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254DDA6A" w14:textId="77777777" w:rsidR="000F2D5D" w:rsidRDefault="00A34C54">
      <w:pPr>
        <w:ind w:firstLine="420"/>
        <w:rPr>
          <w:ins w:id="51" w:author="王 自飞" w:date="2021-02-06T21:58:00Z"/>
          <w:rFonts w:ascii="等线" w:eastAsia="等线" w:hAnsi="等线"/>
        </w:rPr>
      </w:pPr>
      <w:r>
        <w:rPr>
          <w:rFonts w:ascii="等线" w:eastAsia="等线" w:hAnsi="等线"/>
        </w:rPr>
        <w:t>据我所知</w:t>
      </w:r>
      <w:r>
        <w:rPr>
          <w:rFonts w:ascii="等线" w:eastAsia="等线" w:hAnsi="等线" w:hint="eastAsia"/>
        </w:rPr>
        <w:t>，在我</w:t>
      </w:r>
      <w:proofErr w:type="gramStart"/>
      <w:r>
        <w:rPr>
          <w:rFonts w:ascii="等线" w:eastAsia="等线" w:hAnsi="等线" w:hint="eastAsia"/>
        </w:rPr>
        <w:t>的母星地球</w:t>
      </w:r>
      <w:proofErr w:type="gramEnd"/>
      <w:del w:id="52" w:author="王 自飞" w:date="2021-02-06T21:58:00Z">
        <w:r w:rsidDel="000F2D5D">
          <w:rPr>
            <w:rFonts w:ascii="等线" w:eastAsia="等线" w:hAnsi="等线" w:hint="eastAsia"/>
          </w:rPr>
          <w:delText>，</w:delText>
        </w:r>
      </w:del>
    </w:p>
    <w:p w14:paraId="722A2301" w14:textId="612FA4AB" w:rsidR="000F2D5D" w:rsidRDefault="00A34C54" w:rsidP="000F2D5D">
      <w:pPr>
        <w:ind w:firstLine="420"/>
        <w:rPr>
          <w:ins w:id="53" w:author="王 自飞" w:date="2021-02-06T21:58:00Z"/>
          <w:rFonts w:ascii="等线" w:eastAsia="等线" w:hAnsi="等线"/>
        </w:rPr>
      </w:pPr>
      <w:r>
        <w:rPr>
          <w:rFonts w:ascii="等线" w:eastAsia="等线" w:hAnsi="等线"/>
        </w:rPr>
        <w:t>戒烟方法有很多</w:t>
      </w:r>
      <w:del w:id="54" w:author="a" w:date="2021-02-07T14:46:00Z">
        <w:r w:rsidDel="00B96182">
          <w:rPr>
            <w:rFonts w:ascii="等线" w:eastAsia="等线" w:hAnsi="等线" w:hint="eastAsia"/>
          </w:rPr>
          <w:delText>，</w:delText>
        </w:r>
      </w:del>
      <w:ins w:id="55" w:author="a" w:date="2021-02-07T14:46:00Z">
        <w:r w:rsidR="00B96182">
          <w:rPr>
            <w:rFonts w:ascii="等线" w:eastAsia="等线" w:hAnsi="等线" w:hint="eastAsia"/>
          </w:rPr>
          <w:t>，</w:t>
        </w:r>
      </w:ins>
    </w:p>
    <w:p w14:paraId="0A56B219" w14:textId="558DC0CB" w:rsidR="002B0C73" w:rsidRDefault="00A34C54" w:rsidP="000F2D5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但真正有效的方法必须要遵循科学。</w:t>
      </w:r>
    </w:p>
    <w:p w14:paraId="260E8151" w14:textId="7D87FFD1" w:rsidR="000F2D5D" w:rsidRDefault="00A34C54">
      <w:pPr>
        <w:ind w:firstLine="420"/>
        <w:rPr>
          <w:ins w:id="56" w:author="王 自飞" w:date="2021-02-06T22:00:00Z"/>
          <w:rFonts w:ascii="等线" w:eastAsia="等线" w:hAnsi="等线"/>
        </w:rPr>
      </w:pPr>
      <w:r>
        <w:rPr>
          <w:rFonts w:ascii="等线" w:eastAsia="等线" w:hAnsi="等线"/>
        </w:rPr>
        <w:t>让我们来</w:t>
      </w:r>
      <w:r>
        <w:rPr>
          <w:rFonts w:ascii="等线" w:eastAsia="等线" w:hAnsi="等线" w:hint="eastAsia"/>
        </w:rPr>
        <w:t>咨询</w:t>
      </w:r>
      <w:r>
        <w:rPr>
          <w:rFonts w:ascii="等线" w:eastAsia="等线" w:hAnsi="等线"/>
        </w:rPr>
        <w:t>一下星际委员会</w:t>
      </w:r>
      <w:ins w:id="57" w:author="王 自飞" w:date="2021-02-06T22:00:00Z">
        <w:r w:rsidR="000F2D5D">
          <w:rPr>
            <w:rFonts w:ascii="等线" w:eastAsia="等线" w:hAnsi="等线" w:hint="eastAsia"/>
          </w:rPr>
          <w:t>吧</w:t>
        </w:r>
      </w:ins>
      <w:del w:id="58" w:author="a" w:date="2021-02-07T14:46:00Z">
        <w:r w:rsidDel="00B96182">
          <w:rPr>
            <w:rFonts w:ascii="等线" w:eastAsia="等线" w:hAnsi="等线" w:hint="eastAsia"/>
          </w:rPr>
          <w:delText>，</w:delText>
        </w:r>
      </w:del>
      <w:ins w:id="59" w:author="a" w:date="2021-02-07T14:46:00Z">
        <w:r w:rsidR="00B96182">
          <w:rPr>
            <w:rFonts w:ascii="等线" w:eastAsia="等线" w:hAnsi="等线" w:hint="eastAsia"/>
          </w:rPr>
          <w:t>！</w:t>
        </w:r>
      </w:ins>
    </w:p>
    <w:p w14:paraId="3AFB0E8C" w14:textId="106C4E8F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他们应该有这方面的资料记录。</w:t>
      </w:r>
    </w:p>
    <w:p w14:paraId="4C69E3CE" w14:textId="77777777" w:rsidR="00C93CAA" w:rsidRDefault="00C93CAA" w:rsidP="00C93CAA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）：&gt;</w:t>
      </w:r>
      <w:r>
        <w:rPr>
          <w:rFonts w:ascii="等线" w:eastAsia="等线" w:hAnsi="等线"/>
        </w:rPr>
        <w:t>&gt;</w:t>
      </w:r>
    </w:p>
    <w:p w14:paraId="1555329A" w14:textId="77777777" w:rsidR="002B0C73" w:rsidRDefault="002B0C73">
      <w:pPr>
        <w:ind w:firstLine="420"/>
        <w:rPr>
          <w:rFonts w:ascii="等线" w:eastAsia="等线" w:hAnsi="等线"/>
        </w:rPr>
      </w:pPr>
    </w:p>
    <w:p w14:paraId="0082EC7B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7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39B6D671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（头像）：星际委员会</w:t>
      </w:r>
    </w:p>
    <w:p w14:paraId="364D89E4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57AFB0CA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星际委员会查询地球文献获知，</w:t>
      </w:r>
    </w:p>
    <w:p w14:paraId="0A1E21BC" w14:textId="1FF3137F" w:rsidR="002B0C73" w:rsidRDefault="00A34C54">
      <w:pPr>
        <w:ind w:firstLine="420"/>
        <w:rPr>
          <w:rFonts w:ascii="等线" w:eastAsia="等线" w:hAnsi="等线"/>
        </w:rPr>
      </w:pPr>
      <w:del w:id="60" w:author="王 自飞" w:date="2021-02-06T22:00:00Z">
        <w:r w:rsidDel="000F2D5D">
          <w:rPr>
            <w:rFonts w:ascii="等线" w:eastAsia="等线" w:hAnsi="等线" w:hint="eastAsia"/>
          </w:rPr>
          <w:delText>您</w:delText>
        </w:r>
      </w:del>
      <w:ins w:id="61" w:author="王 自飞" w:date="2021-02-06T22:00:00Z">
        <w:r w:rsidR="000F2D5D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所在的国家已颁布临床戒烟指南，</w:t>
      </w:r>
    </w:p>
    <w:p w14:paraId="4100CF70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并建议综合戒烟疗法。</w:t>
      </w:r>
    </w:p>
    <w:p w14:paraId="5722C09F" w14:textId="453C91ED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立刻了解，</w:t>
      </w:r>
      <w:del w:id="62" w:author="a" w:date="2021-02-07T14:47:00Z">
        <w:r w:rsidDel="00B96182">
          <w:rPr>
            <w:rFonts w:ascii="等线" w:eastAsia="等线" w:hAnsi="等线" w:hint="eastAsia"/>
          </w:rPr>
          <w:delText>从而</w:delText>
        </w:r>
      </w:del>
      <w:ins w:id="63" w:author="a" w:date="2021-02-07T14:47:00Z">
        <w:r w:rsidR="00B96182">
          <w:rPr>
            <w:rFonts w:ascii="等线" w:eastAsia="等线" w:hAnsi="等线" w:hint="eastAsia"/>
          </w:rPr>
          <w:t>学会</w:t>
        </w:r>
      </w:ins>
      <w:r>
        <w:rPr>
          <w:rFonts w:ascii="等线" w:eastAsia="等线" w:hAnsi="等线" w:hint="eastAsia"/>
        </w:rPr>
        <w:t>以柔克刚，以智取胜。</w:t>
      </w:r>
    </w:p>
    <w:p w14:paraId="6B4471CB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(互动按钮箭头): (链接到 训练挑战)</w:t>
      </w:r>
    </w:p>
    <w:p w14:paraId="3BCE7760" w14:textId="77777777" w:rsidR="002B0C73" w:rsidRDefault="002B0C73">
      <w:pPr>
        <w:ind w:firstLine="420"/>
        <w:rPr>
          <w:rFonts w:ascii="等线" w:eastAsia="等线" w:hAnsi="等线"/>
        </w:rPr>
      </w:pPr>
    </w:p>
    <w:p w14:paraId="7AC676D0" w14:textId="77777777" w:rsidR="002B0C73" w:rsidRDefault="00A34C54">
      <w:pPr>
        <w:rPr>
          <w:rFonts w:ascii="等线" w:eastAsia="等线" w:hAnsi="等线"/>
          <w:b/>
          <w:i/>
        </w:rPr>
      </w:pPr>
      <w:r>
        <w:rPr>
          <w:rFonts w:ascii="等线" w:eastAsia="等线" w:hAnsi="等线" w:hint="eastAsia"/>
          <w:b/>
          <w:i/>
        </w:rPr>
        <w:t>训练挑战 (P</w:t>
      </w:r>
      <w:r>
        <w:rPr>
          <w:rFonts w:ascii="等线" w:eastAsia="等线" w:hAnsi="等线"/>
          <w:b/>
          <w:i/>
        </w:rPr>
        <w:t>8.1</w:t>
      </w:r>
      <w:r>
        <w:rPr>
          <w:rFonts w:ascii="等线" w:eastAsia="等线" w:hAnsi="等线" w:hint="eastAsia"/>
          <w:b/>
          <w:i/>
        </w:rPr>
        <w:t>)</w:t>
      </w:r>
    </w:p>
    <w:p w14:paraId="2AC8FAB5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 (标题): 心理干预</w:t>
      </w:r>
    </w:p>
    <w:p w14:paraId="7B46B004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(正文): </w:t>
      </w:r>
    </w:p>
    <w:p w14:paraId="61DB877B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很多地方都设有戒烟门诊，</w:t>
      </w:r>
    </w:p>
    <w:p w14:paraId="3DE9679B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医生会评估吸烟者的戒烟意愿，</w:t>
      </w:r>
    </w:p>
    <w:p w14:paraId="3E386AB1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提供专业的戒烟干预。</w:t>
      </w:r>
    </w:p>
    <w:p w14:paraId="1561E9C9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*全国专业戒烟热线（4008085531）提供免费戒烟咨询服务</w:t>
      </w:r>
    </w:p>
    <w:p w14:paraId="6852838E" w14:textId="77777777" w:rsidR="002B0C73" w:rsidRDefault="00A34C54">
      <w:pPr>
        <w:rPr>
          <w:rFonts w:ascii="等线" w:eastAsia="等线" w:hAnsi="等线"/>
          <w:b/>
          <w:i/>
        </w:rPr>
      </w:pPr>
      <w:r>
        <w:rPr>
          <w:rFonts w:ascii="等线" w:eastAsia="等线" w:hAnsi="等线" w:hint="eastAsia"/>
          <w:b/>
          <w:i/>
        </w:rPr>
        <w:t>训练挑战 (P</w:t>
      </w:r>
      <w:r>
        <w:rPr>
          <w:rFonts w:ascii="等线" w:eastAsia="等线" w:hAnsi="等线"/>
          <w:b/>
          <w:i/>
        </w:rPr>
        <w:t>8.2</w:t>
      </w:r>
      <w:r>
        <w:rPr>
          <w:rFonts w:ascii="等线" w:eastAsia="等线" w:hAnsi="等线" w:hint="eastAsia"/>
          <w:b/>
          <w:i/>
        </w:rPr>
        <w:t>)</w:t>
      </w:r>
    </w:p>
    <w:p w14:paraId="408DDFFD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 (标题): 行为疗法</w:t>
      </w:r>
    </w:p>
    <w:p w14:paraId="1DD6BAFD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(正文): </w:t>
      </w:r>
    </w:p>
    <w:p w14:paraId="51D039BA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吸烟也是一种行为习惯，</w:t>
      </w:r>
    </w:p>
    <w:p w14:paraId="3C4368CA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科学的行为建议和长时间随访，</w:t>
      </w:r>
    </w:p>
    <w:p w14:paraId="0117ED85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可以为戒烟者提供更多支持。</w:t>
      </w:r>
    </w:p>
    <w:p w14:paraId="0DFFBC85" w14:textId="77777777" w:rsidR="002B0C73" w:rsidRDefault="00A34C54">
      <w:pPr>
        <w:rPr>
          <w:rFonts w:ascii="等线" w:eastAsia="等线" w:hAnsi="等线"/>
          <w:b/>
          <w:i/>
        </w:rPr>
      </w:pPr>
      <w:r>
        <w:rPr>
          <w:rFonts w:ascii="等线" w:eastAsia="等线" w:hAnsi="等线" w:hint="eastAsia"/>
          <w:b/>
          <w:i/>
        </w:rPr>
        <w:t>训练挑战 (P</w:t>
      </w:r>
      <w:r>
        <w:rPr>
          <w:rFonts w:ascii="等线" w:eastAsia="等线" w:hAnsi="等线"/>
          <w:b/>
          <w:i/>
        </w:rPr>
        <w:t>8.3</w:t>
      </w:r>
      <w:r>
        <w:rPr>
          <w:rFonts w:ascii="等线" w:eastAsia="等线" w:hAnsi="等线" w:hint="eastAsia"/>
          <w:b/>
          <w:i/>
        </w:rPr>
        <w:t>)</w:t>
      </w:r>
    </w:p>
    <w:p w14:paraId="26EFEC72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 (标题): 药物治疗</w:t>
      </w:r>
    </w:p>
    <w:p w14:paraId="5D4EA43F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(正文): </w:t>
      </w:r>
    </w:p>
    <w:p w14:paraId="2CFFEA61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戒烟药物可以缓解戒断症状，</w:t>
      </w:r>
    </w:p>
    <w:p w14:paraId="70CF532B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规范的治疗可以使戒烟成功率提高1-2倍。</w:t>
      </w:r>
    </w:p>
    <w:p w14:paraId="5CB680D8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指南推荐三类治疗药物，包括：</w:t>
      </w:r>
    </w:p>
    <w:p w14:paraId="6079D1C8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尼古丁咀嚼胶（非处方药）</w:t>
      </w:r>
    </w:p>
    <w:p w14:paraId="3C71D467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盐酸安非他酮缓释片（处方药）</w:t>
      </w:r>
    </w:p>
    <w:p w14:paraId="75EE38B9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伐尼克兰（处方药）</w:t>
      </w:r>
    </w:p>
    <w:p w14:paraId="4F031215" w14:textId="77777777" w:rsidR="002B0C73" w:rsidRDefault="002B0C73">
      <w:pPr>
        <w:ind w:firstLine="420"/>
        <w:rPr>
          <w:rFonts w:ascii="等线" w:eastAsia="等线" w:hAnsi="等线"/>
        </w:rPr>
      </w:pPr>
    </w:p>
    <w:p w14:paraId="43D999A7" w14:textId="77777777" w:rsidR="002B0C73" w:rsidRDefault="00A34C54">
      <w:pPr>
        <w:rPr>
          <w:rFonts w:ascii="等线" w:eastAsia="等线" w:hAnsi="等线"/>
          <w:b/>
          <w:i/>
        </w:rPr>
      </w:pPr>
      <w:r>
        <w:rPr>
          <w:rFonts w:ascii="等线" w:eastAsia="等线" w:hAnsi="等线" w:hint="eastAsia"/>
          <w:b/>
          <w:i/>
        </w:rPr>
        <w:t>引导文案 (P</w:t>
      </w:r>
      <w:r>
        <w:rPr>
          <w:rFonts w:ascii="等线" w:eastAsia="等线" w:hAnsi="等线"/>
          <w:b/>
          <w:i/>
        </w:rPr>
        <w:t>9</w:t>
      </w:r>
      <w:r>
        <w:rPr>
          <w:rFonts w:ascii="等线" w:eastAsia="等线" w:hAnsi="等线" w:hint="eastAsia"/>
          <w:b/>
          <w:i/>
        </w:rPr>
        <w:t>)</w:t>
      </w:r>
    </w:p>
    <w:p w14:paraId="0DE87656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(标题): 恭喜获得</w:t>
      </w:r>
    </w:p>
    <w:p w14:paraId="2A106C7A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(正文): </w:t>
      </w:r>
    </w:p>
    <w:p w14:paraId="531E56BE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戒烟药物作用视频 </w:t>
      </w:r>
    </w:p>
    <w:p w14:paraId="4DF2895E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为有兴趣的使者提供更深入的药物治疗信息，解释尼古丁替代疗法的前世今生。</w:t>
      </w:r>
    </w:p>
    <w:p w14:paraId="6C8CCCE3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(互动按钮): 【收下奖励】（观看视频）</w:t>
      </w:r>
    </w:p>
    <w:p w14:paraId="709D1653" w14:textId="77777777" w:rsidR="002B0C73" w:rsidRDefault="002B0C73">
      <w:pPr>
        <w:ind w:firstLine="420"/>
        <w:rPr>
          <w:rFonts w:ascii="等线" w:eastAsia="等线" w:hAnsi="等线"/>
        </w:rPr>
      </w:pPr>
    </w:p>
    <w:p w14:paraId="556E63B7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10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06F43D2C" w14:textId="2D2521F8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</w:t>
      </w:r>
      <w:del w:id="64" w:author="王 自飞" w:date="2021-02-06T20:32:00Z">
        <w:r w:rsidDel="003750C6">
          <w:rPr>
            <w:rFonts w:ascii="等线" w:eastAsia="等线" w:hAnsi="等线" w:hint="eastAsia"/>
          </w:rPr>
          <w:delText>李阳宏</w:delText>
        </w:r>
      </w:del>
      <w:ins w:id="65" w:author="王 自飞" w:date="2021-02-06T20:32:00Z">
        <w:r w:rsidR="003750C6">
          <w:rPr>
            <w:rFonts w:ascii="等线" w:eastAsia="等线" w:hAnsi="等线" w:hint="eastAsia"/>
          </w:rPr>
          <w:t>李伟</w:t>
        </w:r>
      </w:ins>
      <w:r w:rsidR="007F0A38">
        <w:rPr>
          <w:rFonts w:ascii="等线" w:eastAsia="等线" w:hAnsi="等线" w:hint="eastAsia"/>
        </w:rPr>
        <w:t>（高兴）</w:t>
      </w:r>
    </w:p>
    <w:p w14:paraId="62DB84B8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531E8B25" w14:textId="77777777" w:rsidR="000F2D5D" w:rsidRDefault="00A34C54">
      <w:pPr>
        <w:ind w:firstLine="420"/>
        <w:rPr>
          <w:ins w:id="66" w:author="王 自飞" w:date="2021-02-06T22:02:00Z"/>
          <w:rFonts w:ascii="等线" w:eastAsia="等线" w:hAnsi="等线"/>
        </w:rPr>
      </w:pPr>
      <w:del w:id="67" w:author="王 自飞" w:date="2021-02-06T22:02:00Z">
        <w:r w:rsidDel="000F2D5D">
          <w:rPr>
            <w:rFonts w:ascii="等线" w:eastAsia="等线" w:hAnsi="等线" w:hint="eastAsia"/>
          </w:rPr>
          <w:delText>使者先生，</w:delText>
        </w:r>
      </w:del>
      <w:r>
        <w:rPr>
          <w:rFonts w:ascii="等线" w:eastAsia="等线" w:hAnsi="等线" w:hint="eastAsia"/>
        </w:rPr>
        <w:t>原来</w:t>
      </w:r>
      <w:ins w:id="68" w:author="王 自飞" w:date="2021-02-06T22:02:00Z">
        <w:r w:rsidR="000F2D5D">
          <w:rPr>
            <w:rFonts w:ascii="等线" w:eastAsia="等线" w:hAnsi="等线" w:hint="eastAsia"/>
          </w:rPr>
          <w:t>在</w:t>
        </w:r>
      </w:ins>
      <w:del w:id="69" w:author="王 自飞" w:date="2021-02-06T22:02:00Z">
        <w:r w:rsidDel="000F2D5D">
          <w:rPr>
            <w:rFonts w:ascii="等线" w:eastAsia="等线" w:hAnsi="等线" w:hint="eastAsia"/>
          </w:rPr>
          <w:delText>您</w:delText>
        </w:r>
      </w:del>
      <w:ins w:id="70" w:author="王 自飞" w:date="2021-02-06T22:02:00Z">
        <w:r w:rsidR="000F2D5D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的母星上</w:t>
      </w:r>
    </w:p>
    <w:p w14:paraId="1A7F687A" w14:textId="6B4BB9A9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有这么多科学戒烟的方法啊！</w:t>
      </w:r>
    </w:p>
    <w:p w14:paraId="3FB70FCF" w14:textId="77777777" w:rsidR="00B96182" w:rsidRDefault="000F2D5D">
      <w:pPr>
        <w:ind w:firstLine="420"/>
        <w:rPr>
          <w:ins w:id="71" w:author="a" w:date="2021-02-07T14:48:00Z"/>
          <w:rFonts w:ascii="等线" w:eastAsia="等线" w:hAnsi="等线"/>
        </w:rPr>
      </w:pPr>
      <w:ins w:id="72" w:author="王 自飞" w:date="2021-02-06T22:02:00Z">
        <w:r>
          <w:rPr>
            <w:rFonts w:ascii="等线" w:eastAsia="等线" w:hAnsi="等线" w:hint="eastAsia"/>
          </w:rPr>
          <w:t>这样的话，</w:t>
        </w:r>
      </w:ins>
    </w:p>
    <w:p w14:paraId="5324B116" w14:textId="637D25E4" w:rsidR="000F2D5D" w:rsidRDefault="00A34C54">
      <w:pPr>
        <w:ind w:firstLine="420"/>
        <w:rPr>
          <w:ins w:id="73" w:author="王 自飞" w:date="2021-02-06T22:02:00Z"/>
          <w:rFonts w:ascii="等线" w:eastAsia="等线" w:hAnsi="等线"/>
        </w:rPr>
      </w:pPr>
      <w:r>
        <w:rPr>
          <w:rFonts w:ascii="等线" w:eastAsia="等线" w:hAnsi="等线" w:hint="eastAsia"/>
        </w:rPr>
        <w:t>吸烟者只要下定决心戒烟</w:t>
      </w:r>
      <w:del w:id="74" w:author="a" w:date="2021-02-07T14:48:00Z">
        <w:r w:rsidDel="00B96182">
          <w:rPr>
            <w:rFonts w:ascii="等线" w:eastAsia="等线" w:hAnsi="等线" w:hint="eastAsia"/>
          </w:rPr>
          <w:delText>，</w:delText>
        </w:r>
      </w:del>
      <w:ins w:id="75" w:author="a" w:date="2021-02-07T14:48:00Z">
        <w:r w:rsidR="00B96182">
          <w:rPr>
            <w:rFonts w:ascii="等线" w:eastAsia="等线" w:hAnsi="等线" w:hint="eastAsia"/>
          </w:rPr>
          <w:t>，</w:t>
        </w:r>
      </w:ins>
    </w:p>
    <w:p w14:paraId="24D7DDCC" w14:textId="33CA5944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总能找到一款最适合自己的</w:t>
      </w:r>
      <w:ins w:id="76" w:author="王 自飞" w:date="2021-02-06T22:03:00Z">
        <w:r w:rsidR="00B3552F">
          <w:rPr>
            <w:rFonts w:ascii="等线" w:eastAsia="等线" w:hAnsi="等线" w:hint="eastAsia"/>
          </w:rPr>
          <w:t>方法</w:t>
        </w:r>
      </w:ins>
      <w:r>
        <w:rPr>
          <w:rFonts w:ascii="等线" w:eastAsia="等线" w:hAnsi="等线" w:hint="eastAsia"/>
        </w:rPr>
        <w:t>！</w:t>
      </w:r>
    </w:p>
    <w:p w14:paraId="0864ADE9" w14:textId="77777777" w:rsidR="007F0A38" w:rsidRDefault="007F0A38" w:rsidP="007F0A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）：&gt;</w:t>
      </w:r>
      <w:r>
        <w:rPr>
          <w:rFonts w:ascii="等线" w:eastAsia="等线" w:hAnsi="等线"/>
        </w:rPr>
        <w:t>&gt;</w:t>
      </w:r>
    </w:p>
    <w:p w14:paraId="19706C1C" w14:textId="77777777" w:rsidR="002B0C73" w:rsidRDefault="002B0C73">
      <w:pPr>
        <w:ind w:firstLine="420"/>
        <w:rPr>
          <w:rFonts w:ascii="等线" w:eastAsia="等线" w:hAnsi="等线"/>
        </w:rPr>
      </w:pPr>
    </w:p>
    <w:p w14:paraId="08F024F3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11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7FC62948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702AB965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51E4B0ED" w14:textId="77777777" w:rsidR="00B3552F" w:rsidRDefault="00A34C54">
      <w:pPr>
        <w:ind w:firstLine="420"/>
        <w:rPr>
          <w:ins w:id="77" w:author="王 自飞" w:date="2021-02-06T22:03:00Z"/>
          <w:rFonts w:ascii="等线" w:eastAsia="等线" w:hAnsi="等线"/>
        </w:rPr>
      </w:pPr>
      <w:r>
        <w:rPr>
          <w:rFonts w:ascii="等线" w:eastAsia="等线" w:hAnsi="等线"/>
        </w:rPr>
        <w:t>是的</w:t>
      </w:r>
      <w:r>
        <w:rPr>
          <w:rFonts w:ascii="等线" w:eastAsia="等线" w:hAnsi="等线" w:hint="eastAsia"/>
        </w:rPr>
        <w:t>。</w:t>
      </w:r>
    </w:p>
    <w:p w14:paraId="32175CD7" w14:textId="7543E579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这要感谢医疗科学工作者们的</w:t>
      </w:r>
      <w:del w:id="78" w:author="王 自飞" w:date="2021-02-06T22:03:00Z">
        <w:r w:rsidDel="00CB159C">
          <w:rPr>
            <w:rFonts w:ascii="等线" w:eastAsia="等线" w:hAnsi="等线" w:hint="eastAsia"/>
          </w:rPr>
          <w:delText>辛勤</w:delText>
        </w:r>
      </w:del>
      <w:r>
        <w:rPr>
          <w:rFonts w:ascii="等线" w:eastAsia="等线" w:hAnsi="等线" w:hint="eastAsia"/>
        </w:rPr>
        <w:t>付出！</w:t>
      </w:r>
    </w:p>
    <w:p w14:paraId="4391F07C" w14:textId="77777777" w:rsidR="00CB159C" w:rsidRDefault="00A34C54">
      <w:pPr>
        <w:ind w:firstLine="420"/>
        <w:rPr>
          <w:ins w:id="79" w:author="王 自飞" w:date="2021-02-06T22:03:00Z"/>
          <w:rFonts w:ascii="等线" w:eastAsia="等线" w:hAnsi="等线"/>
        </w:rPr>
      </w:pPr>
      <w:r>
        <w:rPr>
          <w:rFonts w:ascii="等线" w:eastAsia="等线" w:hAnsi="等线" w:hint="eastAsia"/>
        </w:rPr>
        <w:t>也希望这些科学戒烟的知识</w:t>
      </w:r>
      <w:del w:id="80" w:author="王 自飞" w:date="2021-02-06T22:03:00Z">
        <w:r w:rsidDel="00CB159C">
          <w:rPr>
            <w:rFonts w:ascii="等线" w:eastAsia="等线" w:hAnsi="等线" w:hint="eastAsia"/>
          </w:rPr>
          <w:delText>，</w:delText>
        </w:r>
      </w:del>
    </w:p>
    <w:p w14:paraId="45517567" w14:textId="47452B10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能帮助K</w:t>
      </w:r>
      <w:r>
        <w:rPr>
          <w:rFonts w:ascii="等线" w:eastAsia="等线" w:hAnsi="等线"/>
        </w:rPr>
        <w:t>114星球想要戒烟的人们</w:t>
      </w:r>
      <w:r>
        <w:rPr>
          <w:rFonts w:ascii="等线" w:eastAsia="等线" w:hAnsi="等线" w:hint="eastAsia"/>
        </w:rPr>
        <w:t>。</w:t>
      </w:r>
    </w:p>
    <w:p w14:paraId="6111CD54" w14:textId="77777777" w:rsidR="007F0A38" w:rsidRDefault="007F0A38" w:rsidP="007F0A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）：&gt;</w:t>
      </w:r>
      <w:r>
        <w:rPr>
          <w:rFonts w:ascii="等线" w:eastAsia="等线" w:hAnsi="等线"/>
        </w:rPr>
        <w:t>&gt;</w:t>
      </w:r>
    </w:p>
    <w:p w14:paraId="02FEF25A" w14:textId="77777777" w:rsidR="002B0C73" w:rsidRDefault="002B0C73">
      <w:pPr>
        <w:ind w:firstLine="420"/>
        <w:rPr>
          <w:rFonts w:ascii="等线" w:eastAsia="等线" w:hAnsi="等线"/>
        </w:rPr>
      </w:pPr>
    </w:p>
    <w:p w14:paraId="09A40A37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12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75289734" w14:textId="0494E01E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（头像）：</w:t>
      </w:r>
      <w:del w:id="81" w:author="王 自飞" w:date="2021-02-06T20:32:00Z">
        <w:r w:rsidDel="003750C6">
          <w:rPr>
            <w:rFonts w:ascii="等线" w:eastAsia="等线" w:hAnsi="等线" w:hint="eastAsia"/>
          </w:rPr>
          <w:delText>李阳宏</w:delText>
        </w:r>
      </w:del>
      <w:ins w:id="82" w:author="王 自飞" w:date="2021-02-06T20:32:00Z">
        <w:r w:rsidR="003750C6">
          <w:rPr>
            <w:rFonts w:ascii="等线" w:eastAsia="等线" w:hAnsi="等线" w:hint="eastAsia"/>
          </w:rPr>
          <w:t>李伟</w:t>
        </w:r>
      </w:ins>
      <w:r w:rsidR="00591174">
        <w:rPr>
          <w:rFonts w:ascii="等线" w:eastAsia="等线" w:hAnsi="等线" w:hint="eastAsia"/>
        </w:rPr>
        <w:t>（高兴）</w:t>
      </w:r>
    </w:p>
    <w:p w14:paraId="313D91B4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7BCD1AF8" w14:textId="77777777" w:rsidR="00CB159C" w:rsidRDefault="00A34C54">
      <w:pPr>
        <w:ind w:firstLine="420"/>
        <w:rPr>
          <w:ins w:id="83" w:author="王 自飞" w:date="2021-02-06T22:03:00Z"/>
          <w:rFonts w:ascii="等线" w:eastAsia="等线" w:hAnsi="等线"/>
        </w:rPr>
      </w:pPr>
      <w:r>
        <w:rPr>
          <w:rFonts w:ascii="等线" w:eastAsia="等线" w:hAnsi="等线" w:hint="eastAsia"/>
        </w:rPr>
        <w:t>“美好的明天”运动一定</w:t>
      </w:r>
      <w:r>
        <w:rPr>
          <w:rFonts w:ascii="等线" w:eastAsia="等线" w:hAnsi="等线"/>
        </w:rPr>
        <w:t>把这些宝贵</w:t>
      </w:r>
    </w:p>
    <w:p w14:paraId="74E88001" w14:textId="77777777" w:rsidR="00CB159C" w:rsidRDefault="00A34C54">
      <w:pPr>
        <w:ind w:firstLine="420"/>
        <w:rPr>
          <w:ins w:id="84" w:author="王 自飞" w:date="2021-02-06T22:04:00Z"/>
          <w:rFonts w:ascii="等线" w:eastAsia="等线" w:hAnsi="等线"/>
        </w:rPr>
      </w:pPr>
      <w:r>
        <w:rPr>
          <w:rFonts w:ascii="等线" w:eastAsia="等线" w:hAnsi="等线"/>
        </w:rPr>
        <w:t>的戒烟知识传达给大家</w:t>
      </w:r>
      <w:r>
        <w:rPr>
          <w:rFonts w:ascii="等线" w:eastAsia="等线" w:hAnsi="等线" w:hint="eastAsia"/>
        </w:rPr>
        <w:t>，让它发挥应</w:t>
      </w:r>
    </w:p>
    <w:p w14:paraId="220B7FA2" w14:textId="06909D20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有的作用！</w:t>
      </w:r>
    </w:p>
    <w:p w14:paraId="2E2C2A24" w14:textId="1683AD16" w:rsidR="002B0C73" w:rsidRDefault="00A34C54">
      <w:pPr>
        <w:ind w:firstLine="420"/>
        <w:rPr>
          <w:rFonts w:ascii="等线" w:eastAsia="等线" w:hAnsi="等线"/>
        </w:rPr>
      </w:pPr>
      <w:del w:id="85" w:author="王 自飞" w:date="2021-02-06T22:04:00Z">
        <w:r w:rsidDel="00CB159C">
          <w:rPr>
            <w:rFonts w:ascii="等线" w:eastAsia="等线" w:hAnsi="等线"/>
          </w:rPr>
          <w:delText>请您</w:delText>
        </w:r>
      </w:del>
      <w:r>
        <w:rPr>
          <w:rFonts w:ascii="等线" w:eastAsia="等线" w:hAnsi="等线"/>
        </w:rPr>
        <w:t>静候我们的佳音吧</w:t>
      </w:r>
      <w:r>
        <w:rPr>
          <w:rFonts w:ascii="等线" w:eastAsia="等线" w:hAnsi="等线" w:hint="eastAsia"/>
        </w:rPr>
        <w:t>！</w:t>
      </w:r>
    </w:p>
    <w:p w14:paraId="6F597B12" w14:textId="77777777" w:rsidR="00591174" w:rsidRDefault="00591174" w:rsidP="0059117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）：&gt;</w:t>
      </w:r>
      <w:r>
        <w:rPr>
          <w:rFonts w:ascii="等线" w:eastAsia="等线" w:hAnsi="等线"/>
        </w:rPr>
        <w:t>&gt;</w:t>
      </w:r>
    </w:p>
    <w:p w14:paraId="56D35321" w14:textId="77777777" w:rsidR="002B0C73" w:rsidRDefault="002B0C73">
      <w:pPr>
        <w:ind w:firstLine="420"/>
        <w:rPr>
          <w:rFonts w:ascii="等线" w:eastAsia="等线" w:hAnsi="等线"/>
        </w:rPr>
      </w:pPr>
    </w:p>
    <w:p w14:paraId="042900EB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13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3414E860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21237CC6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69767FDC" w14:textId="4A6053C1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相信你们</w:t>
      </w:r>
      <w:r>
        <w:rPr>
          <w:rFonts w:ascii="等线" w:eastAsia="等线" w:hAnsi="等线" w:hint="eastAsia"/>
        </w:rPr>
        <w:t>，</w:t>
      </w:r>
      <w:r>
        <w:rPr>
          <w:rFonts w:ascii="等线" w:eastAsia="等线" w:hAnsi="等线"/>
        </w:rPr>
        <w:t>大家一起加油</w:t>
      </w:r>
      <w:del w:id="86" w:author="a" w:date="2021-02-07T15:00:00Z">
        <w:r w:rsidDel="00C059EB">
          <w:rPr>
            <w:rFonts w:ascii="等线" w:eastAsia="等线" w:hAnsi="等线"/>
          </w:rPr>
          <w:delText>吧</w:delText>
        </w:r>
      </w:del>
      <w:r>
        <w:rPr>
          <w:rFonts w:ascii="等线" w:eastAsia="等线" w:hAnsi="等线" w:hint="eastAsia"/>
        </w:rPr>
        <w:t>！</w:t>
      </w:r>
    </w:p>
    <w:p w14:paraId="02140327" w14:textId="77777777" w:rsidR="00591174" w:rsidRDefault="00591174" w:rsidP="0059117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）：&gt;</w:t>
      </w:r>
      <w:r>
        <w:rPr>
          <w:rFonts w:ascii="等线" w:eastAsia="等线" w:hAnsi="等线"/>
        </w:rPr>
        <w:t>&gt;</w:t>
      </w:r>
    </w:p>
    <w:p w14:paraId="54C995AE" w14:textId="77777777" w:rsidR="002B0C73" w:rsidRDefault="002B0C73">
      <w:pPr>
        <w:ind w:firstLine="420"/>
        <w:rPr>
          <w:rFonts w:ascii="等线" w:eastAsia="等线" w:hAnsi="等线"/>
        </w:rPr>
      </w:pPr>
    </w:p>
    <w:p w14:paraId="54801BFD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 (P</w:t>
      </w:r>
      <w:r>
        <w:rPr>
          <w:rFonts w:ascii="等线" w:eastAsia="等线" w:hAnsi="等线"/>
          <w:b/>
          <w:bCs/>
          <w:i/>
          <w:iCs/>
        </w:rPr>
        <w:t>14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51BE9958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恭喜您！</w:t>
      </w:r>
    </w:p>
    <w:p w14:paraId="180D960B" w14:textId="16CFB395" w:rsidR="002B0C73" w:rsidRPr="00346D33" w:rsidRDefault="00A34C54" w:rsidP="00346D33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获得奖励</w:t>
      </w:r>
      <w:r>
        <w:rPr>
          <w:rFonts w:ascii="等线" w:eastAsia="等线" w:hAnsi="等线" w:hint="eastAsia"/>
        </w:rPr>
        <w:t>：【</w:t>
      </w:r>
      <w:r w:rsidR="00346D33" w:rsidRPr="00346D33">
        <w:rPr>
          <w:rFonts w:ascii="等线" w:eastAsia="等线" w:hAnsi="等线" w:hint="eastAsia"/>
        </w:rPr>
        <w:t>空港绿化环保基地</w:t>
      </w:r>
      <w:r>
        <w:rPr>
          <w:rFonts w:ascii="等线" w:eastAsia="等线" w:hAnsi="等线" w:hint="eastAsia"/>
        </w:rPr>
        <w:t>】</w:t>
      </w:r>
    </w:p>
    <w:p w14:paraId="5C41EC00" w14:textId="354BCA2C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功能</w:t>
      </w:r>
      <w:r>
        <w:rPr>
          <w:rFonts w:ascii="等线" w:eastAsia="等线" w:hAnsi="等线" w:hint="eastAsia"/>
        </w:rPr>
        <w:t>：</w:t>
      </w:r>
      <w:r w:rsidR="00346D33" w:rsidRPr="00346D33">
        <w:rPr>
          <w:rFonts w:ascii="等线" w:eastAsia="等线" w:hAnsi="等线" w:hint="eastAsia"/>
        </w:rPr>
        <w:t>为空港提供长期的植被绿化与维护，将大大改善空港的生态环境和生活质量。空港重建要遵循科学环保理念，同样的，戒烟也要遵从科学的戒烟方法，才能事半功倍、对健康长期有益。</w:t>
      </w:r>
    </w:p>
    <w:p w14:paraId="6807AB31" w14:textId="77777777" w:rsidR="006724CA" w:rsidRDefault="006724CA" w:rsidP="006724CA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）：【开始建造】</w:t>
      </w:r>
    </w:p>
    <w:p w14:paraId="093F65EC" w14:textId="77777777" w:rsidR="002B0C73" w:rsidRPr="008432F5" w:rsidRDefault="002B0C73">
      <w:pPr>
        <w:ind w:firstLine="420"/>
        <w:rPr>
          <w:rFonts w:ascii="等线" w:eastAsia="等线" w:hAnsi="等线"/>
        </w:rPr>
      </w:pPr>
    </w:p>
    <w:p w14:paraId="6035D085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 (P</w:t>
      </w:r>
      <w:r>
        <w:rPr>
          <w:rFonts w:ascii="等线" w:eastAsia="等线" w:hAnsi="等线"/>
          <w:b/>
          <w:bCs/>
          <w:i/>
          <w:iCs/>
        </w:rPr>
        <w:t>15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0B8D6A97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（标题）：早间任务已完成</w:t>
      </w:r>
    </w:p>
    <w:p w14:paraId="4B3EE863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4A4E1DF3" w14:textId="77777777" w:rsidR="00CB159C" w:rsidRDefault="00A34C54">
      <w:pPr>
        <w:ind w:firstLine="420"/>
        <w:rPr>
          <w:ins w:id="87" w:author="王 自飞" w:date="2021-02-06T22:04:00Z"/>
          <w:rFonts w:ascii="等线" w:eastAsia="等线" w:hAnsi="等线"/>
        </w:rPr>
      </w:pPr>
      <w:r>
        <w:rPr>
          <w:rFonts w:ascii="等线" w:eastAsia="等线" w:hAnsi="等线" w:hint="eastAsia"/>
        </w:rPr>
        <w:t>今天下午，</w:t>
      </w:r>
    </w:p>
    <w:p w14:paraId="47660D62" w14:textId="5493EF3F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将有一项重大的调查结果</w:t>
      </w:r>
      <w:del w:id="88" w:author="王 自飞" w:date="2021-02-06T22:04:00Z">
        <w:r w:rsidDel="00CB159C">
          <w:rPr>
            <w:rFonts w:ascii="等线" w:eastAsia="等线" w:hAnsi="等线" w:hint="eastAsia"/>
          </w:rPr>
          <w:delText>被</w:delText>
        </w:r>
      </w:del>
      <w:r>
        <w:rPr>
          <w:rFonts w:ascii="等线" w:eastAsia="等线" w:hAnsi="等线" w:hint="eastAsia"/>
        </w:rPr>
        <w:t>公布……</w:t>
      </w:r>
    </w:p>
    <w:p w14:paraId="311C4643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影响K</w:t>
      </w:r>
      <w:r>
        <w:rPr>
          <w:rFonts w:ascii="等线" w:eastAsia="等线" w:hAnsi="等线"/>
        </w:rPr>
        <w:t>114</w:t>
      </w:r>
      <w:r>
        <w:rPr>
          <w:rFonts w:ascii="等线" w:eastAsia="等线" w:hAnsi="等线" w:hint="eastAsia"/>
        </w:rPr>
        <w:t>星球的神秘力量是何方神圣？</w:t>
      </w:r>
    </w:p>
    <w:p w14:paraId="24C05421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敬请期待！</w:t>
      </w:r>
    </w:p>
    <w:p w14:paraId="01683D06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（互动按钮）：【返回主页】</w:t>
      </w:r>
    </w:p>
    <w:p w14:paraId="16F9CA27" w14:textId="77777777" w:rsidR="002B0C73" w:rsidRDefault="002B0C73">
      <w:pPr>
        <w:ind w:firstLine="420"/>
        <w:rPr>
          <w:rFonts w:ascii="等线" w:eastAsia="等线" w:hAnsi="等线"/>
        </w:rPr>
      </w:pPr>
    </w:p>
    <w:p w14:paraId="07CCEBC7" w14:textId="77777777" w:rsidR="002B0C73" w:rsidRDefault="002B0C73">
      <w:pPr>
        <w:ind w:firstLine="420"/>
        <w:rPr>
          <w:rFonts w:ascii="等线" w:eastAsia="等线" w:hAnsi="等线"/>
        </w:rPr>
      </w:pPr>
    </w:p>
    <w:p w14:paraId="5B7DD359" w14:textId="77777777" w:rsidR="002B0C73" w:rsidRDefault="00A34C54">
      <w:pPr>
        <w:rPr>
          <w:rFonts w:ascii="等线" w:eastAsia="等线" w:hAnsi="等线"/>
          <w:b/>
          <w:bCs/>
          <w:i/>
          <w:iCs/>
          <w:u w:val="single"/>
        </w:rPr>
      </w:pPr>
      <w:r>
        <w:rPr>
          <w:rFonts w:ascii="等线" w:eastAsia="等线" w:hAnsi="等线" w:hint="eastAsia"/>
          <w:b/>
          <w:bCs/>
          <w:i/>
          <w:iCs/>
          <w:highlight w:val="cyan"/>
          <w:u w:val="single"/>
        </w:rPr>
        <w:t>（下午）</w:t>
      </w:r>
    </w:p>
    <w:p w14:paraId="0521D94F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推送文案：</w:t>
      </w:r>
    </w:p>
    <w:p w14:paraId="7E9A70EE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倒计时</w:t>
      </w:r>
      <w:r>
        <w:rPr>
          <w:rFonts w:ascii="等线" w:eastAsia="等线" w:hAnsi="等线"/>
          <w:b/>
          <w:bCs/>
          <w:i/>
          <w:iCs/>
        </w:rPr>
        <w:t>2</w:t>
      </w:r>
      <w:r>
        <w:rPr>
          <w:rFonts w:ascii="等线" w:eastAsia="等线" w:hAnsi="等线" w:hint="eastAsia"/>
          <w:b/>
          <w:bCs/>
          <w:i/>
          <w:iCs/>
        </w:rPr>
        <w:t>天。</w:t>
      </w:r>
    </w:p>
    <w:p w14:paraId="05EB5460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“美好的明天”运动突然遭到了阻碍……（链接到主页）</w:t>
      </w:r>
    </w:p>
    <w:p w14:paraId="3010885F" w14:textId="77777777" w:rsidR="002B0C73" w:rsidRDefault="002B0C73">
      <w:pPr>
        <w:ind w:firstLine="420"/>
        <w:rPr>
          <w:rFonts w:ascii="等线" w:eastAsia="等线" w:hAnsi="等线"/>
        </w:rPr>
      </w:pPr>
    </w:p>
    <w:p w14:paraId="054C5F69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16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5DF4E9C7" w14:textId="5E669B24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</w:t>
      </w:r>
      <w:del w:id="89" w:author="王 自飞" w:date="2021-02-06T20:32:00Z">
        <w:r w:rsidDel="003750C6">
          <w:rPr>
            <w:rFonts w:ascii="等线" w:eastAsia="等线" w:hAnsi="等线" w:hint="eastAsia"/>
          </w:rPr>
          <w:delText>李阳宏</w:delText>
        </w:r>
      </w:del>
      <w:ins w:id="90" w:author="王 自飞" w:date="2021-02-06T20:32:00Z">
        <w:r w:rsidR="003750C6">
          <w:rPr>
            <w:rFonts w:ascii="等线" w:eastAsia="等线" w:hAnsi="等线" w:hint="eastAsia"/>
          </w:rPr>
          <w:t>李伟</w:t>
        </w:r>
      </w:ins>
      <w:r w:rsidR="00AD0543">
        <w:rPr>
          <w:rFonts w:ascii="等线" w:eastAsia="等线" w:hAnsi="等线" w:hint="eastAsia"/>
        </w:rPr>
        <w:t>（担心）</w:t>
      </w:r>
    </w:p>
    <w:p w14:paraId="17B95EB2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3D729F9E" w14:textId="658DA5C9" w:rsidR="002B0C73" w:rsidRDefault="00A34C54">
      <w:pPr>
        <w:ind w:firstLine="420"/>
        <w:rPr>
          <w:rFonts w:ascii="等线" w:eastAsia="等线" w:hAnsi="等线"/>
        </w:rPr>
      </w:pPr>
      <w:del w:id="91" w:author="王 自飞" w:date="2021-02-06T22:04:00Z">
        <w:r w:rsidDel="00CB159C">
          <w:rPr>
            <w:rFonts w:ascii="等线" w:eastAsia="等线" w:hAnsi="等线" w:hint="eastAsia"/>
          </w:rPr>
          <w:delText>使者先生，</w:delText>
        </w:r>
      </w:del>
      <w:ins w:id="92" w:author="王 自飞" w:date="2021-02-06T22:04:00Z">
        <w:r w:rsidR="00CB159C">
          <w:rPr>
            <w:rFonts w:ascii="等线" w:eastAsia="等线" w:hAnsi="等线" w:hint="eastAsia"/>
          </w:rPr>
          <w:t>地球的使者，</w:t>
        </w:r>
      </w:ins>
      <w:r>
        <w:rPr>
          <w:rFonts w:ascii="等线" w:eastAsia="等线" w:hAnsi="等线" w:hint="eastAsia"/>
        </w:rPr>
        <w:t>下午好。</w:t>
      </w:r>
    </w:p>
    <w:p w14:paraId="0A03D54D" w14:textId="77777777" w:rsidR="00CB159C" w:rsidRDefault="00A34C54">
      <w:pPr>
        <w:ind w:firstLine="420"/>
        <w:rPr>
          <w:ins w:id="93" w:author="王 自飞" w:date="2021-02-06T22:04:00Z"/>
          <w:rFonts w:ascii="等线" w:eastAsia="等线" w:hAnsi="等线"/>
        </w:rPr>
      </w:pPr>
      <w:r>
        <w:rPr>
          <w:rFonts w:ascii="等线" w:eastAsia="等线" w:hAnsi="等线" w:hint="eastAsia"/>
        </w:rPr>
        <w:t>我们在推广科学戒烟方法的过程中</w:t>
      </w:r>
      <w:del w:id="94" w:author="王 自飞" w:date="2021-02-06T22:04:00Z">
        <w:r w:rsidDel="00CB159C">
          <w:rPr>
            <w:rFonts w:ascii="等线" w:eastAsia="等线" w:hAnsi="等线" w:hint="eastAsia"/>
          </w:rPr>
          <w:delText>，</w:delText>
        </w:r>
      </w:del>
    </w:p>
    <w:p w14:paraId="23213A65" w14:textId="77777777" w:rsidR="00CB159C" w:rsidRDefault="00A34C54">
      <w:pPr>
        <w:ind w:firstLine="420"/>
        <w:rPr>
          <w:ins w:id="95" w:author="王 自飞" w:date="2021-02-06T22:04:00Z"/>
          <w:rFonts w:ascii="等线" w:eastAsia="等线" w:hAnsi="等线"/>
        </w:rPr>
      </w:pPr>
      <w:r>
        <w:rPr>
          <w:rFonts w:ascii="等线" w:eastAsia="等线" w:hAnsi="等线" w:hint="eastAsia"/>
        </w:rPr>
        <w:t>不知从哪里流传出来一些奇怪的言论</w:t>
      </w:r>
      <w:del w:id="96" w:author="王 自飞" w:date="2021-02-06T22:04:00Z">
        <w:r w:rsidDel="00CB159C">
          <w:rPr>
            <w:rFonts w:ascii="等线" w:eastAsia="等线" w:hAnsi="等线" w:hint="eastAsia"/>
          </w:rPr>
          <w:delText>，</w:delText>
        </w:r>
      </w:del>
    </w:p>
    <w:p w14:paraId="2F7F800A" w14:textId="10C1D495" w:rsidR="00CB159C" w:rsidRDefault="00A34C54">
      <w:pPr>
        <w:ind w:firstLine="420"/>
        <w:rPr>
          <w:ins w:id="97" w:author="王 自飞" w:date="2021-02-06T22:04:00Z"/>
          <w:rFonts w:ascii="等线" w:eastAsia="等线" w:hAnsi="等线"/>
        </w:rPr>
      </w:pPr>
      <w:r>
        <w:rPr>
          <w:rFonts w:ascii="等线" w:eastAsia="等线" w:hAnsi="等线" w:hint="eastAsia"/>
        </w:rPr>
        <w:t>与正确的科学方法混淆在一起</w:t>
      </w:r>
      <w:del w:id="98" w:author="a" w:date="2021-02-07T15:05:00Z">
        <w:r w:rsidDel="0099471D">
          <w:rPr>
            <w:rFonts w:ascii="等线" w:eastAsia="等线" w:hAnsi="等线" w:hint="eastAsia"/>
          </w:rPr>
          <w:delText>，</w:delText>
        </w:r>
      </w:del>
      <w:ins w:id="99" w:author="a" w:date="2021-02-07T15:05:00Z">
        <w:r w:rsidR="0099471D">
          <w:rPr>
            <w:rFonts w:ascii="等线" w:eastAsia="等线" w:hAnsi="等线" w:hint="eastAsia"/>
          </w:rPr>
          <w:t>，</w:t>
        </w:r>
      </w:ins>
    </w:p>
    <w:p w14:paraId="716238C7" w14:textId="1C16BDE3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让我们很是头疼。</w:t>
      </w:r>
      <w:del w:id="100" w:author="王 自飞" w:date="2021-02-06T22:05:00Z">
        <w:r w:rsidDel="00154665">
          <w:rPr>
            <w:rFonts w:ascii="等线" w:eastAsia="等线" w:hAnsi="等线" w:hint="eastAsia"/>
          </w:rPr>
          <w:delText xml:space="preserve">” </w:delText>
        </w:r>
      </w:del>
    </w:p>
    <w:p w14:paraId="602915F7" w14:textId="77777777" w:rsidR="00AD0543" w:rsidRDefault="00AD0543" w:rsidP="00AD0543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）：&gt;</w:t>
      </w:r>
      <w:r>
        <w:rPr>
          <w:rFonts w:ascii="等线" w:eastAsia="等线" w:hAnsi="等线"/>
        </w:rPr>
        <w:t>&gt;</w:t>
      </w:r>
    </w:p>
    <w:p w14:paraId="233C7F52" w14:textId="77777777" w:rsidR="002B0C73" w:rsidRDefault="002B0C73">
      <w:pPr>
        <w:ind w:firstLine="420"/>
        <w:rPr>
          <w:rFonts w:ascii="等线" w:eastAsia="等线" w:hAnsi="等线"/>
        </w:rPr>
      </w:pPr>
    </w:p>
    <w:p w14:paraId="62ED376A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17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4173DA6A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148EE67B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492CCB95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啊，又一次的谬论散播？</w:t>
      </w:r>
    </w:p>
    <w:p w14:paraId="568AF73B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难道又是那股神秘力量吗？</w:t>
      </w:r>
    </w:p>
    <w:p w14:paraId="2C3B860D" w14:textId="77777777" w:rsidR="00AD0543" w:rsidRDefault="00AD0543" w:rsidP="00AD0543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）：&gt;</w:t>
      </w:r>
      <w:r>
        <w:rPr>
          <w:rFonts w:ascii="等线" w:eastAsia="等线" w:hAnsi="等线"/>
        </w:rPr>
        <w:t>&gt;</w:t>
      </w:r>
    </w:p>
    <w:p w14:paraId="02925E9E" w14:textId="77777777" w:rsidR="002B0C73" w:rsidRDefault="002B0C73">
      <w:pPr>
        <w:ind w:firstLine="420"/>
        <w:rPr>
          <w:rFonts w:ascii="等线" w:eastAsia="等线" w:hAnsi="等线"/>
        </w:rPr>
      </w:pPr>
    </w:p>
    <w:p w14:paraId="44448839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18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142ACEB9" w14:textId="215A8F6B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</w:t>
      </w:r>
      <w:del w:id="101" w:author="王 自飞" w:date="2021-02-06T20:32:00Z">
        <w:r w:rsidDel="003750C6">
          <w:rPr>
            <w:rFonts w:ascii="等线" w:eastAsia="等线" w:hAnsi="等线" w:hint="eastAsia"/>
          </w:rPr>
          <w:delText>李阳宏</w:delText>
        </w:r>
      </w:del>
      <w:ins w:id="102" w:author="王 自飞" w:date="2021-02-06T20:32:00Z">
        <w:r w:rsidR="003750C6">
          <w:rPr>
            <w:rFonts w:ascii="等线" w:eastAsia="等线" w:hAnsi="等线" w:hint="eastAsia"/>
          </w:rPr>
          <w:t>李伟</w:t>
        </w:r>
      </w:ins>
      <w:r w:rsidR="00AD0543">
        <w:rPr>
          <w:rFonts w:ascii="等线" w:eastAsia="等线" w:hAnsi="等线" w:hint="eastAsia"/>
        </w:rPr>
        <w:t>（疑惑）</w:t>
      </w:r>
    </w:p>
    <w:p w14:paraId="49495BC9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054C4493" w14:textId="77777777" w:rsidR="00154665" w:rsidRDefault="00A34C54">
      <w:pPr>
        <w:ind w:firstLine="420"/>
        <w:rPr>
          <w:ins w:id="103" w:author="王 自飞" w:date="2021-02-06T22:06:00Z"/>
          <w:rFonts w:ascii="等线" w:eastAsia="等线" w:hAnsi="等线"/>
        </w:rPr>
      </w:pPr>
      <w:r>
        <w:rPr>
          <w:rFonts w:ascii="等线" w:eastAsia="等线" w:hAnsi="等线" w:hint="eastAsia"/>
        </w:rPr>
        <w:t>神秘力量？</w:t>
      </w:r>
    </w:p>
    <w:p w14:paraId="02EBA1FC" w14:textId="58F706D8" w:rsidR="00154665" w:rsidRDefault="00A34C54">
      <w:pPr>
        <w:ind w:firstLine="420"/>
        <w:rPr>
          <w:ins w:id="104" w:author="王 自飞" w:date="2021-02-06T22:06:00Z"/>
          <w:rFonts w:ascii="等线" w:eastAsia="等线" w:hAnsi="等线"/>
        </w:rPr>
      </w:pPr>
      <w:r>
        <w:rPr>
          <w:rFonts w:ascii="等线" w:eastAsia="等线" w:hAnsi="等线" w:hint="eastAsia"/>
        </w:rPr>
        <w:t>就是我们有些</w:t>
      </w:r>
      <w:del w:id="105" w:author="王 自飞" w:date="2021-02-06T22:06:00Z">
        <w:r w:rsidDel="00154665">
          <w:rPr>
            <w:rFonts w:ascii="等线" w:eastAsia="等线" w:hAnsi="等线" w:hint="eastAsia"/>
          </w:rPr>
          <w:delText>K114居民</w:delText>
        </w:r>
      </w:del>
      <w:ins w:id="106" w:author="王 自飞" w:date="2021-02-06T22:06:00Z">
        <w:r w:rsidR="00154665">
          <w:rPr>
            <w:rFonts w:ascii="等线" w:eastAsia="等线" w:hAnsi="等线" w:hint="eastAsia"/>
          </w:rPr>
          <w:t>人</w:t>
        </w:r>
      </w:ins>
      <w:del w:id="107" w:author="王 自飞" w:date="2021-02-06T22:06:00Z">
        <w:r w:rsidDel="00154665">
          <w:rPr>
            <w:rFonts w:ascii="等线" w:eastAsia="等线" w:hAnsi="等线" w:hint="eastAsia"/>
          </w:rPr>
          <w:delText>感到</w:delText>
        </w:r>
      </w:del>
      <w:ins w:id="108" w:author="王 自飞" w:date="2021-02-06T22:06:00Z">
        <w:r w:rsidR="00154665">
          <w:rPr>
            <w:rFonts w:ascii="等线" w:eastAsia="等线" w:hAnsi="等线" w:hint="eastAsia"/>
          </w:rPr>
          <w:t>感觉到</w:t>
        </w:r>
      </w:ins>
      <w:r>
        <w:rPr>
          <w:rFonts w:ascii="等线" w:eastAsia="等线" w:hAnsi="等线" w:hint="eastAsia"/>
        </w:rPr>
        <w:t>的那种莫名的</w:t>
      </w:r>
    </w:p>
    <w:p w14:paraId="1E52F9ED" w14:textId="1A8F34DC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影响吗？</w:t>
      </w:r>
    </w:p>
    <w:p w14:paraId="704AACA5" w14:textId="77777777" w:rsidR="00AD0543" w:rsidRDefault="00AD0543" w:rsidP="00AD0543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）：&gt;</w:t>
      </w:r>
      <w:r>
        <w:rPr>
          <w:rFonts w:ascii="等线" w:eastAsia="等线" w:hAnsi="等线"/>
        </w:rPr>
        <w:t>&gt;</w:t>
      </w:r>
    </w:p>
    <w:p w14:paraId="7BCE34F1" w14:textId="77777777" w:rsidR="002B0C73" w:rsidRDefault="002B0C73">
      <w:pPr>
        <w:ind w:firstLine="420"/>
        <w:rPr>
          <w:rFonts w:ascii="等线" w:eastAsia="等线" w:hAnsi="等线"/>
        </w:rPr>
      </w:pPr>
    </w:p>
    <w:p w14:paraId="30D1FD42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19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02EDA2A0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718478D6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24D8C09C" w14:textId="1E1340E9" w:rsidR="00154665" w:rsidRDefault="00A34C54">
      <w:pPr>
        <w:ind w:firstLine="420"/>
        <w:rPr>
          <w:ins w:id="109" w:author="王 自飞" w:date="2021-02-06T22:07:00Z"/>
          <w:rFonts w:ascii="等线" w:eastAsia="等线" w:hAnsi="等线"/>
        </w:rPr>
      </w:pPr>
      <w:r>
        <w:rPr>
          <w:rFonts w:ascii="等线" w:eastAsia="等线" w:hAnsi="等线" w:hint="eastAsia"/>
        </w:rPr>
        <w:t>我也不能确定</w:t>
      </w:r>
      <w:del w:id="110" w:author="a" w:date="2021-02-07T15:06:00Z">
        <w:r w:rsidDel="0099471D">
          <w:rPr>
            <w:rFonts w:ascii="等线" w:eastAsia="等线" w:hAnsi="等线" w:hint="eastAsia"/>
          </w:rPr>
          <w:delText>，</w:delText>
        </w:r>
      </w:del>
      <w:ins w:id="111" w:author="a" w:date="2021-02-07T15:06:00Z">
        <w:r w:rsidR="0099471D">
          <w:rPr>
            <w:rFonts w:ascii="等线" w:eastAsia="等线" w:hAnsi="等线" w:hint="eastAsia"/>
          </w:rPr>
          <w:t>，</w:t>
        </w:r>
      </w:ins>
    </w:p>
    <w:p w14:paraId="1B9EF1CD" w14:textId="3D32FADF" w:rsidR="00154665" w:rsidRDefault="00A34C54">
      <w:pPr>
        <w:ind w:firstLine="420"/>
        <w:rPr>
          <w:ins w:id="112" w:author="王 自飞" w:date="2021-02-06T22:08:00Z"/>
          <w:rFonts w:ascii="等线" w:eastAsia="等线" w:hAnsi="等线"/>
        </w:rPr>
      </w:pPr>
      <w:del w:id="113" w:author="王 自飞" w:date="2021-02-06T22:07:00Z">
        <w:r w:rsidDel="00154665">
          <w:rPr>
            <w:rFonts w:ascii="等线" w:eastAsia="等线" w:hAnsi="等线" w:hint="eastAsia"/>
          </w:rPr>
          <w:delText>您</w:delText>
        </w:r>
      </w:del>
      <w:ins w:id="114" w:author="王 自飞" w:date="2021-02-06T22:07:00Z">
        <w:r w:rsidR="00154665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不妨先把这些说法列出来</w:t>
      </w:r>
      <w:del w:id="115" w:author="a" w:date="2021-02-07T15:06:00Z">
        <w:r w:rsidDel="0099471D">
          <w:rPr>
            <w:rFonts w:ascii="等线" w:eastAsia="等线" w:hAnsi="等线" w:hint="eastAsia"/>
          </w:rPr>
          <w:delText>，</w:delText>
        </w:r>
      </w:del>
      <w:ins w:id="116" w:author="a" w:date="2021-02-07T15:06:00Z">
        <w:r w:rsidR="0099471D">
          <w:rPr>
            <w:rFonts w:ascii="等线" w:eastAsia="等线" w:hAnsi="等线" w:hint="eastAsia"/>
          </w:rPr>
          <w:t>，</w:t>
        </w:r>
      </w:ins>
    </w:p>
    <w:p w14:paraId="021CAA1A" w14:textId="6562D554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我们尝试从中辨别真伪。</w:t>
      </w:r>
    </w:p>
    <w:p w14:paraId="20B65155" w14:textId="77777777" w:rsidR="00AD0543" w:rsidRDefault="00AD0543" w:rsidP="00AD0543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）：&gt;</w:t>
      </w:r>
      <w:r>
        <w:rPr>
          <w:rFonts w:ascii="等线" w:eastAsia="等线" w:hAnsi="等线"/>
        </w:rPr>
        <w:t>&gt;</w:t>
      </w:r>
    </w:p>
    <w:p w14:paraId="0D5AF1F7" w14:textId="77777777" w:rsidR="002B0C73" w:rsidRDefault="002B0C73">
      <w:pPr>
        <w:ind w:firstLine="420"/>
        <w:rPr>
          <w:rFonts w:ascii="等线" w:eastAsia="等线" w:hAnsi="等线"/>
        </w:rPr>
      </w:pPr>
    </w:p>
    <w:p w14:paraId="7501512A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20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4E93C08D" w14:textId="2A3CBF75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</w:t>
      </w:r>
      <w:del w:id="117" w:author="王 自飞" w:date="2021-02-06T20:32:00Z">
        <w:r w:rsidDel="003750C6">
          <w:rPr>
            <w:rFonts w:ascii="等线" w:eastAsia="等线" w:hAnsi="等线" w:hint="eastAsia"/>
          </w:rPr>
          <w:delText>李阳宏</w:delText>
        </w:r>
      </w:del>
      <w:ins w:id="118" w:author="王 自飞" w:date="2021-02-06T20:32:00Z">
        <w:r w:rsidR="003750C6">
          <w:rPr>
            <w:rFonts w:ascii="等线" w:eastAsia="等线" w:hAnsi="等线" w:hint="eastAsia"/>
          </w:rPr>
          <w:t>李伟</w:t>
        </w:r>
      </w:ins>
      <w:r w:rsidR="00AD0543">
        <w:rPr>
          <w:rFonts w:ascii="等线" w:eastAsia="等线" w:hAnsi="等线" w:hint="eastAsia"/>
        </w:rPr>
        <w:t>（正常）</w:t>
      </w:r>
    </w:p>
    <w:p w14:paraId="154ECAA6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0AC10B97" w14:textId="451536FB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都在这里了，</w:t>
      </w:r>
      <w:del w:id="119" w:author="王 自飞" w:date="2021-02-06T22:08:00Z">
        <w:r w:rsidDel="00154665">
          <w:rPr>
            <w:rFonts w:ascii="等线" w:eastAsia="等线" w:hAnsi="等线" w:hint="eastAsia"/>
          </w:rPr>
          <w:delText>您</w:delText>
        </w:r>
      </w:del>
      <w:ins w:id="120" w:author="王 自飞" w:date="2021-02-06T22:08:00Z">
        <w:r w:rsidR="00154665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请看。</w:t>
      </w:r>
    </w:p>
    <w:p w14:paraId="2AE645B2" w14:textId="77777777" w:rsidR="00AD0543" w:rsidRDefault="00AD0543" w:rsidP="00AD0543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）：【查看】</w:t>
      </w:r>
    </w:p>
    <w:p w14:paraId="5F0C8D16" w14:textId="77777777" w:rsidR="002B0C73" w:rsidRDefault="002B0C73">
      <w:pPr>
        <w:ind w:firstLine="420"/>
        <w:rPr>
          <w:rFonts w:ascii="等线" w:eastAsia="等线" w:hAnsi="等线"/>
        </w:rPr>
      </w:pPr>
    </w:p>
    <w:p w14:paraId="7F8D7382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训练挑战 (P</w:t>
      </w:r>
      <w:r>
        <w:rPr>
          <w:rFonts w:ascii="等线" w:eastAsia="等线" w:hAnsi="等线"/>
          <w:b/>
          <w:bCs/>
          <w:i/>
          <w:iCs/>
        </w:rPr>
        <w:t>21.1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70953F5B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1.</w:t>
      </w:r>
      <w:r>
        <w:rPr>
          <w:rFonts w:ascii="等线" w:eastAsia="等线" w:hAnsi="等线" w:hint="eastAsia"/>
        </w:rPr>
        <w:tab/>
        <w:t>地球戒烟指南推荐的戒烟综合疗法不包含以下哪项？</w:t>
      </w:r>
    </w:p>
    <w:p w14:paraId="28AC6D16" w14:textId="77777777" w:rsidR="002B0C73" w:rsidRDefault="00A34C54">
      <w:pPr>
        <w:ind w:firstLine="420"/>
        <w:rPr>
          <w:rFonts w:ascii="等线" w:eastAsia="等线" w:hAnsi="等线"/>
        </w:rPr>
      </w:pPr>
      <w:proofErr w:type="gramStart"/>
      <w:r>
        <w:rPr>
          <w:rFonts w:ascii="等线" w:eastAsia="等线" w:hAnsi="等线" w:hint="eastAsia"/>
        </w:rPr>
        <w:t>a</w:t>
      </w:r>
      <w:proofErr w:type="gramEnd"/>
      <w:r>
        <w:rPr>
          <w:rFonts w:ascii="等线" w:eastAsia="等线" w:hAnsi="等线" w:hint="eastAsia"/>
        </w:rPr>
        <w:t>.</w:t>
      </w:r>
      <w:r>
        <w:rPr>
          <w:rFonts w:ascii="等线" w:eastAsia="等线" w:hAnsi="等线" w:hint="eastAsia"/>
        </w:rPr>
        <w:tab/>
        <w:t>心理干预</w:t>
      </w:r>
    </w:p>
    <w:p w14:paraId="79E1B589" w14:textId="77777777" w:rsidR="002B0C73" w:rsidRDefault="00A34C54">
      <w:pPr>
        <w:ind w:firstLine="420"/>
        <w:rPr>
          <w:rFonts w:ascii="等线" w:eastAsia="等线" w:hAnsi="等线"/>
        </w:rPr>
      </w:pPr>
      <w:proofErr w:type="gramStart"/>
      <w:r>
        <w:rPr>
          <w:rFonts w:ascii="等线" w:eastAsia="等线" w:hAnsi="等线" w:hint="eastAsia"/>
        </w:rPr>
        <w:t>b</w:t>
      </w:r>
      <w:proofErr w:type="gramEnd"/>
      <w:r>
        <w:rPr>
          <w:rFonts w:ascii="等线" w:eastAsia="等线" w:hAnsi="等线" w:hint="eastAsia"/>
        </w:rPr>
        <w:t>.</w:t>
      </w:r>
      <w:r>
        <w:rPr>
          <w:rFonts w:ascii="等线" w:eastAsia="等线" w:hAnsi="等线" w:hint="eastAsia"/>
        </w:rPr>
        <w:tab/>
        <w:t>行为疗法</w:t>
      </w:r>
    </w:p>
    <w:p w14:paraId="62FE5316" w14:textId="77777777" w:rsidR="002B0C73" w:rsidRDefault="00A34C54">
      <w:pPr>
        <w:ind w:firstLine="420"/>
        <w:rPr>
          <w:rFonts w:ascii="等线" w:eastAsia="等线" w:hAnsi="等线"/>
        </w:rPr>
      </w:pPr>
      <w:proofErr w:type="gramStart"/>
      <w:r>
        <w:rPr>
          <w:rFonts w:ascii="等线" w:eastAsia="等线" w:hAnsi="等线" w:hint="eastAsia"/>
        </w:rPr>
        <w:t>c</w:t>
      </w:r>
      <w:proofErr w:type="gramEnd"/>
      <w:r>
        <w:rPr>
          <w:rFonts w:ascii="等线" w:eastAsia="等线" w:hAnsi="等线" w:hint="eastAsia"/>
        </w:rPr>
        <w:t>.</w:t>
      </w:r>
      <w:r>
        <w:rPr>
          <w:rFonts w:ascii="等线" w:eastAsia="等线" w:hAnsi="等线" w:hint="eastAsia"/>
        </w:rPr>
        <w:tab/>
        <w:t>药物治疗</w:t>
      </w:r>
    </w:p>
    <w:p w14:paraId="51C658D2" w14:textId="77777777" w:rsidR="002B0C73" w:rsidRDefault="00A34C54">
      <w:pPr>
        <w:ind w:firstLine="420"/>
        <w:rPr>
          <w:rFonts w:ascii="等线" w:eastAsia="等线" w:hAnsi="等线"/>
        </w:rPr>
      </w:pPr>
      <w:proofErr w:type="gramStart"/>
      <w:r>
        <w:rPr>
          <w:rFonts w:ascii="等线" w:eastAsia="等线" w:hAnsi="等线" w:hint="eastAsia"/>
        </w:rPr>
        <w:t>d</w:t>
      </w:r>
      <w:proofErr w:type="gramEnd"/>
      <w:r>
        <w:rPr>
          <w:rFonts w:ascii="等线" w:eastAsia="等线" w:hAnsi="等线" w:hint="eastAsia"/>
        </w:rPr>
        <w:t>.</w:t>
      </w:r>
      <w:r>
        <w:rPr>
          <w:rFonts w:ascii="等线" w:eastAsia="等线" w:hAnsi="等线" w:hint="eastAsia"/>
        </w:rPr>
        <w:tab/>
        <w:t>使用电子烟</w:t>
      </w:r>
    </w:p>
    <w:p w14:paraId="414A445C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训练挑战(P</w:t>
      </w:r>
      <w:r>
        <w:rPr>
          <w:rFonts w:ascii="等线" w:eastAsia="等线" w:hAnsi="等线"/>
          <w:b/>
          <w:bCs/>
          <w:i/>
          <w:iCs/>
        </w:rPr>
        <w:t>21.2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592D4F9E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2.</w:t>
      </w:r>
      <w:r>
        <w:rPr>
          <w:rFonts w:ascii="等线" w:eastAsia="等线" w:hAnsi="等线" w:hint="eastAsia"/>
        </w:rPr>
        <w:tab/>
        <w:t>关于尼古丁替代疗法，以下错误的是</w:t>
      </w:r>
    </w:p>
    <w:p w14:paraId="3A544434" w14:textId="77777777" w:rsidR="002B0C73" w:rsidRDefault="00A34C54">
      <w:pPr>
        <w:ind w:firstLine="420"/>
        <w:rPr>
          <w:rFonts w:ascii="等线" w:eastAsia="等线" w:hAnsi="等线"/>
        </w:rPr>
      </w:pPr>
      <w:proofErr w:type="gramStart"/>
      <w:r>
        <w:rPr>
          <w:rFonts w:ascii="等线" w:eastAsia="等线" w:hAnsi="等线" w:hint="eastAsia"/>
        </w:rPr>
        <w:t>a</w:t>
      </w:r>
      <w:proofErr w:type="gramEnd"/>
      <w:r>
        <w:rPr>
          <w:rFonts w:ascii="等线" w:eastAsia="等线" w:hAnsi="等线" w:hint="eastAsia"/>
        </w:rPr>
        <w:t>.</w:t>
      </w:r>
      <w:r>
        <w:rPr>
          <w:rFonts w:ascii="等线" w:eastAsia="等线" w:hAnsi="等线" w:hint="eastAsia"/>
        </w:rPr>
        <w:tab/>
        <w:t>它的灵感来源于潜艇水兵</w:t>
      </w:r>
    </w:p>
    <w:p w14:paraId="4DC956A2" w14:textId="77777777" w:rsidR="002B0C73" w:rsidRDefault="00A34C54">
      <w:pPr>
        <w:ind w:firstLine="420"/>
        <w:rPr>
          <w:rFonts w:ascii="等线" w:eastAsia="等线" w:hAnsi="等线"/>
        </w:rPr>
      </w:pPr>
      <w:proofErr w:type="gramStart"/>
      <w:r>
        <w:rPr>
          <w:rFonts w:ascii="等线" w:eastAsia="等线" w:hAnsi="等线" w:hint="eastAsia"/>
        </w:rPr>
        <w:t>b</w:t>
      </w:r>
      <w:proofErr w:type="gramEnd"/>
      <w:r>
        <w:rPr>
          <w:rFonts w:ascii="等线" w:eastAsia="等线" w:hAnsi="等线" w:hint="eastAsia"/>
        </w:rPr>
        <w:t>.</w:t>
      </w:r>
      <w:r>
        <w:rPr>
          <w:rFonts w:ascii="等线" w:eastAsia="等线" w:hAnsi="等线" w:hint="eastAsia"/>
        </w:rPr>
        <w:tab/>
        <w:t>尼古丁咀嚼胶是它的第一类产品</w:t>
      </w:r>
    </w:p>
    <w:p w14:paraId="400D533A" w14:textId="77777777" w:rsidR="002B0C73" w:rsidRDefault="00A34C54">
      <w:pPr>
        <w:ind w:firstLine="420"/>
        <w:rPr>
          <w:rFonts w:ascii="等线" w:eastAsia="等线" w:hAnsi="等线"/>
        </w:rPr>
      </w:pPr>
      <w:proofErr w:type="gramStart"/>
      <w:r>
        <w:rPr>
          <w:rFonts w:ascii="等线" w:eastAsia="等线" w:hAnsi="等线" w:hint="eastAsia"/>
        </w:rPr>
        <w:t>c</w:t>
      </w:r>
      <w:proofErr w:type="gramEnd"/>
      <w:r>
        <w:rPr>
          <w:rFonts w:ascii="等线" w:eastAsia="等线" w:hAnsi="等线" w:hint="eastAsia"/>
        </w:rPr>
        <w:t>.</w:t>
      </w:r>
      <w:r>
        <w:rPr>
          <w:rFonts w:ascii="等线" w:eastAsia="等线" w:hAnsi="等线" w:hint="eastAsia"/>
        </w:rPr>
        <w:tab/>
        <w:t>它被全球多个国家所采用</w:t>
      </w:r>
    </w:p>
    <w:p w14:paraId="5A3EB1C2" w14:textId="77777777" w:rsidR="002B0C73" w:rsidRDefault="00A34C54">
      <w:pPr>
        <w:ind w:firstLine="420"/>
        <w:rPr>
          <w:rFonts w:ascii="等线" w:eastAsia="等线" w:hAnsi="等线"/>
        </w:rPr>
      </w:pPr>
      <w:proofErr w:type="gramStart"/>
      <w:r>
        <w:rPr>
          <w:rFonts w:ascii="等线" w:eastAsia="等线" w:hAnsi="等线" w:hint="eastAsia"/>
        </w:rPr>
        <w:t>d</w:t>
      </w:r>
      <w:proofErr w:type="gramEnd"/>
      <w:r>
        <w:rPr>
          <w:rFonts w:ascii="等线" w:eastAsia="等线" w:hAnsi="等线" w:hint="eastAsia"/>
        </w:rPr>
        <w:t>.</w:t>
      </w:r>
      <w:r>
        <w:rPr>
          <w:rFonts w:ascii="等线" w:eastAsia="等线" w:hAnsi="等线" w:hint="eastAsia"/>
        </w:rPr>
        <w:tab/>
        <w:t>它和烟草一样容易导致上瘾</w:t>
      </w:r>
    </w:p>
    <w:p w14:paraId="32364994" w14:textId="77777777" w:rsidR="002B0C73" w:rsidRDefault="002B0C73">
      <w:pPr>
        <w:ind w:firstLine="420"/>
        <w:rPr>
          <w:rFonts w:ascii="等线" w:eastAsia="等线" w:hAnsi="等线"/>
        </w:rPr>
      </w:pPr>
    </w:p>
    <w:p w14:paraId="67B16E08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22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1CD71CBF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（头像）：星际委员会</w:t>
      </w:r>
    </w:p>
    <w:p w14:paraId="03769E30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22AC0D67" w14:textId="6052F4C4" w:rsidR="0099471D" w:rsidRDefault="0099471D">
      <w:pPr>
        <w:ind w:firstLine="420"/>
        <w:rPr>
          <w:ins w:id="121" w:author="a" w:date="2021-02-07T15:06:00Z"/>
          <w:rFonts w:ascii="等线" w:eastAsia="等线" w:hAnsi="等线"/>
        </w:rPr>
      </w:pPr>
      <w:ins w:id="122" w:author="a" w:date="2021-02-07T15:06:00Z">
        <w:r>
          <w:rPr>
            <w:rFonts w:ascii="等线" w:eastAsia="等线" w:hAnsi="等线"/>
          </w:rPr>
          <w:t>各位</w:t>
        </w:r>
        <w:r>
          <w:rPr>
            <w:rFonts w:ascii="等线" w:eastAsia="等线" w:hAnsi="等线" w:hint="eastAsia"/>
          </w:rPr>
          <w:t>！</w:t>
        </w:r>
      </w:ins>
    </w:p>
    <w:p w14:paraId="6A51545A" w14:textId="13F1147F" w:rsidR="00154665" w:rsidRDefault="00A34C54">
      <w:pPr>
        <w:ind w:firstLine="420"/>
        <w:rPr>
          <w:ins w:id="123" w:author="王 自飞" w:date="2021-02-06T22:08:00Z"/>
          <w:rFonts w:ascii="等线" w:eastAsia="等线" w:hAnsi="等线"/>
        </w:rPr>
      </w:pPr>
      <w:r>
        <w:rPr>
          <w:rFonts w:ascii="等线" w:eastAsia="等线" w:hAnsi="等线" w:hint="eastAsia"/>
        </w:rPr>
        <w:t>经过这段时间的深入调查</w:t>
      </w:r>
      <w:del w:id="124" w:author="a" w:date="2021-02-07T15:06:00Z">
        <w:r w:rsidDel="0099471D">
          <w:rPr>
            <w:rFonts w:ascii="等线" w:eastAsia="等线" w:hAnsi="等线" w:hint="eastAsia"/>
          </w:rPr>
          <w:delText>，</w:delText>
        </w:r>
      </w:del>
      <w:ins w:id="125" w:author="a" w:date="2021-02-07T15:06:00Z">
        <w:r w:rsidR="0099471D">
          <w:rPr>
            <w:rFonts w:ascii="等线" w:eastAsia="等线" w:hAnsi="等线" w:hint="eastAsia"/>
          </w:rPr>
          <w:t>，</w:t>
        </w:r>
      </w:ins>
    </w:p>
    <w:p w14:paraId="789F3FE5" w14:textId="4D2D9F9E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神秘力量的面目终于被我们揭开了！</w:t>
      </w:r>
    </w:p>
    <w:p w14:paraId="106337B2" w14:textId="77777777" w:rsidR="005509A1" w:rsidRDefault="005509A1" w:rsidP="005509A1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）：&gt;</w:t>
      </w:r>
      <w:r>
        <w:rPr>
          <w:rFonts w:ascii="等线" w:eastAsia="等线" w:hAnsi="等线"/>
        </w:rPr>
        <w:t>&gt;</w:t>
      </w:r>
    </w:p>
    <w:p w14:paraId="495C52BF" w14:textId="77777777" w:rsidR="002B0C73" w:rsidRDefault="002B0C73">
      <w:pPr>
        <w:ind w:firstLine="420"/>
        <w:rPr>
          <w:rFonts w:ascii="等线" w:eastAsia="等线" w:hAnsi="等线"/>
        </w:rPr>
      </w:pPr>
    </w:p>
    <w:p w14:paraId="75DF543B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23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13AF5C63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49780CAB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2FB72D0E" w14:textId="77777777" w:rsidR="00483E81" w:rsidRDefault="00A34C54">
      <w:pPr>
        <w:ind w:firstLine="420"/>
        <w:rPr>
          <w:ins w:id="126" w:author="王 自飞" w:date="2021-02-06T22:08:00Z"/>
          <w:rFonts w:ascii="等线" w:eastAsia="等线" w:hAnsi="等线"/>
        </w:rPr>
      </w:pPr>
      <w:r>
        <w:rPr>
          <w:rFonts w:ascii="等线" w:eastAsia="等线" w:hAnsi="等线" w:hint="eastAsia"/>
        </w:rPr>
        <w:t>啊！太好了！</w:t>
      </w:r>
    </w:p>
    <w:p w14:paraId="1D8AD9A2" w14:textId="6984FC23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这股</w:t>
      </w:r>
      <w:proofErr w:type="gramStart"/>
      <w:r>
        <w:rPr>
          <w:rFonts w:ascii="等线" w:eastAsia="等线" w:hAnsi="等线" w:hint="eastAsia"/>
        </w:rPr>
        <w:t>侵染</w:t>
      </w:r>
      <w:proofErr w:type="gramEnd"/>
      <w:r>
        <w:rPr>
          <w:rFonts w:ascii="等线" w:eastAsia="等线" w:hAnsi="等线" w:hint="eastAsia"/>
        </w:rPr>
        <w:t>了K114星球的力量到底是何面目？</w:t>
      </w:r>
    </w:p>
    <w:p w14:paraId="72CBE9B3" w14:textId="77777777" w:rsidR="005509A1" w:rsidRDefault="005509A1" w:rsidP="005509A1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）：&gt;</w:t>
      </w:r>
      <w:r>
        <w:rPr>
          <w:rFonts w:ascii="等线" w:eastAsia="等线" w:hAnsi="等线"/>
        </w:rPr>
        <w:t>&gt;</w:t>
      </w:r>
    </w:p>
    <w:p w14:paraId="13D16DAB" w14:textId="77777777" w:rsidR="002B0C73" w:rsidRDefault="002B0C73">
      <w:pPr>
        <w:ind w:firstLine="420"/>
        <w:rPr>
          <w:rFonts w:ascii="等线" w:eastAsia="等线" w:hAnsi="等线"/>
        </w:rPr>
      </w:pPr>
    </w:p>
    <w:p w14:paraId="6468F37D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24.1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2951EF5C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（头像）：星际委员会</w:t>
      </w:r>
    </w:p>
    <w:p w14:paraId="475853F2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07E136B5" w14:textId="236B4262" w:rsidR="00483E81" w:rsidRDefault="00A34C54">
      <w:pPr>
        <w:ind w:firstLine="420"/>
        <w:rPr>
          <w:ins w:id="127" w:author="王 自飞" w:date="2021-02-06T22:10:00Z"/>
          <w:rFonts w:ascii="等线" w:eastAsia="等线" w:hAnsi="等线"/>
        </w:rPr>
      </w:pPr>
      <w:r>
        <w:rPr>
          <w:rFonts w:ascii="等线" w:eastAsia="等线" w:hAnsi="等线" w:hint="eastAsia"/>
        </w:rPr>
        <w:t>与其说它是谁，倒不如说</w:t>
      </w:r>
      <w:del w:id="128" w:author="a" w:date="2021-02-07T15:08:00Z">
        <w:r w:rsidDel="0099471D">
          <w:rPr>
            <w:rFonts w:ascii="等线" w:eastAsia="等线" w:hAnsi="等线" w:hint="eastAsia"/>
          </w:rPr>
          <w:delText>，</w:delText>
        </w:r>
      </w:del>
      <w:ins w:id="129" w:author="a" w:date="2021-02-07T15:08:00Z">
        <w:r w:rsidR="0099471D">
          <w:rPr>
            <w:rFonts w:ascii="等线" w:eastAsia="等线" w:hAnsi="等线" w:hint="eastAsia"/>
          </w:rPr>
          <w:t>，</w:t>
        </w:r>
      </w:ins>
    </w:p>
    <w:p w14:paraId="2299353F" w14:textId="4A7F11F8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它更近似于一种精神力量。</w:t>
      </w:r>
    </w:p>
    <w:p w14:paraId="0ACCFF57" w14:textId="4A052D1A" w:rsidR="00483E81" w:rsidRDefault="00A34C54">
      <w:pPr>
        <w:ind w:firstLine="420"/>
        <w:rPr>
          <w:ins w:id="130" w:author="王 自飞" w:date="2021-02-06T22:10:00Z"/>
          <w:rFonts w:ascii="等线" w:eastAsia="等线" w:hAnsi="等线"/>
        </w:rPr>
      </w:pPr>
      <w:r>
        <w:rPr>
          <w:rFonts w:ascii="等线" w:eastAsia="等线" w:hAnsi="等线" w:hint="eastAsia"/>
        </w:rPr>
        <w:t>在很多星球上，它鼓动人们吸烟</w:t>
      </w:r>
      <w:del w:id="131" w:author="a" w:date="2021-02-07T15:08:00Z">
        <w:r w:rsidDel="0099471D">
          <w:rPr>
            <w:rFonts w:ascii="等线" w:eastAsia="等线" w:hAnsi="等线" w:hint="eastAsia"/>
          </w:rPr>
          <w:delText>，</w:delText>
        </w:r>
      </w:del>
      <w:ins w:id="132" w:author="a" w:date="2021-02-07T15:08:00Z">
        <w:r w:rsidR="0099471D">
          <w:rPr>
            <w:rFonts w:ascii="等线" w:eastAsia="等线" w:hAnsi="等线" w:hint="eastAsia"/>
          </w:rPr>
          <w:t>，</w:t>
        </w:r>
      </w:ins>
    </w:p>
    <w:p w14:paraId="6A9C6C8E" w14:textId="09C2A1FC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散播吸烟无害的谬论。</w:t>
      </w:r>
    </w:p>
    <w:p w14:paraId="0DFD660C" w14:textId="77777777" w:rsidR="005509A1" w:rsidRDefault="005509A1" w:rsidP="005509A1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）：&gt;</w:t>
      </w:r>
      <w:r>
        <w:rPr>
          <w:rFonts w:ascii="等线" w:eastAsia="等线" w:hAnsi="等线"/>
        </w:rPr>
        <w:t>&gt;</w:t>
      </w:r>
    </w:p>
    <w:p w14:paraId="4D408166" w14:textId="77777777" w:rsidR="005509A1" w:rsidRPr="005509A1" w:rsidRDefault="005509A1">
      <w:pPr>
        <w:ind w:firstLine="420"/>
        <w:rPr>
          <w:rFonts w:ascii="等线" w:eastAsia="等线" w:hAnsi="等线"/>
        </w:rPr>
      </w:pPr>
    </w:p>
    <w:p w14:paraId="3EB0F1E2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24.2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253C3E0D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（头像）：星际委员会</w:t>
      </w:r>
    </w:p>
    <w:p w14:paraId="13252F20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232E933A" w14:textId="77ED29AB" w:rsidR="00483E81" w:rsidRDefault="00A34C54">
      <w:pPr>
        <w:ind w:firstLine="420"/>
        <w:rPr>
          <w:ins w:id="133" w:author="王 自飞" w:date="2021-02-06T22:10:00Z"/>
          <w:rFonts w:ascii="等线" w:eastAsia="等线" w:hAnsi="等线"/>
        </w:rPr>
      </w:pPr>
      <w:r>
        <w:rPr>
          <w:rFonts w:ascii="等线" w:eastAsia="等线" w:hAnsi="等线" w:hint="eastAsia"/>
        </w:rPr>
        <w:t>它助长了吸烟成瘾的风气</w:t>
      </w:r>
      <w:del w:id="134" w:author="a" w:date="2021-02-07T15:08:00Z">
        <w:r w:rsidDel="0099471D">
          <w:rPr>
            <w:rFonts w:ascii="等线" w:eastAsia="等线" w:hAnsi="等线" w:hint="eastAsia"/>
          </w:rPr>
          <w:delText>，</w:delText>
        </w:r>
      </w:del>
      <w:ins w:id="135" w:author="a" w:date="2021-02-07T15:08:00Z">
        <w:r w:rsidR="0099471D">
          <w:rPr>
            <w:rFonts w:ascii="等线" w:eastAsia="等线" w:hAnsi="等线" w:hint="eastAsia"/>
          </w:rPr>
          <w:t>，</w:t>
        </w:r>
      </w:ins>
    </w:p>
    <w:p w14:paraId="148D8D29" w14:textId="227CA765" w:rsidR="002B0C73" w:rsidRDefault="00A34C54">
      <w:pPr>
        <w:ind w:firstLine="420"/>
        <w:rPr>
          <w:rFonts w:ascii="等线" w:eastAsia="等线" w:hAnsi="等线"/>
        </w:rPr>
      </w:pPr>
      <w:proofErr w:type="gramStart"/>
      <w:r>
        <w:rPr>
          <w:rFonts w:ascii="等线" w:eastAsia="等线" w:hAnsi="等线" w:hint="eastAsia"/>
        </w:rPr>
        <w:t>削弱着</w:t>
      </w:r>
      <w:proofErr w:type="gramEnd"/>
      <w:r>
        <w:rPr>
          <w:rFonts w:ascii="等线" w:eastAsia="等线" w:hAnsi="等线" w:hint="eastAsia"/>
        </w:rPr>
        <w:t>人们戒烟的意志。</w:t>
      </w:r>
    </w:p>
    <w:p w14:paraId="7047DA4E" w14:textId="08172D31" w:rsidR="00483E81" w:rsidRDefault="00A34C54">
      <w:pPr>
        <w:ind w:firstLine="420"/>
        <w:rPr>
          <w:ins w:id="136" w:author="王 自飞" w:date="2021-02-06T22:11:00Z"/>
          <w:rFonts w:ascii="等线" w:eastAsia="等线" w:hAnsi="等线"/>
        </w:rPr>
      </w:pPr>
      <w:del w:id="137" w:author="王 自飞" w:date="2021-02-06T22:11:00Z">
        <w:r w:rsidDel="00483E81">
          <w:rPr>
            <w:rFonts w:ascii="等线" w:eastAsia="等线" w:hAnsi="等线" w:hint="eastAsia"/>
          </w:rPr>
          <w:delText>它</w:delText>
        </w:r>
      </w:del>
      <w:r>
        <w:rPr>
          <w:rFonts w:ascii="等线" w:eastAsia="等线" w:hAnsi="等线" w:hint="eastAsia"/>
        </w:rPr>
        <w:t>是导致K114星球居民染上烟瘾、空港事</w:t>
      </w:r>
    </w:p>
    <w:p w14:paraId="156D09A8" w14:textId="51136649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业衰落的幕后黑手！</w:t>
      </w:r>
    </w:p>
    <w:p w14:paraId="13182882" w14:textId="38DED58D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我们称其为“烟魔”</w:t>
      </w:r>
      <w:del w:id="138" w:author="王 自飞" w:date="2021-02-06T22:11:00Z">
        <w:r w:rsidDel="00483E81">
          <w:rPr>
            <w:rFonts w:ascii="等线" w:eastAsia="等线" w:hAnsi="等线" w:hint="eastAsia"/>
          </w:rPr>
          <w:delText>。</w:delText>
        </w:r>
      </w:del>
      <w:ins w:id="139" w:author="王 自飞" w:date="2021-02-06T22:11:00Z">
        <w:r w:rsidR="00483E81">
          <w:rPr>
            <w:rFonts w:ascii="等线" w:eastAsia="等线" w:hAnsi="等线" w:hint="eastAsia"/>
          </w:rPr>
          <w:t>！</w:t>
        </w:r>
      </w:ins>
    </w:p>
    <w:p w14:paraId="20D6B8BA" w14:textId="77777777" w:rsidR="005509A1" w:rsidRDefault="005509A1" w:rsidP="005509A1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）：&gt;</w:t>
      </w:r>
      <w:r>
        <w:rPr>
          <w:rFonts w:ascii="等线" w:eastAsia="等线" w:hAnsi="等线"/>
        </w:rPr>
        <w:t>&gt;</w:t>
      </w:r>
    </w:p>
    <w:p w14:paraId="68798592" w14:textId="77777777" w:rsidR="002B0C73" w:rsidRPr="005509A1" w:rsidRDefault="002B0C73">
      <w:pPr>
        <w:ind w:firstLine="420"/>
        <w:rPr>
          <w:rFonts w:ascii="等线" w:eastAsia="等线" w:hAnsi="等线"/>
        </w:rPr>
      </w:pPr>
    </w:p>
    <w:p w14:paraId="19060F41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25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1883E298" w14:textId="7789BF32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</w:t>
      </w:r>
      <w:del w:id="140" w:author="王 自飞" w:date="2021-02-06T20:32:00Z">
        <w:r w:rsidDel="003750C6">
          <w:rPr>
            <w:rFonts w:ascii="等线" w:eastAsia="等线" w:hAnsi="等线" w:hint="eastAsia"/>
          </w:rPr>
          <w:delText>李阳宏</w:delText>
        </w:r>
      </w:del>
      <w:ins w:id="141" w:author="王 自飞" w:date="2021-02-06T20:32:00Z">
        <w:r w:rsidR="003750C6">
          <w:rPr>
            <w:rFonts w:ascii="等线" w:eastAsia="等线" w:hAnsi="等线" w:hint="eastAsia"/>
          </w:rPr>
          <w:t>李伟</w:t>
        </w:r>
      </w:ins>
      <w:r w:rsidR="005509A1">
        <w:rPr>
          <w:rFonts w:ascii="等线" w:eastAsia="等线" w:hAnsi="等线" w:hint="eastAsia"/>
        </w:rPr>
        <w:t>（愤怒）</w:t>
      </w:r>
    </w:p>
    <w:p w14:paraId="16989A9E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7770581E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“烟魔”！</w:t>
      </w:r>
    </w:p>
    <w:p w14:paraId="2BF163FF" w14:textId="57B35D7C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原来就是这个罪魁祸首导致了</w:t>
      </w:r>
      <w:del w:id="142" w:author="王 自飞" w:date="2021-02-06T22:11:00Z">
        <w:r w:rsidDel="00483E81">
          <w:rPr>
            <w:rFonts w:ascii="等线" w:eastAsia="等线" w:hAnsi="等线" w:hint="eastAsia"/>
          </w:rPr>
          <w:delText>这</w:delText>
        </w:r>
      </w:del>
      <w:r>
        <w:rPr>
          <w:rFonts w:ascii="等线" w:eastAsia="等线" w:hAnsi="等线" w:hint="eastAsia"/>
        </w:rPr>
        <w:t>一切！</w:t>
      </w:r>
    </w:p>
    <w:p w14:paraId="6695F318" w14:textId="77777777" w:rsidR="00D63D37" w:rsidRDefault="00D63D37" w:rsidP="00D63D37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）：&gt;</w:t>
      </w:r>
      <w:r>
        <w:rPr>
          <w:rFonts w:ascii="等线" w:eastAsia="等线" w:hAnsi="等线"/>
        </w:rPr>
        <w:t>&gt;</w:t>
      </w:r>
    </w:p>
    <w:p w14:paraId="219BC82C" w14:textId="77777777" w:rsidR="002B0C73" w:rsidRDefault="002B0C73">
      <w:pPr>
        <w:ind w:firstLine="420"/>
        <w:rPr>
          <w:rFonts w:ascii="等线" w:eastAsia="等线" w:hAnsi="等线"/>
        </w:rPr>
      </w:pPr>
    </w:p>
    <w:p w14:paraId="705AFB66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26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6D6B79D4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4F2DAAEF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（正文）：</w:t>
      </w:r>
    </w:p>
    <w:p w14:paraId="4BC9815C" w14:textId="77777777" w:rsidR="00483E81" w:rsidRDefault="00A34C54">
      <w:pPr>
        <w:ind w:firstLine="420"/>
        <w:rPr>
          <w:ins w:id="143" w:author="王 自飞" w:date="2021-02-06T22:11:00Z"/>
          <w:rFonts w:ascii="等线" w:eastAsia="等线" w:hAnsi="等线"/>
        </w:rPr>
      </w:pPr>
      <w:r>
        <w:rPr>
          <w:rFonts w:ascii="等线" w:eastAsia="等线" w:hAnsi="等线" w:hint="eastAsia"/>
        </w:rPr>
        <w:t>确实可恶！</w:t>
      </w:r>
    </w:p>
    <w:p w14:paraId="2603627A" w14:textId="6BBCE3C5" w:rsidR="002B0C73" w:rsidRDefault="00A34C54">
      <w:pPr>
        <w:ind w:firstLine="420"/>
        <w:rPr>
          <w:rFonts w:ascii="等线" w:eastAsia="等线" w:hAnsi="等线"/>
        </w:rPr>
      </w:pPr>
      <w:del w:id="144" w:author="王 自飞" w:date="2021-02-06T22:11:00Z">
        <w:r w:rsidDel="00483E81">
          <w:rPr>
            <w:rFonts w:ascii="等线" w:eastAsia="等线" w:hAnsi="等线" w:hint="eastAsia"/>
          </w:rPr>
          <w:delText>请问</w:delText>
        </w:r>
      </w:del>
      <w:ins w:id="145" w:author="王 自飞" w:date="2021-02-06T22:11:00Z">
        <w:r w:rsidR="00483E81">
          <w:rPr>
            <w:rFonts w:ascii="等线" w:eastAsia="等线" w:hAnsi="等线" w:hint="eastAsia"/>
          </w:rPr>
          <w:t>那么</w:t>
        </w:r>
      </w:ins>
      <w:r>
        <w:rPr>
          <w:rFonts w:ascii="等线" w:eastAsia="等线" w:hAnsi="等线" w:hint="eastAsia"/>
        </w:rPr>
        <w:t>有什么对付它的好方法吗？</w:t>
      </w:r>
    </w:p>
    <w:p w14:paraId="6AE59904" w14:textId="77777777" w:rsidR="00D63D37" w:rsidRDefault="00D63D37" w:rsidP="00D63D37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）：&gt;</w:t>
      </w:r>
      <w:r>
        <w:rPr>
          <w:rFonts w:ascii="等线" w:eastAsia="等线" w:hAnsi="等线"/>
        </w:rPr>
        <w:t>&gt;</w:t>
      </w:r>
    </w:p>
    <w:p w14:paraId="052C1F39" w14:textId="77777777" w:rsidR="002B0C73" w:rsidRDefault="002B0C73">
      <w:pPr>
        <w:ind w:firstLine="420"/>
        <w:rPr>
          <w:rFonts w:ascii="等线" w:eastAsia="等线" w:hAnsi="等线"/>
        </w:rPr>
      </w:pPr>
    </w:p>
    <w:p w14:paraId="08B68F6C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27.1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5EA8E12C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（头像）：星际委员会</w:t>
      </w:r>
    </w:p>
    <w:p w14:paraId="0FD34501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5ED6FCCB" w14:textId="77777777" w:rsidR="00483E81" w:rsidRDefault="00A34C54">
      <w:pPr>
        <w:ind w:firstLine="420"/>
        <w:rPr>
          <w:ins w:id="146" w:author="王 自飞" w:date="2021-02-06T22:11:00Z"/>
          <w:rFonts w:ascii="等线" w:eastAsia="等线" w:hAnsi="等线"/>
        </w:rPr>
      </w:pPr>
      <w:r>
        <w:rPr>
          <w:rFonts w:ascii="等线" w:eastAsia="等线" w:hAnsi="等线" w:hint="eastAsia"/>
        </w:rPr>
        <w:t>其实只要学习科学的戒烟知识</w:t>
      </w:r>
      <w:del w:id="147" w:author="王 自飞" w:date="2021-02-06T22:11:00Z">
        <w:r w:rsidDel="00483E81">
          <w:rPr>
            <w:rFonts w:ascii="等线" w:eastAsia="等线" w:hAnsi="等线" w:hint="eastAsia"/>
          </w:rPr>
          <w:delText>，</w:delText>
        </w:r>
      </w:del>
    </w:p>
    <w:p w14:paraId="1947C3E7" w14:textId="77777777" w:rsidR="00483E81" w:rsidRDefault="00A34C54">
      <w:pPr>
        <w:ind w:firstLine="420"/>
        <w:rPr>
          <w:ins w:id="148" w:author="王 自飞" w:date="2021-02-06T22:12:00Z"/>
          <w:rFonts w:ascii="等线" w:eastAsia="等线" w:hAnsi="等线"/>
        </w:rPr>
      </w:pPr>
      <w:r>
        <w:rPr>
          <w:rFonts w:ascii="等线" w:eastAsia="等线" w:hAnsi="等线" w:hint="eastAsia"/>
        </w:rPr>
        <w:t>增</w:t>
      </w:r>
      <w:del w:id="149" w:author="王 自飞" w:date="2021-02-06T22:11:00Z">
        <w:r w:rsidDel="00483E81">
          <w:rPr>
            <w:rFonts w:ascii="等线" w:eastAsia="等线" w:hAnsi="等线" w:hint="eastAsia"/>
          </w:rPr>
          <w:delText>加</w:delText>
        </w:r>
      </w:del>
      <w:ins w:id="150" w:author="王 自飞" w:date="2021-02-06T22:11:00Z">
        <w:r w:rsidR="00483E81">
          <w:rPr>
            <w:rFonts w:ascii="等线" w:eastAsia="等线" w:hAnsi="等线" w:hint="eastAsia"/>
          </w:rPr>
          <w:t>强</w:t>
        </w:r>
      </w:ins>
      <w:r>
        <w:rPr>
          <w:rFonts w:ascii="等线" w:eastAsia="等线" w:hAnsi="等线" w:hint="eastAsia"/>
        </w:rPr>
        <w:t>自己戒烟的意志，</w:t>
      </w:r>
    </w:p>
    <w:p w14:paraId="531FF6AC" w14:textId="77777777" w:rsidR="00483E81" w:rsidRDefault="00A34C54">
      <w:pPr>
        <w:ind w:firstLine="420"/>
        <w:rPr>
          <w:ins w:id="151" w:author="王 自飞" w:date="2021-02-06T22:12:00Z"/>
          <w:rFonts w:ascii="等线" w:eastAsia="等线" w:hAnsi="等线"/>
        </w:rPr>
      </w:pPr>
      <w:r>
        <w:rPr>
          <w:rFonts w:ascii="等线" w:eastAsia="等线" w:hAnsi="等线" w:hint="eastAsia"/>
        </w:rPr>
        <w:t>逐步戒烟，恢复健康，</w:t>
      </w:r>
    </w:p>
    <w:p w14:paraId="370B000B" w14:textId="71332BB0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就不会给“烟魔”趁虚而入的机会。</w:t>
      </w:r>
    </w:p>
    <w:p w14:paraId="3C0D872E" w14:textId="77777777" w:rsidR="00D63D37" w:rsidRDefault="00D63D37" w:rsidP="00D63D37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）：&gt;</w:t>
      </w:r>
      <w:r>
        <w:rPr>
          <w:rFonts w:ascii="等线" w:eastAsia="等线" w:hAnsi="等线"/>
        </w:rPr>
        <w:t>&gt;</w:t>
      </w:r>
    </w:p>
    <w:p w14:paraId="6E07B9BD" w14:textId="77777777" w:rsidR="00D63D37" w:rsidRPr="00D63D37" w:rsidRDefault="00D63D37">
      <w:pPr>
        <w:ind w:firstLine="420"/>
        <w:rPr>
          <w:rFonts w:ascii="等线" w:eastAsia="等线" w:hAnsi="等线"/>
        </w:rPr>
      </w:pPr>
    </w:p>
    <w:p w14:paraId="396D732F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27.2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36E89EBA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（头像）：星际委员会</w:t>
      </w:r>
    </w:p>
    <w:p w14:paraId="151E1872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4D34A6CC" w14:textId="279A7C19" w:rsidR="00483E81" w:rsidRDefault="00A34C54" w:rsidP="00483E81">
      <w:pPr>
        <w:ind w:firstLine="420"/>
        <w:rPr>
          <w:ins w:id="152" w:author="王 自飞" w:date="2021-02-06T22:12:00Z"/>
          <w:rFonts w:ascii="等线" w:eastAsia="等线" w:hAnsi="等线"/>
        </w:rPr>
      </w:pPr>
      <w:r>
        <w:rPr>
          <w:rFonts w:ascii="等线" w:eastAsia="等线" w:hAnsi="等线" w:hint="eastAsia"/>
        </w:rPr>
        <w:t>好在经过大家的共同努力，</w:t>
      </w:r>
    </w:p>
    <w:p w14:paraId="3E9C7CD8" w14:textId="57AAC42C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K114星球的一切都在好转。</w:t>
      </w:r>
    </w:p>
    <w:p w14:paraId="146E437D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“烟魔”也快要无处遁形了。</w:t>
      </w:r>
    </w:p>
    <w:p w14:paraId="794E8099" w14:textId="77777777" w:rsidR="00483E81" w:rsidRDefault="00A34C54">
      <w:pPr>
        <w:ind w:firstLine="420"/>
        <w:rPr>
          <w:ins w:id="153" w:author="王 自飞" w:date="2021-02-06T22:12:00Z"/>
          <w:rFonts w:ascii="等线" w:eastAsia="等线" w:hAnsi="等线"/>
        </w:rPr>
      </w:pPr>
      <w:r>
        <w:rPr>
          <w:rFonts w:ascii="等线" w:eastAsia="等线" w:hAnsi="等线" w:hint="eastAsia"/>
        </w:rPr>
        <w:t>但</w:t>
      </w:r>
      <w:del w:id="154" w:author="王 自飞" w:date="2021-02-06T22:12:00Z">
        <w:r w:rsidDel="00483E81">
          <w:rPr>
            <w:rFonts w:ascii="等线" w:eastAsia="等线" w:hAnsi="等线" w:hint="eastAsia"/>
          </w:rPr>
          <w:delText>，</w:delText>
        </w:r>
      </w:del>
      <w:r>
        <w:rPr>
          <w:rFonts w:ascii="等线" w:eastAsia="等线" w:hAnsi="等线" w:hint="eastAsia"/>
        </w:rPr>
        <w:t>越是在最后关头，越不能放松警惕</w:t>
      </w:r>
      <w:del w:id="155" w:author="王 自飞" w:date="2021-02-06T22:12:00Z">
        <w:r w:rsidDel="00483E81">
          <w:rPr>
            <w:rFonts w:ascii="等线" w:eastAsia="等线" w:hAnsi="等线" w:hint="eastAsia"/>
          </w:rPr>
          <w:delText>，</w:delText>
        </w:r>
      </w:del>
    </w:p>
    <w:p w14:paraId="651FBDCB" w14:textId="4BBEEE99" w:rsidR="002B0C73" w:rsidRDefault="00603458">
      <w:pPr>
        <w:ind w:firstLine="420"/>
        <w:rPr>
          <w:rFonts w:ascii="等线" w:eastAsia="等线" w:hAnsi="等线"/>
        </w:rPr>
      </w:pPr>
      <w:ins w:id="156" w:author="王 自飞" w:date="2021-02-06T22:35:00Z">
        <w:r>
          <w:rPr>
            <w:rFonts w:ascii="等线" w:eastAsia="等线" w:hAnsi="等线" w:hint="eastAsia"/>
          </w:rPr>
          <w:t>千万</w:t>
        </w:r>
      </w:ins>
      <w:r w:rsidR="00A34C54">
        <w:rPr>
          <w:rFonts w:ascii="等线" w:eastAsia="等线" w:hAnsi="等线" w:hint="eastAsia"/>
        </w:rPr>
        <w:t>要防备它的突然破坏。</w:t>
      </w:r>
    </w:p>
    <w:p w14:paraId="0DC0F51B" w14:textId="77777777" w:rsidR="00D63D37" w:rsidRDefault="00D63D37" w:rsidP="00D63D37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）：&gt;</w:t>
      </w:r>
      <w:r>
        <w:rPr>
          <w:rFonts w:ascii="等线" w:eastAsia="等线" w:hAnsi="等线"/>
        </w:rPr>
        <w:t>&gt;</w:t>
      </w:r>
    </w:p>
    <w:p w14:paraId="3E87D6EA" w14:textId="77777777" w:rsidR="002B0C73" w:rsidRDefault="002B0C73">
      <w:pPr>
        <w:ind w:firstLine="420"/>
        <w:rPr>
          <w:rFonts w:ascii="等线" w:eastAsia="等线" w:hAnsi="等线"/>
        </w:rPr>
      </w:pPr>
    </w:p>
    <w:p w14:paraId="7C4C9B22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28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21E8562C" w14:textId="7A78DD3E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</w:t>
      </w:r>
      <w:del w:id="157" w:author="王 自飞" w:date="2021-02-06T20:32:00Z">
        <w:r w:rsidDel="003750C6">
          <w:rPr>
            <w:rFonts w:ascii="等线" w:eastAsia="等线" w:hAnsi="等线" w:hint="eastAsia"/>
          </w:rPr>
          <w:delText>李阳宏</w:delText>
        </w:r>
      </w:del>
      <w:ins w:id="158" w:author="王 自飞" w:date="2021-02-06T20:32:00Z">
        <w:r w:rsidR="003750C6">
          <w:rPr>
            <w:rFonts w:ascii="等线" w:eastAsia="等线" w:hAnsi="等线" w:hint="eastAsia"/>
          </w:rPr>
          <w:t>李伟</w:t>
        </w:r>
      </w:ins>
      <w:r w:rsidR="00D63D37">
        <w:rPr>
          <w:rFonts w:ascii="等线" w:eastAsia="等线" w:hAnsi="等线" w:hint="eastAsia"/>
        </w:rPr>
        <w:t>（正常）</w:t>
      </w:r>
    </w:p>
    <w:p w14:paraId="693EA256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38F5C9ED" w14:textId="77777777" w:rsidR="00483E81" w:rsidRDefault="00A34C54">
      <w:pPr>
        <w:ind w:firstLine="420"/>
        <w:rPr>
          <w:ins w:id="159" w:author="王 自飞" w:date="2021-02-06T22:12:00Z"/>
          <w:rFonts w:ascii="等线" w:eastAsia="等线" w:hAnsi="等线"/>
        </w:rPr>
      </w:pPr>
      <w:r>
        <w:rPr>
          <w:rFonts w:ascii="等线" w:eastAsia="等线" w:hAnsi="等线" w:hint="eastAsia"/>
        </w:rPr>
        <w:t>有了使者和星际委员会的帮助</w:t>
      </w:r>
      <w:del w:id="160" w:author="王 自飞" w:date="2021-02-06T22:12:00Z">
        <w:r w:rsidDel="00483E81">
          <w:rPr>
            <w:rFonts w:ascii="等线" w:eastAsia="等线" w:hAnsi="等线" w:hint="eastAsia"/>
          </w:rPr>
          <w:delText>，</w:delText>
        </w:r>
      </w:del>
    </w:p>
    <w:p w14:paraId="22E69A9B" w14:textId="2F3000A3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我们继续奋斗下去，一定能</w:t>
      </w:r>
      <w:del w:id="161" w:author="王 自飞" w:date="2021-02-06T22:13:00Z">
        <w:r w:rsidDel="00483E81">
          <w:rPr>
            <w:rFonts w:ascii="等线" w:eastAsia="等线" w:hAnsi="等线" w:hint="eastAsia"/>
          </w:rPr>
          <w:delText>战而胜之</w:delText>
        </w:r>
      </w:del>
      <w:ins w:id="162" w:author="王 自飞" w:date="2021-02-06T22:13:00Z">
        <w:r w:rsidR="00483E81">
          <w:rPr>
            <w:rFonts w:ascii="等线" w:eastAsia="等线" w:hAnsi="等线" w:hint="eastAsia"/>
          </w:rPr>
          <w:t>战胜它</w:t>
        </w:r>
      </w:ins>
      <w:r>
        <w:rPr>
          <w:rFonts w:ascii="等线" w:eastAsia="等线" w:hAnsi="等线" w:hint="eastAsia"/>
        </w:rPr>
        <w:t>！</w:t>
      </w:r>
    </w:p>
    <w:p w14:paraId="03C5EC3A" w14:textId="2E61B5F6" w:rsidR="002B0C73" w:rsidRDefault="005471F6">
      <w:pPr>
        <w:ind w:firstLine="420"/>
        <w:rPr>
          <w:rFonts w:ascii="等线" w:eastAsia="等线" w:hAnsi="等线"/>
        </w:rPr>
      </w:pPr>
      <w:ins w:id="163" w:author="王 自飞" w:date="2021-02-06T22:35:00Z">
        <w:r>
          <w:rPr>
            <w:rFonts w:ascii="等线" w:eastAsia="等线" w:hAnsi="等线" w:hint="eastAsia"/>
          </w:rPr>
          <w:t>对此</w:t>
        </w:r>
      </w:ins>
      <w:r w:rsidR="00A34C54">
        <w:rPr>
          <w:rFonts w:ascii="等线" w:eastAsia="等线" w:hAnsi="等线" w:hint="eastAsia"/>
        </w:rPr>
        <w:t>我有十足的信心！</w:t>
      </w:r>
    </w:p>
    <w:p w14:paraId="5B041E39" w14:textId="77777777" w:rsidR="00FC52F9" w:rsidRDefault="00FC52F9" w:rsidP="00FC52F9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）：&gt;</w:t>
      </w:r>
      <w:r>
        <w:rPr>
          <w:rFonts w:ascii="等线" w:eastAsia="等线" w:hAnsi="等线"/>
        </w:rPr>
        <w:t>&gt;</w:t>
      </w:r>
    </w:p>
    <w:p w14:paraId="4808508A" w14:textId="77777777" w:rsidR="002B0C73" w:rsidRDefault="002B0C73">
      <w:pPr>
        <w:ind w:firstLine="420"/>
        <w:rPr>
          <w:rFonts w:ascii="等线" w:eastAsia="等线" w:hAnsi="等线"/>
        </w:rPr>
      </w:pPr>
    </w:p>
    <w:p w14:paraId="0206A430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29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53D5880C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41D1208F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0EDAE385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信心是最宝贵的财富！</w:t>
      </w:r>
    </w:p>
    <w:p w14:paraId="7E57296C" w14:textId="09CC8BF0" w:rsidR="002B0C73" w:rsidRDefault="00A34C54">
      <w:pPr>
        <w:ind w:firstLine="420"/>
        <w:rPr>
          <w:rFonts w:ascii="等线" w:eastAsia="等线" w:hAnsi="等线"/>
        </w:rPr>
      </w:pPr>
      <w:del w:id="164" w:author="王 自飞" w:date="2021-02-06T20:32:00Z">
        <w:r w:rsidDel="003750C6">
          <w:rPr>
            <w:rFonts w:ascii="等线" w:eastAsia="等线" w:hAnsi="等线" w:hint="eastAsia"/>
          </w:rPr>
          <w:delText>李阳宏</w:delText>
        </w:r>
      </w:del>
      <w:ins w:id="165" w:author="王 自飞" w:date="2021-02-06T20:32:00Z">
        <w:r w:rsidR="003750C6">
          <w:rPr>
            <w:rFonts w:ascii="等线" w:eastAsia="等线" w:hAnsi="等线" w:hint="eastAsia"/>
          </w:rPr>
          <w:t>李伟</w:t>
        </w:r>
      </w:ins>
      <w:r>
        <w:rPr>
          <w:rFonts w:ascii="等线" w:eastAsia="等线" w:hAnsi="等线" w:hint="eastAsia"/>
        </w:rPr>
        <w:t>，让我们继续加油吧！</w:t>
      </w:r>
    </w:p>
    <w:p w14:paraId="70DD18B4" w14:textId="77777777" w:rsidR="00FC52F9" w:rsidRDefault="00FC52F9" w:rsidP="00FC52F9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）：&gt;</w:t>
      </w:r>
      <w:r>
        <w:rPr>
          <w:rFonts w:ascii="等线" w:eastAsia="等线" w:hAnsi="等线"/>
        </w:rPr>
        <w:t>&gt;</w:t>
      </w:r>
    </w:p>
    <w:p w14:paraId="6D09B6FC" w14:textId="77777777" w:rsidR="002B0C73" w:rsidRDefault="002B0C73">
      <w:pPr>
        <w:ind w:firstLine="420"/>
        <w:rPr>
          <w:rFonts w:ascii="等线" w:eastAsia="等线" w:hAnsi="等线"/>
        </w:rPr>
      </w:pPr>
    </w:p>
    <w:p w14:paraId="28BDDCA8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 (P</w:t>
      </w:r>
      <w:r>
        <w:rPr>
          <w:rFonts w:ascii="等线" w:eastAsia="等线" w:hAnsi="等线"/>
          <w:b/>
          <w:bCs/>
          <w:i/>
          <w:iCs/>
        </w:rPr>
        <w:t>30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16C6DD4B" w14:textId="1D32A1E1" w:rsidR="002B0C73" w:rsidRDefault="00A34C54">
      <w:pPr>
        <w:ind w:firstLine="420"/>
        <w:rPr>
          <w:rFonts w:ascii="等线" w:eastAsia="等线" w:hAnsi="等线"/>
        </w:rPr>
      </w:pPr>
      <w:del w:id="166" w:author="王 自飞" w:date="2021-02-06T22:31:00Z">
        <w:r w:rsidDel="00E75C16">
          <w:rPr>
            <w:rFonts w:ascii="等线" w:eastAsia="等线" w:hAnsi="等线" w:hint="eastAsia"/>
          </w:rPr>
          <w:delText>空港货运仓储中心</w:delText>
        </w:r>
      </w:del>
      <w:ins w:id="167" w:author="王 自飞" w:date="2021-02-06T22:32:00Z">
        <w:r w:rsidR="00E75C16">
          <w:rPr>
            <w:rFonts w:ascii="等线" w:eastAsia="等线" w:hAnsi="等线" w:hint="eastAsia"/>
          </w:rPr>
          <w:t>【</w:t>
        </w:r>
      </w:ins>
      <w:ins w:id="168" w:author="王 自飞" w:date="2021-02-06T22:31:00Z">
        <w:r w:rsidR="00E75C16">
          <w:rPr>
            <w:rFonts w:ascii="等线" w:eastAsia="等线" w:hAnsi="等线" w:hint="eastAsia"/>
          </w:rPr>
          <w:t>空港</w:t>
        </w:r>
      </w:ins>
      <w:ins w:id="169" w:author="王 自飞" w:date="2021-02-06T22:32:00Z">
        <w:r w:rsidR="00E75C16">
          <w:rPr>
            <w:rFonts w:ascii="等线" w:eastAsia="等线" w:hAnsi="等线" w:hint="eastAsia"/>
          </w:rPr>
          <w:t>绿化环保基地】</w:t>
        </w:r>
      </w:ins>
      <w:r>
        <w:rPr>
          <w:rFonts w:ascii="等线" w:eastAsia="等线" w:hAnsi="等线" w:hint="eastAsia"/>
        </w:rPr>
        <w:t>已经建设完成！</w:t>
      </w:r>
    </w:p>
    <w:p w14:paraId="2F0D1BA5" w14:textId="3565A806" w:rsidR="00E75C16" w:rsidRDefault="00A34C54" w:rsidP="00E75C16">
      <w:pPr>
        <w:ind w:firstLine="420"/>
        <w:rPr>
          <w:ins w:id="170" w:author="王 自飞" w:date="2021-02-06T22:34:00Z"/>
          <w:rFonts w:ascii="等线" w:eastAsia="等线" w:hAnsi="等线"/>
        </w:rPr>
      </w:pPr>
      <w:r>
        <w:rPr>
          <w:rFonts w:ascii="等线" w:eastAsia="等线" w:hAnsi="等线" w:hint="eastAsia"/>
        </w:rPr>
        <w:t>以后</w:t>
      </w:r>
      <w:ins w:id="171" w:author="王 自飞" w:date="2021-02-06T22:32:00Z">
        <w:r w:rsidR="00E75C16">
          <w:rPr>
            <w:rFonts w:ascii="等线" w:eastAsia="等线" w:hAnsi="等线" w:hint="eastAsia"/>
          </w:rPr>
          <w:t>空港的生态环境将会得到持久的</w:t>
        </w:r>
      </w:ins>
      <w:ins w:id="172" w:author="王 自飞" w:date="2021-02-06T22:33:00Z">
        <w:r w:rsidR="00E75C16">
          <w:rPr>
            <w:rFonts w:ascii="等线" w:eastAsia="等线" w:hAnsi="等线" w:hint="eastAsia"/>
          </w:rPr>
          <w:t>保护，使其在发展</w:t>
        </w:r>
      </w:ins>
      <w:ins w:id="173" w:author="王 自飞" w:date="2021-02-06T22:34:00Z">
        <w:r w:rsidR="00E75C16">
          <w:rPr>
            <w:rFonts w:ascii="等线" w:eastAsia="等线" w:hAnsi="等线" w:hint="eastAsia"/>
          </w:rPr>
          <w:t>经济</w:t>
        </w:r>
      </w:ins>
      <w:ins w:id="174" w:author="王 自飞" w:date="2021-02-06T22:33:00Z">
        <w:r w:rsidR="00E75C16">
          <w:rPr>
            <w:rFonts w:ascii="等线" w:eastAsia="等线" w:hAnsi="等线" w:hint="eastAsia"/>
          </w:rPr>
          <w:t>的同时</w:t>
        </w:r>
      </w:ins>
      <w:ins w:id="175" w:author="王 自飞" w:date="2021-02-06T22:34:00Z">
        <w:r w:rsidR="00E75C16">
          <w:rPr>
            <w:rFonts w:ascii="等线" w:eastAsia="等线" w:hAnsi="等线" w:hint="eastAsia"/>
          </w:rPr>
          <w:t>实现人与自然的和谐相处。</w:t>
        </w:r>
      </w:ins>
    </w:p>
    <w:p w14:paraId="66244BED" w14:textId="24EA54FF" w:rsidR="002B0C73" w:rsidRDefault="00A34C54">
      <w:pPr>
        <w:ind w:firstLine="420"/>
        <w:rPr>
          <w:rFonts w:ascii="等线" w:eastAsia="等线" w:hAnsi="等线"/>
        </w:rPr>
      </w:pPr>
      <w:del w:id="176" w:author="王 自飞" w:date="2021-02-06T22:34:00Z">
        <w:r w:rsidDel="00E75C16">
          <w:rPr>
            <w:rFonts w:ascii="等线" w:eastAsia="等线" w:hAnsi="等线" w:hint="eastAsia"/>
          </w:rPr>
          <w:delText>往来空港的货运船只，都可以把这里作为仓储、贸易和物流基地，将为K114星球带来</w:delText>
        </w:r>
        <w:r w:rsidDel="00E75C16">
          <w:rPr>
            <w:rFonts w:ascii="等线" w:eastAsia="等线" w:hAnsi="等线" w:hint="eastAsia"/>
          </w:rPr>
          <w:lastRenderedPageBreak/>
          <w:delText>财富与繁荣！</w:delText>
        </w:r>
      </w:del>
    </w:p>
    <w:p w14:paraId="1981C075" w14:textId="77777777" w:rsidR="00FC52F9" w:rsidRDefault="00FC52F9" w:rsidP="00FC52F9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）：【</w:t>
      </w:r>
      <w:r>
        <w:rPr>
          <w:rFonts w:ascii="等线" w:eastAsia="等线" w:hAnsi="等线"/>
        </w:rPr>
        <w:t>建造完成</w:t>
      </w:r>
      <w:r>
        <w:rPr>
          <w:rFonts w:ascii="等线" w:eastAsia="等线" w:hAnsi="等线" w:hint="eastAsia"/>
        </w:rPr>
        <w:t>】</w:t>
      </w:r>
    </w:p>
    <w:p w14:paraId="21C0F790" w14:textId="29D3D76D" w:rsidR="002B0C73" w:rsidDel="00753409" w:rsidRDefault="00E75C16">
      <w:pPr>
        <w:ind w:firstLine="420"/>
        <w:rPr>
          <w:del w:id="177" w:author="a" w:date="2021-02-07T15:10:00Z"/>
          <w:rFonts w:ascii="等线" w:eastAsia="等线" w:hAnsi="等线"/>
        </w:rPr>
      </w:pPr>
      <w:ins w:id="178" w:author="王 自飞" w:date="2021-02-06T22:32:00Z">
        <w:del w:id="179" w:author="a" w:date="2021-02-07T15:10:00Z">
          <w:r w:rsidRPr="00346D33" w:rsidDel="00753409">
            <w:rPr>
              <w:rFonts w:ascii="等线" w:eastAsia="等线" w:hAnsi="等线" w:hint="eastAsia"/>
            </w:rPr>
            <w:delText>为空港提供长期的植被绿化与维护，将大大改善空港的生态环境和生活质量。空港重建要遵循科学环保理念，同</w:delText>
          </w:r>
        </w:del>
      </w:ins>
    </w:p>
    <w:p w14:paraId="02E6057D" w14:textId="77777777" w:rsidR="002B0C73" w:rsidRDefault="00A34C54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 (P</w:t>
      </w:r>
      <w:r>
        <w:rPr>
          <w:rFonts w:ascii="等线" w:eastAsia="等线" w:hAnsi="等线"/>
          <w:b/>
          <w:bCs/>
          <w:i/>
          <w:iCs/>
        </w:rPr>
        <w:t>31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4D6D4C66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（标题）：夜间任务已完成</w:t>
      </w:r>
    </w:p>
    <w:p w14:paraId="7518C38A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521277D9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终于来到了最后关头。</w:t>
      </w:r>
    </w:p>
    <w:p w14:paraId="298C9D45" w14:textId="00198285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明天将完成空港建设的最后一步！</w:t>
      </w:r>
    </w:p>
    <w:p w14:paraId="127A26F4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狡猾的“烟魔”，还能有什么花招吗？</w:t>
      </w:r>
    </w:p>
    <w:p w14:paraId="73350BAB" w14:textId="77777777" w:rsidR="002B0C73" w:rsidRDefault="00A34C54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（互动按钮）：【返回主页】</w:t>
      </w:r>
    </w:p>
    <w:p w14:paraId="550DA5B1" w14:textId="77777777" w:rsidR="002B0C73" w:rsidRDefault="002B0C73">
      <w:pPr>
        <w:ind w:firstLine="420"/>
        <w:rPr>
          <w:rFonts w:ascii="等线" w:eastAsia="等线" w:hAnsi="等线"/>
        </w:rPr>
      </w:pPr>
    </w:p>
    <w:p w14:paraId="079A59D6" w14:textId="77777777" w:rsidR="002B0C73" w:rsidRDefault="002B0C73">
      <w:pPr>
        <w:ind w:firstLine="420"/>
        <w:rPr>
          <w:rFonts w:ascii="等线" w:eastAsia="等线" w:hAnsi="等线"/>
        </w:rPr>
      </w:pPr>
      <w:bookmarkStart w:id="180" w:name="_GoBack"/>
      <w:bookmarkEnd w:id="180"/>
    </w:p>
    <w:p w14:paraId="477514BF" w14:textId="77777777" w:rsidR="002B0C73" w:rsidRDefault="002B0C73">
      <w:pPr>
        <w:ind w:firstLine="420"/>
        <w:rPr>
          <w:rFonts w:ascii="等线" w:eastAsia="等线" w:hAnsi="等线"/>
        </w:rPr>
      </w:pPr>
    </w:p>
    <w:p w14:paraId="71A9D174" w14:textId="77777777" w:rsidR="002B0C73" w:rsidRDefault="002B0C73">
      <w:pPr>
        <w:ind w:firstLine="420"/>
        <w:rPr>
          <w:rFonts w:ascii="等线" w:eastAsia="等线" w:hAnsi="等线"/>
        </w:rPr>
      </w:pPr>
    </w:p>
    <w:p w14:paraId="1AD548D4" w14:textId="77777777" w:rsidR="002B0C73" w:rsidRDefault="002B0C73">
      <w:pPr>
        <w:ind w:firstLine="420"/>
        <w:rPr>
          <w:rFonts w:ascii="等线" w:eastAsia="等线" w:hAnsi="等线"/>
        </w:rPr>
      </w:pPr>
    </w:p>
    <w:p w14:paraId="03579FE5" w14:textId="77777777" w:rsidR="002B0C73" w:rsidRDefault="002B0C73">
      <w:pPr>
        <w:ind w:firstLine="420"/>
        <w:rPr>
          <w:rFonts w:ascii="等线" w:eastAsia="等线" w:hAnsi="等线"/>
        </w:rPr>
      </w:pPr>
    </w:p>
    <w:p w14:paraId="539DD47B" w14:textId="77777777" w:rsidR="002B0C73" w:rsidRDefault="002B0C73">
      <w:pPr>
        <w:ind w:firstLine="420"/>
        <w:rPr>
          <w:rFonts w:ascii="等线" w:eastAsia="等线" w:hAnsi="等线"/>
        </w:rPr>
      </w:pPr>
    </w:p>
    <w:p w14:paraId="68ED46AD" w14:textId="77777777" w:rsidR="002B0C73" w:rsidRDefault="002B0C73">
      <w:pPr>
        <w:ind w:firstLine="420"/>
        <w:rPr>
          <w:rFonts w:ascii="等线" w:eastAsia="等线" w:hAnsi="等线"/>
        </w:rPr>
      </w:pPr>
    </w:p>
    <w:p w14:paraId="71BD4C70" w14:textId="77777777" w:rsidR="002B0C73" w:rsidRDefault="002B0C73">
      <w:pPr>
        <w:ind w:firstLine="420"/>
        <w:rPr>
          <w:rFonts w:ascii="等线" w:eastAsia="等线" w:hAnsi="等线"/>
        </w:rPr>
      </w:pPr>
    </w:p>
    <w:p w14:paraId="062A4C9E" w14:textId="77777777" w:rsidR="002B0C73" w:rsidRDefault="002B0C73">
      <w:pPr>
        <w:ind w:firstLine="420"/>
        <w:rPr>
          <w:rFonts w:ascii="等线" w:eastAsia="等线" w:hAnsi="等线"/>
        </w:rPr>
      </w:pPr>
    </w:p>
    <w:p w14:paraId="1FC9FA7B" w14:textId="77777777" w:rsidR="002B0C73" w:rsidRDefault="002B0C73">
      <w:pPr>
        <w:ind w:firstLine="420"/>
        <w:rPr>
          <w:rFonts w:ascii="等线" w:eastAsia="等线" w:hAnsi="等线"/>
        </w:rPr>
      </w:pPr>
    </w:p>
    <w:p w14:paraId="229AF330" w14:textId="77777777" w:rsidR="002B0C73" w:rsidRDefault="002B0C73">
      <w:pPr>
        <w:ind w:firstLine="420"/>
        <w:rPr>
          <w:rFonts w:ascii="等线" w:eastAsia="等线" w:hAnsi="等线"/>
        </w:rPr>
      </w:pPr>
    </w:p>
    <w:p w14:paraId="2D703C40" w14:textId="77777777" w:rsidR="002B0C73" w:rsidRDefault="002B0C73">
      <w:pPr>
        <w:ind w:firstLine="420"/>
        <w:rPr>
          <w:rFonts w:ascii="等线" w:eastAsia="等线" w:hAnsi="等线"/>
        </w:rPr>
      </w:pPr>
    </w:p>
    <w:sectPr w:rsidR="002B0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 自飞">
    <w15:presenceInfo w15:providerId="Windows Live" w15:userId="f7dcb686080ff03d"/>
  </w15:person>
  <w15:person w15:author="a">
    <w15:presenceInfo w15:providerId="None" w15:userId="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Y_MEDREF_DOCUID" w:val="{414E2C31-666F-4794-BDA0-499CE8571F2A}"/>
    <w:docVar w:name="KY_MEDREF_VERSION" w:val="3"/>
  </w:docVars>
  <w:rsids>
    <w:rsidRoot w:val="00066162"/>
    <w:rsid w:val="000263DA"/>
    <w:rsid w:val="0003136C"/>
    <w:rsid w:val="0005698C"/>
    <w:rsid w:val="00066162"/>
    <w:rsid w:val="0008659E"/>
    <w:rsid w:val="000939B2"/>
    <w:rsid w:val="00094656"/>
    <w:rsid w:val="000A4C0F"/>
    <w:rsid w:val="000C0758"/>
    <w:rsid w:val="000C07EE"/>
    <w:rsid w:val="000E26F3"/>
    <w:rsid w:val="000F2D5D"/>
    <w:rsid w:val="000F4466"/>
    <w:rsid w:val="00121F9F"/>
    <w:rsid w:val="0013474F"/>
    <w:rsid w:val="00137F0D"/>
    <w:rsid w:val="001414EA"/>
    <w:rsid w:val="00144180"/>
    <w:rsid w:val="00154665"/>
    <w:rsid w:val="00164AB4"/>
    <w:rsid w:val="00165B65"/>
    <w:rsid w:val="001912D5"/>
    <w:rsid w:val="001B3F82"/>
    <w:rsid w:val="001C441A"/>
    <w:rsid w:val="0020782F"/>
    <w:rsid w:val="002142B4"/>
    <w:rsid w:val="002157FC"/>
    <w:rsid w:val="00216448"/>
    <w:rsid w:val="00225C91"/>
    <w:rsid w:val="00241FEC"/>
    <w:rsid w:val="00272D33"/>
    <w:rsid w:val="00281B67"/>
    <w:rsid w:val="00294AC6"/>
    <w:rsid w:val="00295ACC"/>
    <w:rsid w:val="00296109"/>
    <w:rsid w:val="00296F68"/>
    <w:rsid w:val="002A018E"/>
    <w:rsid w:val="002B0C73"/>
    <w:rsid w:val="002B1DF3"/>
    <w:rsid w:val="002B2FA8"/>
    <w:rsid w:val="002B5C55"/>
    <w:rsid w:val="002B7AD9"/>
    <w:rsid w:val="002C291C"/>
    <w:rsid w:val="002C6444"/>
    <w:rsid w:val="002D5EC1"/>
    <w:rsid w:val="0032585E"/>
    <w:rsid w:val="003349B4"/>
    <w:rsid w:val="00341235"/>
    <w:rsid w:val="003414F8"/>
    <w:rsid w:val="00346D33"/>
    <w:rsid w:val="00352837"/>
    <w:rsid w:val="003750C6"/>
    <w:rsid w:val="00387760"/>
    <w:rsid w:val="00396634"/>
    <w:rsid w:val="003E08D4"/>
    <w:rsid w:val="00402FD3"/>
    <w:rsid w:val="00415753"/>
    <w:rsid w:val="00420B6C"/>
    <w:rsid w:val="0044028F"/>
    <w:rsid w:val="00443621"/>
    <w:rsid w:val="00454CAF"/>
    <w:rsid w:val="00460BD8"/>
    <w:rsid w:val="00483E81"/>
    <w:rsid w:val="004C1DB4"/>
    <w:rsid w:val="004D7009"/>
    <w:rsid w:val="004E0894"/>
    <w:rsid w:val="004F0B43"/>
    <w:rsid w:val="00502CB6"/>
    <w:rsid w:val="00536B0D"/>
    <w:rsid w:val="005441EE"/>
    <w:rsid w:val="005471F6"/>
    <w:rsid w:val="005509A1"/>
    <w:rsid w:val="00552A1D"/>
    <w:rsid w:val="00563A07"/>
    <w:rsid w:val="00581472"/>
    <w:rsid w:val="005849B2"/>
    <w:rsid w:val="00591174"/>
    <w:rsid w:val="00593135"/>
    <w:rsid w:val="005B34E2"/>
    <w:rsid w:val="005D68FD"/>
    <w:rsid w:val="005F1E58"/>
    <w:rsid w:val="005F6294"/>
    <w:rsid w:val="00601E37"/>
    <w:rsid w:val="00603458"/>
    <w:rsid w:val="0061381E"/>
    <w:rsid w:val="00633007"/>
    <w:rsid w:val="00645333"/>
    <w:rsid w:val="006504C2"/>
    <w:rsid w:val="00651C3F"/>
    <w:rsid w:val="006724CA"/>
    <w:rsid w:val="006D2B9E"/>
    <w:rsid w:val="006F5DAC"/>
    <w:rsid w:val="00710D36"/>
    <w:rsid w:val="007170BF"/>
    <w:rsid w:val="007324AF"/>
    <w:rsid w:val="00753409"/>
    <w:rsid w:val="00772681"/>
    <w:rsid w:val="0077297B"/>
    <w:rsid w:val="007A2870"/>
    <w:rsid w:val="007A2BAC"/>
    <w:rsid w:val="007F0A38"/>
    <w:rsid w:val="00820C0D"/>
    <w:rsid w:val="0083398D"/>
    <w:rsid w:val="008432F5"/>
    <w:rsid w:val="0085640B"/>
    <w:rsid w:val="00865978"/>
    <w:rsid w:val="00865A05"/>
    <w:rsid w:val="008735DF"/>
    <w:rsid w:val="008B06A1"/>
    <w:rsid w:val="008B0AAF"/>
    <w:rsid w:val="008B6622"/>
    <w:rsid w:val="008C5EDC"/>
    <w:rsid w:val="00905E17"/>
    <w:rsid w:val="00910BC9"/>
    <w:rsid w:val="0091130D"/>
    <w:rsid w:val="0099471D"/>
    <w:rsid w:val="009A4265"/>
    <w:rsid w:val="009B3599"/>
    <w:rsid w:val="009C7148"/>
    <w:rsid w:val="009D10B3"/>
    <w:rsid w:val="00A00225"/>
    <w:rsid w:val="00A06E22"/>
    <w:rsid w:val="00A172FD"/>
    <w:rsid w:val="00A34C54"/>
    <w:rsid w:val="00A375BF"/>
    <w:rsid w:val="00A6563E"/>
    <w:rsid w:val="00A86B92"/>
    <w:rsid w:val="00AB17A6"/>
    <w:rsid w:val="00AD0543"/>
    <w:rsid w:val="00B16FF2"/>
    <w:rsid w:val="00B3552F"/>
    <w:rsid w:val="00B82280"/>
    <w:rsid w:val="00B96182"/>
    <w:rsid w:val="00BD2366"/>
    <w:rsid w:val="00BD2E6F"/>
    <w:rsid w:val="00C059EB"/>
    <w:rsid w:val="00C357EA"/>
    <w:rsid w:val="00C75484"/>
    <w:rsid w:val="00C93CAA"/>
    <w:rsid w:val="00C9733C"/>
    <w:rsid w:val="00CB00D2"/>
    <w:rsid w:val="00CB159C"/>
    <w:rsid w:val="00CC0FE2"/>
    <w:rsid w:val="00CE7E5E"/>
    <w:rsid w:val="00CF71FD"/>
    <w:rsid w:val="00D10F27"/>
    <w:rsid w:val="00D47F98"/>
    <w:rsid w:val="00D517B7"/>
    <w:rsid w:val="00D53D66"/>
    <w:rsid w:val="00D56E9B"/>
    <w:rsid w:val="00D57EE5"/>
    <w:rsid w:val="00D63D37"/>
    <w:rsid w:val="00D653FC"/>
    <w:rsid w:val="00D77DDF"/>
    <w:rsid w:val="00D80AD6"/>
    <w:rsid w:val="00D84E4D"/>
    <w:rsid w:val="00D865A3"/>
    <w:rsid w:val="00D9275A"/>
    <w:rsid w:val="00DB4575"/>
    <w:rsid w:val="00DC14E3"/>
    <w:rsid w:val="00DC29C0"/>
    <w:rsid w:val="00E02AE5"/>
    <w:rsid w:val="00E15457"/>
    <w:rsid w:val="00E2496C"/>
    <w:rsid w:val="00E26080"/>
    <w:rsid w:val="00E420F1"/>
    <w:rsid w:val="00E437C7"/>
    <w:rsid w:val="00E53D01"/>
    <w:rsid w:val="00E55FA2"/>
    <w:rsid w:val="00E75C16"/>
    <w:rsid w:val="00E87A2B"/>
    <w:rsid w:val="00EB54EF"/>
    <w:rsid w:val="00EC7692"/>
    <w:rsid w:val="00ED5A6D"/>
    <w:rsid w:val="00F004F1"/>
    <w:rsid w:val="00F01127"/>
    <w:rsid w:val="00F26828"/>
    <w:rsid w:val="00F26D3A"/>
    <w:rsid w:val="00F37C87"/>
    <w:rsid w:val="00F37DA3"/>
    <w:rsid w:val="00F422A7"/>
    <w:rsid w:val="00F477C9"/>
    <w:rsid w:val="00F81DC0"/>
    <w:rsid w:val="00FA29A2"/>
    <w:rsid w:val="00FB0370"/>
    <w:rsid w:val="00FC463F"/>
    <w:rsid w:val="00FC52F9"/>
    <w:rsid w:val="00FD2891"/>
    <w:rsid w:val="00FD344F"/>
    <w:rsid w:val="00FE173E"/>
    <w:rsid w:val="062D7614"/>
    <w:rsid w:val="1C53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B52D"/>
  <w15:docId w15:val="{D2C33069-2D77-4C93-8A6D-6C379688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rPr>
      <w:sz w:val="20"/>
      <w:szCs w:val="20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8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rPr>
      <w:sz w:val="20"/>
      <w:szCs w:val="20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b/>
      <w:bCs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346D3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32</cp:revision>
  <dcterms:created xsi:type="dcterms:W3CDTF">2021-01-04T02:14:00Z</dcterms:created>
  <dcterms:modified xsi:type="dcterms:W3CDTF">2021-02-07T07:10:00Z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