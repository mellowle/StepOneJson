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B7326" w14:textId="77777777" w:rsidR="00AC6212" w:rsidRDefault="00D374A0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10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539D6A18" w14:textId="77777777" w:rsidR="00AC6212" w:rsidRDefault="00AC6212">
      <w:pPr>
        <w:rPr>
          <w:rFonts w:ascii="等线" w:eastAsia="等线" w:hAnsi="等线"/>
        </w:rPr>
      </w:pPr>
    </w:p>
    <w:p w14:paraId="58FC0D22" w14:textId="77777777" w:rsidR="00AC6212" w:rsidRDefault="00D374A0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>
        <w:rPr>
          <w:rFonts w:ascii="等线" w:eastAsia="等线" w:hAnsi="等线" w:hint="eastAsia"/>
        </w:rPr>
        <w:t>总结</w:t>
      </w:r>
      <w:r>
        <w:rPr>
          <w:rFonts w:ascii="等线" w:eastAsia="等线" w:hAnsi="等线"/>
        </w:rPr>
        <w:t>10天以来的内容，进行知识点回顾，测试项目结束后的戒烟意愿，在让旅程完美落幕的同时给出用户关于未来的启示。</w:t>
      </w:r>
      <w:r>
        <w:rPr>
          <w:rFonts w:ascii="等线" w:eastAsia="等线" w:hAnsi="等线" w:hint="eastAsia"/>
        </w:rPr>
        <w:t>。</w:t>
      </w:r>
    </w:p>
    <w:p w14:paraId="5890B933" w14:textId="77777777" w:rsidR="00AC6212" w:rsidRDefault="00D374A0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188602F7" wp14:editId="682C8F2D">
            <wp:extent cx="52743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265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D04A" w14:textId="77777777" w:rsidR="00AC6212" w:rsidRDefault="00AC6212">
      <w:pPr>
        <w:rPr>
          <w:rFonts w:ascii="等线" w:eastAsia="等线" w:hAnsi="等线"/>
        </w:rPr>
      </w:pPr>
    </w:p>
    <w:p w14:paraId="69CC7CE6" w14:textId="77777777" w:rsidR="00AC6212" w:rsidRDefault="00AC6212">
      <w:pPr>
        <w:rPr>
          <w:rFonts w:ascii="等线" w:eastAsia="等线" w:hAnsi="等线"/>
        </w:rPr>
      </w:pPr>
    </w:p>
    <w:p w14:paraId="64E07179" w14:textId="77777777" w:rsidR="00AC6212" w:rsidRDefault="00D374A0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116E1AB5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48034CDF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0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41A8ECEA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“拯救者计划”的截止日终于到来……（链接到主页）</w:t>
      </w:r>
    </w:p>
    <w:p w14:paraId="0895A80D" w14:textId="77777777" w:rsidR="00AC6212" w:rsidRDefault="00AC6212">
      <w:pPr>
        <w:rPr>
          <w:rFonts w:ascii="等线" w:eastAsia="等线" w:hAnsi="等线"/>
          <w:b/>
          <w:bCs/>
          <w:i/>
          <w:iCs/>
        </w:rPr>
      </w:pPr>
    </w:p>
    <w:p w14:paraId="705CA26F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2CD0608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5113092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BC7D870" w14:textId="77777777" w:rsidR="00A8539D" w:rsidRDefault="00D374A0">
      <w:pPr>
        <w:ind w:firstLine="420"/>
        <w:rPr>
          <w:ins w:id="0" w:author="王 自飞" w:date="2021-02-06T23:12:00Z"/>
          <w:rFonts w:ascii="等线" w:eastAsia="等线" w:hAnsi="等线"/>
        </w:rPr>
      </w:pPr>
      <w:r>
        <w:rPr>
          <w:rFonts w:ascii="等线" w:eastAsia="等线" w:hAnsi="等线" w:hint="eastAsia"/>
        </w:rPr>
        <w:t>亲爱的朋友，</w:t>
      </w:r>
      <w:del w:id="1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2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已经在</w:t>
      </w:r>
      <w:r>
        <w:rPr>
          <w:rFonts w:ascii="等线" w:eastAsia="等线" w:hAnsi="等线"/>
        </w:rPr>
        <w:t>K114</w:t>
      </w:r>
      <w:r>
        <w:rPr>
          <w:rFonts w:ascii="等线" w:eastAsia="等线" w:hAnsi="等线" w:hint="eastAsia"/>
        </w:rPr>
        <w:t>星球</w:t>
      </w:r>
      <w:r>
        <w:rPr>
          <w:rFonts w:ascii="等线" w:eastAsia="等线" w:hAnsi="等线"/>
        </w:rPr>
        <w:t>度过了</w:t>
      </w:r>
    </w:p>
    <w:p w14:paraId="00A96A81" w14:textId="58D02963" w:rsidR="00A8539D" w:rsidRDefault="00D374A0">
      <w:pPr>
        <w:ind w:firstLine="420"/>
        <w:rPr>
          <w:ins w:id="3" w:author="王 自飞" w:date="2021-02-06T23:13:00Z"/>
          <w:rFonts w:ascii="等线" w:eastAsia="等线" w:hAnsi="等线"/>
        </w:rPr>
      </w:pPr>
      <w:r>
        <w:rPr>
          <w:rFonts w:ascii="等线" w:eastAsia="等线" w:hAnsi="等线"/>
        </w:rPr>
        <w:t>10个日夜，</w:t>
      </w:r>
      <w:ins w:id="4" w:author="王 自飞" w:date="2021-02-06T23:12:00Z">
        <w:r w:rsidR="00A8539D">
          <w:rPr>
            <w:rFonts w:ascii="等线" w:eastAsia="等线" w:hAnsi="等线" w:hint="eastAsia"/>
          </w:rPr>
          <w:t>每天的你</w:t>
        </w:r>
        <w:del w:id="5" w:author="a" w:date="2021-02-07T15:50:00Z">
          <w:r w:rsidR="00A8539D" w:rsidDel="00327DFC">
            <w:rPr>
              <w:rFonts w:ascii="等线" w:eastAsia="等线" w:hAnsi="等线" w:hint="eastAsia"/>
            </w:rPr>
            <w:delText>逗</w:delText>
          </w:r>
        </w:del>
      </w:ins>
      <w:ins w:id="6" w:author="a" w:date="2021-02-07T15:50:00Z">
        <w:r w:rsidR="00327DFC">
          <w:rPr>
            <w:rFonts w:ascii="等线" w:eastAsia="等线" w:hAnsi="等线" w:hint="eastAsia"/>
          </w:rPr>
          <w:t>都</w:t>
        </w:r>
      </w:ins>
      <w:ins w:id="7" w:author="王 自飞" w:date="2021-02-06T23:12:00Z">
        <w:r w:rsidR="00A8539D">
          <w:rPr>
            <w:rFonts w:ascii="等线" w:eastAsia="等线" w:hAnsi="等线" w:hint="eastAsia"/>
          </w:rPr>
          <w:t>比前一天更了</w:t>
        </w:r>
      </w:ins>
    </w:p>
    <w:p w14:paraId="62532AA1" w14:textId="328DB019" w:rsidR="00AC6212" w:rsidRDefault="00A8539D">
      <w:pPr>
        <w:ind w:firstLine="420"/>
        <w:rPr>
          <w:rFonts w:ascii="等线" w:eastAsia="等线" w:hAnsi="等线"/>
        </w:rPr>
      </w:pPr>
      <w:ins w:id="8" w:author="王 自飞" w:date="2021-02-06T23:12:00Z">
        <w:r>
          <w:rPr>
            <w:rFonts w:ascii="等线" w:eastAsia="等线" w:hAnsi="等线" w:hint="eastAsia"/>
          </w:rPr>
          <w:t>解戒烟</w:t>
        </w:r>
      </w:ins>
      <w:ins w:id="9" w:author="王 自飞" w:date="2021-02-06T23:13:00Z">
        <w:r>
          <w:rPr>
            <w:rFonts w:ascii="等线" w:eastAsia="等线" w:hAnsi="等线" w:hint="eastAsia"/>
          </w:rPr>
          <w:t>这件事。</w:t>
        </w:r>
      </w:ins>
    </w:p>
    <w:p w14:paraId="2B97604B" w14:textId="7BF2217F" w:rsidR="00AC6212" w:rsidRDefault="00D374A0">
      <w:pPr>
        <w:ind w:firstLine="420"/>
        <w:rPr>
          <w:rFonts w:ascii="等线" w:eastAsia="等线" w:hAnsi="等线"/>
        </w:rPr>
      </w:pPr>
      <w:del w:id="10" w:author="王 自飞" w:date="2021-02-06T23:13:00Z">
        <w:r w:rsidDel="00A8539D">
          <w:rPr>
            <w:rFonts w:ascii="等线" w:eastAsia="等线" w:hAnsi="等线" w:hint="eastAsia"/>
          </w:rPr>
          <w:delText>每天的</w:delText>
        </w:r>
      </w:del>
      <w:del w:id="11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del w:id="12" w:author="王 自飞" w:date="2021-02-06T23:13:00Z">
        <w:r w:rsidDel="00A8539D">
          <w:rPr>
            <w:rFonts w:ascii="等线" w:eastAsia="等线" w:hAnsi="等线" w:hint="eastAsia"/>
          </w:rPr>
          <w:delText>都比前一天更了解戒烟这件事。</w:delText>
        </w:r>
      </w:del>
    </w:p>
    <w:p w14:paraId="44D31180" w14:textId="77777777" w:rsidR="00A8539D" w:rsidRDefault="00D374A0">
      <w:pPr>
        <w:ind w:firstLine="420"/>
        <w:rPr>
          <w:ins w:id="13" w:author="王 自飞" w:date="2021-02-06T23:13:00Z"/>
          <w:rFonts w:ascii="等线" w:eastAsia="等线" w:hAnsi="等线"/>
        </w:rPr>
      </w:pPr>
      <w:r>
        <w:rPr>
          <w:rFonts w:ascii="等线" w:eastAsia="等线" w:hAnsi="等线" w:hint="eastAsia"/>
        </w:rPr>
        <w:t>重新翻看</w:t>
      </w:r>
      <w:ins w:id="14" w:author="王 自飞" w:date="2021-02-06T23:13:00Z">
        <w:r w:rsidR="00A8539D">
          <w:rPr>
            <w:rFonts w:ascii="等线" w:eastAsia="等线" w:hAnsi="等线" w:hint="eastAsia"/>
          </w:rPr>
          <w:t>一遍</w:t>
        </w:r>
      </w:ins>
      <w:r>
        <w:rPr>
          <w:rFonts w:ascii="等线" w:eastAsia="等线" w:hAnsi="等线" w:hint="eastAsia"/>
        </w:rPr>
        <w:t>【我的进度】，</w:t>
      </w:r>
    </w:p>
    <w:p w14:paraId="6955F61C" w14:textId="595BB289" w:rsidR="00AC6212" w:rsidRDefault="00D374A0" w:rsidP="00A8539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回顾</w:t>
      </w:r>
      <w:del w:id="15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6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的成长之路</w:t>
      </w:r>
      <w:ins w:id="17" w:author="王 自飞" w:date="2021-02-06T23:13:00Z">
        <w:r w:rsidR="00A8539D">
          <w:rPr>
            <w:rFonts w:ascii="等线" w:eastAsia="等线" w:hAnsi="等线" w:hint="eastAsia"/>
          </w:rPr>
          <w:t>吧！</w:t>
        </w:r>
      </w:ins>
      <w:del w:id="18" w:author="王 自飞" w:date="2021-02-06T23:13:00Z">
        <w:r w:rsidDel="00A8539D">
          <w:rPr>
            <w:rFonts w:ascii="等线" w:eastAsia="等线" w:hAnsi="等线" w:hint="eastAsia"/>
          </w:rPr>
          <w:delText>。</w:delText>
        </w:r>
      </w:del>
    </w:p>
    <w:p w14:paraId="21CF7A5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(互动按钮): </w:t>
      </w:r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开始</w:t>
      </w:r>
      <w:r>
        <w:rPr>
          <w:rFonts w:ascii="等线" w:eastAsia="等线" w:hAnsi="等线" w:hint="eastAsia"/>
        </w:rPr>
        <w:t>】</w:t>
      </w:r>
    </w:p>
    <w:p w14:paraId="2F956A92" w14:textId="77777777" w:rsidR="00AC6212" w:rsidRDefault="00AC6212">
      <w:pPr>
        <w:ind w:firstLine="420"/>
        <w:rPr>
          <w:rFonts w:ascii="等线" w:eastAsia="等线" w:hAnsi="等线"/>
        </w:rPr>
      </w:pPr>
    </w:p>
    <w:p w14:paraId="12262C66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D81F1D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倒计时第10天</w:t>
      </w:r>
    </w:p>
    <w:p w14:paraId="5D287696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介绍与热身</w:t>
      </w:r>
    </w:p>
    <w:p w14:paraId="745A4762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【我的进度】</w:t>
      </w:r>
    </w:p>
    <w:p w14:paraId="46717436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09840DF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没想到竟然有烟草依赖这回事……</w:t>
      </w:r>
    </w:p>
    <w:p w14:paraId="2A18881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我的烟草依赖程度是</w:t>
      </w:r>
      <w:r>
        <w:rPr>
          <w:rFonts w:ascii="等线" w:eastAsia="等线" w:hAnsi="等线"/>
        </w:rPr>
        <w:t>XX</w:t>
      </w:r>
    </w:p>
    <w:p w14:paraId="0A2A69AD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824BA9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倒计时第9天</w:t>
      </w:r>
    </w:p>
    <w:p w14:paraId="5417C551" w14:textId="7BD56DAE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r w:rsidR="00652363">
        <w:rPr>
          <w:rFonts w:ascii="等线" w:eastAsia="等线" w:hAnsi="等线" w:hint="eastAsia"/>
        </w:rPr>
        <w:t>认识，接纳自己</w:t>
      </w:r>
    </w:p>
    <w:p w14:paraId="2EF99BA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lastRenderedPageBreak/>
        <w:t xml:space="preserve">(图标): </w:t>
      </w:r>
      <w:r w:rsidRPr="00DF516E">
        <w:rPr>
          <w:rFonts w:ascii="等线" w:eastAsia="等线" w:hAnsi="等线" w:hint="eastAsia"/>
          <w:highlight w:val="yellow"/>
        </w:rPr>
        <w:t>【</w:t>
      </w:r>
      <w:r w:rsidRPr="00DF516E">
        <w:rPr>
          <w:rFonts w:hint="eastAsia"/>
          <w:highlight w:val="yellow"/>
        </w:rPr>
        <w:t>空港维修中心</w:t>
      </w:r>
      <w:r>
        <w:rPr>
          <w:rFonts w:hint="eastAsia"/>
        </w:rPr>
        <w:t>】</w:t>
      </w:r>
    </w:p>
    <w:p w14:paraId="38D6213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09C57EB2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其实我享受吸烟是有原因的。</w:t>
      </w:r>
    </w:p>
    <w:p w14:paraId="789A373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我享受吸烟的原因主要是</w:t>
      </w:r>
      <w:r>
        <w:rPr>
          <w:rFonts w:ascii="等线" w:eastAsia="等线" w:hAnsi="等线"/>
        </w:rPr>
        <w:t>XX。</w:t>
      </w:r>
    </w:p>
    <w:p w14:paraId="4F45674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有缘的使者给稚嫩的我推荐了</w:t>
      </w:r>
      <w:r>
        <w:rPr>
          <w:rFonts w:ascii="等线" w:eastAsia="等线" w:hAnsi="等线"/>
        </w:rPr>
        <w:t>XX天。</w:t>
      </w:r>
    </w:p>
    <w:p w14:paraId="3497625D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EA5484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倒计时第8天</w:t>
      </w:r>
    </w:p>
    <w:p w14:paraId="15D2920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烟瘾的原理</w:t>
      </w:r>
    </w:p>
    <w:p w14:paraId="4A37EB6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hint="eastAsia"/>
          <w:highlight w:val="yellow"/>
        </w:rPr>
        <w:t>星际运输研发中心</w:t>
      </w:r>
      <w:r>
        <w:rPr>
          <w:rFonts w:hint="eastAsia"/>
        </w:rPr>
        <w:t>】</w:t>
      </w:r>
    </w:p>
    <w:p w14:paraId="5E4ED3B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</w:t>
      </w:r>
    </w:p>
    <w:p w14:paraId="111CF2A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戒烟失败是有理由的。</w:t>
      </w:r>
    </w:p>
    <w:p w14:paraId="1E954B4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烟草让人成瘾的背后有其原理，</w:t>
      </w:r>
    </w:p>
    <w:p w14:paraId="6075CA7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有时烟不抽完也可以满足烟瘾。</w:t>
      </w:r>
    </w:p>
    <w:p w14:paraId="21E62C9A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649C7D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倒计时第7天</w:t>
      </w:r>
    </w:p>
    <w:p w14:paraId="2784704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成分与诱因</w:t>
      </w:r>
    </w:p>
    <w:p w14:paraId="1ED4203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ascii="等线" w:eastAsia="等线" w:hAnsi="等线" w:hint="eastAsia"/>
          <w:highlight w:val="yellow"/>
        </w:rPr>
        <w:t>进出港控制塔台</w:t>
      </w:r>
      <w:r>
        <w:rPr>
          <w:rFonts w:ascii="等线" w:eastAsia="等线" w:hAnsi="等线" w:hint="eastAsia"/>
        </w:rPr>
        <w:t>】</w:t>
      </w:r>
    </w:p>
    <w:p w14:paraId="4AE4E8A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4ABEF0A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关于吸烟，有些我不知道的基本知识。</w:t>
      </w:r>
    </w:p>
    <w:p w14:paraId="1A229B7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烟草的危害成分又多又杂；</w:t>
      </w:r>
    </w:p>
    <w:p w14:paraId="3CB326E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吸烟习惯也有自己的诱因：</w:t>
      </w:r>
    </w:p>
    <w:p w14:paraId="3FE863BB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我容易被</w:t>
      </w:r>
      <w:r>
        <w:rPr>
          <w:rFonts w:ascii="等线" w:eastAsia="等线" w:hAnsi="等线"/>
        </w:rPr>
        <w:t>XX诱发吸烟行为。</w:t>
      </w:r>
    </w:p>
    <w:p w14:paraId="5146C16B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2770076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倒计时6天</w:t>
      </w:r>
    </w:p>
    <w:p w14:paraId="4A59797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分心的力量</w:t>
      </w:r>
    </w:p>
    <w:p w14:paraId="6596D3A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ascii="等线" w:eastAsia="等线" w:hAnsi="等线" w:hint="eastAsia"/>
          <w:highlight w:val="yellow"/>
        </w:rPr>
        <w:t>宇宙能源收集装置</w:t>
      </w:r>
      <w:r>
        <w:rPr>
          <w:rFonts w:ascii="等线" w:eastAsia="等线" w:hAnsi="等线" w:hint="eastAsia"/>
        </w:rPr>
        <w:t>】</w:t>
      </w:r>
    </w:p>
    <w:p w14:paraId="66438C2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4865B5F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我可以培养自己的戒烟意志力。</w:t>
      </w:r>
    </w:p>
    <w:p w14:paraId="0102F59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用上科学的分心方法，</w:t>
      </w:r>
    </w:p>
    <w:p w14:paraId="69936290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我也能戒最好戒的一根烟。</w:t>
      </w:r>
    </w:p>
    <w:p w14:paraId="5639129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用冷静的思考代替冲动的行为，</w:t>
      </w:r>
    </w:p>
    <w:p w14:paraId="668A2B5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能帮我更好抵抗香烟诱惑。</w:t>
      </w:r>
    </w:p>
    <w:p w14:paraId="5DAD0982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252B1D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倒计时第5天</w:t>
      </w:r>
    </w:p>
    <w:p w14:paraId="497C86D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吸烟的谬论</w:t>
      </w:r>
    </w:p>
    <w:p w14:paraId="494E3090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ascii="等线" w:eastAsia="等线" w:hAnsi="等线" w:hint="eastAsia"/>
          <w:highlight w:val="yellow"/>
        </w:rPr>
        <w:t>宇宙能源存储装置</w:t>
      </w:r>
      <w:r>
        <w:rPr>
          <w:rFonts w:ascii="等线" w:eastAsia="等线" w:hAnsi="等线" w:hint="eastAsia"/>
        </w:rPr>
        <w:t>】</w:t>
      </w:r>
    </w:p>
    <w:p w14:paraId="57A9D63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298B9D8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关于吸烟，很多人存在误解。</w:t>
      </w:r>
    </w:p>
    <w:p w14:paraId="6C27EC1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我打破</w:t>
      </w:r>
      <w:r>
        <w:rPr>
          <w:rFonts w:ascii="等线" w:eastAsia="等线" w:hAnsi="等线"/>
        </w:rPr>
        <w:t>XX个关于吸烟的谬论。</w:t>
      </w:r>
    </w:p>
    <w:p w14:paraId="5298D4DE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C2B309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倒计时第4天</w:t>
      </w:r>
    </w:p>
    <w:p w14:paraId="2FF34EC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吸烟的危害</w:t>
      </w:r>
    </w:p>
    <w:p w14:paraId="2421AD7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ascii="等线" w:eastAsia="等线" w:hAnsi="等线" w:hint="eastAsia"/>
          <w:highlight w:val="yellow"/>
        </w:rPr>
        <w:t>宇宙能源转化基地</w:t>
      </w:r>
      <w:r>
        <w:rPr>
          <w:rFonts w:ascii="等线" w:eastAsia="等线" w:hAnsi="等线" w:hint="eastAsia"/>
        </w:rPr>
        <w:t>】</w:t>
      </w:r>
    </w:p>
    <w:p w14:paraId="3B08762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</w:t>
      </w:r>
    </w:p>
    <w:p w14:paraId="4EA9EB1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吸烟的危害影响我的切身利益。</w:t>
      </w:r>
    </w:p>
    <w:p w14:paraId="67ADD12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我直观感受到吸烟的危害：</w:t>
      </w:r>
    </w:p>
    <w:p w14:paraId="123D137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伤害我的身体健康；</w:t>
      </w:r>
    </w:p>
    <w:p w14:paraId="4C21923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影响身边的人和我的关系；</w:t>
      </w:r>
    </w:p>
    <w:p w14:paraId="3EF2AF0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蚕食我的金钱。</w:t>
      </w:r>
    </w:p>
    <w:p w14:paraId="7F318D16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AFE744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倒计时第3天</w:t>
      </w:r>
    </w:p>
    <w:p w14:paraId="7EBEFE2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戒烟的好处</w:t>
      </w:r>
    </w:p>
    <w:p w14:paraId="00286FB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r w:rsidRPr="00DF516E">
        <w:rPr>
          <w:rFonts w:ascii="等线" w:eastAsia="等线" w:hAnsi="等线" w:hint="eastAsia"/>
          <w:highlight w:val="yellow"/>
        </w:rPr>
        <w:t>星际导航定位系统基站</w:t>
      </w:r>
      <w:r>
        <w:rPr>
          <w:rFonts w:ascii="等线" w:eastAsia="等线" w:hAnsi="等线" w:hint="eastAsia"/>
        </w:rPr>
        <w:t>】</w:t>
      </w:r>
    </w:p>
    <w:p w14:paraId="2A5281A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</w:t>
      </w:r>
    </w:p>
    <w:p w14:paraId="3A44595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戒烟对健康百利而无一害。</w:t>
      </w:r>
    </w:p>
    <w:p w14:paraId="6B23D13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戒烟对健康有许多好处，</w:t>
      </w:r>
    </w:p>
    <w:p w14:paraId="581D314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而我的戒烟动机得分是</w:t>
      </w:r>
      <w:r>
        <w:rPr>
          <w:rFonts w:ascii="等线" w:eastAsia="等线" w:hAnsi="等线"/>
        </w:rPr>
        <w:t>XX。</w:t>
      </w:r>
    </w:p>
    <w:p w14:paraId="72F90B0C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2.9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729AE6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倒计时2天</w:t>
      </w:r>
    </w:p>
    <w:p w14:paraId="7514F770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科学的方法</w:t>
      </w:r>
    </w:p>
    <w:p w14:paraId="40658936" w14:textId="5C106408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>
        <w:rPr>
          <w:rFonts w:ascii="等线" w:eastAsia="等线" w:hAnsi="等线" w:hint="eastAsia"/>
        </w:rPr>
        <w:t>【</w:t>
      </w:r>
      <w:ins w:id="19" w:author="王 自飞" w:date="2021-02-06T23:14:00Z">
        <w:r w:rsidR="00BF36E3" w:rsidRPr="00BF36E3">
          <w:rPr>
            <w:rFonts w:ascii="等线" w:eastAsia="等线" w:hAnsi="等线" w:hint="eastAsia"/>
          </w:rPr>
          <w:t>空港绿化环保基地</w:t>
        </w:r>
      </w:ins>
      <w:del w:id="20" w:author="王 自飞" w:date="2021-02-06T23:14:00Z">
        <w:r w:rsidRPr="00DF516E" w:rsidDel="00BF36E3">
          <w:rPr>
            <w:rFonts w:ascii="等线" w:eastAsia="等线" w:hAnsi="等线" w:hint="eastAsia"/>
            <w:highlight w:val="yellow"/>
          </w:rPr>
          <w:delText>空港货运仓储中心</w:delText>
        </w:r>
      </w:del>
      <w:r>
        <w:rPr>
          <w:rFonts w:ascii="等线" w:eastAsia="等线" w:hAnsi="等线" w:hint="eastAsia"/>
        </w:rPr>
        <w:t>】</w:t>
      </w:r>
    </w:p>
    <w:p w14:paraId="124DAA7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</w:t>
      </w:r>
    </w:p>
    <w:p w14:paraId="48918CD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戒烟不用像没头苍蝇。</w:t>
      </w:r>
    </w:p>
    <w:p w14:paraId="12D6013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戒烟其实有一套科学方法，</w:t>
      </w:r>
    </w:p>
    <w:p w14:paraId="36FA1372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药物也有科学的作用机制。</w:t>
      </w:r>
    </w:p>
    <w:p w14:paraId="32C8BC2E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2.10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9E7FA4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倒计时1天</w:t>
      </w:r>
    </w:p>
    <w:p w14:paraId="3379D0F6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他人的支持</w:t>
      </w:r>
    </w:p>
    <w:p w14:paraId="63522C4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(图标): </w:t>
      </w:r>
      <w:r w:rsidRPr="00DF516E">
        <w:rPr>
          <w:rFonts w:ascii="等线" w:eastAsia="等线" w:hAnsi="等线" w:hint="eastAsia"/>
          <w:highlight w:val="yellow"/>
        </w:rPr>
        <w:t>【</w:t>
      </w:r>
      <w:r w:rsidRPr="00DF516E">
        <w:rPr>
          <w:rFonts w:ascii="等线" w:eastAsia="等线" w:hAnsi="等线"/>
          <w:highlight w:val="yellow"/>
        </w:rPr>
        <w:t>港口发射基地和货运飞船</w:t>
      </w:r>
      <w:r>
        <w:rPr>
          <w:rFonts w:ascii="等线" w:eastAsia="等线" w:hAnsi="等线" w:hint="eastAsia"/>
        </w:rPr>
        <w:t>】</w:t>
      </w:r>
    </w:p>
    <w:p w14:paraId="627A9C5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</w:t>
      </w:r>
    </w:p>
    <w:p w14:paraId="14CD17B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戒烟时我可以寻求别人帮助。</w:t>
      </w:r>
    </w:p>
    <w:p w14:paraId="1B148ED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帮助远方的新手战士是快乐，</w:t>
      </w:r>
    </w:p>
    <w:p w14:paraId="7EB8BE7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他人能够帮助戒烟也是快乐。</w:t>
      </w:r>
    </w:p>
    <w:p w14:paraId="1070F9A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戒烟路不必孤独前行。</w:t>
      </w:r>
    </w:p>
    <w:p w14:paraId="5926950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(互动按钮): </w:t>
      </w:r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成长效果测试</w:t>
      </w:r>
      <w:r>
        <w:rPr>
          <w:rFonts w:ascii="等线" w:eastAsia="等线" w:hAnsi="等线" w:hint="eastAsia"/>
        </w:rPr>
        <w:t>】</w:t>
      </w:r>
    </w:p>
    <w:p w14:paraId="3830C03B" w14:textId="77777777" w:rsidR="00AC6212" w:rsidRDefault="00AC6212">
      <w:pPr>
        <w:ind w:firstLine="420"/>
        <w:rPr>
          <w:rFonts w:ascii="等线" w:eastAsia="等线" w:hAnsi="等线"/>
        </w:rPr>
      </w:pPr>
    </w:p>
    <w:p w14:paraId="414B6D3A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</w:t>
      </w:r>
      <w:r>
        <w:rPr>
          <w:rFonts w:ascii="等线" w:eastAsia="等线" w:hAnsi="等线"/>
          <w:b/>
          <w:bCs/>
          <w:i/>
          <w:iCs/>
        </w:rPr>
        <w:t>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5AA2317" w14:textId="2B3D3048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del w:id="21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22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戒烟的动机有多强？</w:t>
      </w:r>
    </w:p>
    <w:p w14:paraId="6B10D4B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1 = 没有任何动机  10 = 动机很强 </w:t>
      </w:r>
    </w:p>
    <w:p w14:paraId="7FBE3704" w14:textId="6571F18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(标题): </w:t>
      </w:r>
      <w:del w:id="23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24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对成功戒烟有信心吗？</w:t>
      </w:r>
    </w:p>
    <w:p w14:paraId="3F518512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1 = 没有任何信心   10 = 信心很强</w:t>
      </w:r>
    </w:p>
    <w:p w14:paraId="356ADDAE" w14:textId="5F4BAACC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(标题): </w:t>
      </w:r>
      <w:del w:id="25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26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认为自己准备好戒烟了吗？</w:t>
      </w:r>
    </w:p>
    <w:p w14:paraId="5FC7236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1 = 没有任何准备   10 = 准备好了</w:t>
      </w:r>
    </w:p>
    <w:p w14:paraId="75A5A298" w14:textId="77777777" w:rsidR="00AC6212" w:rsidRDefault="00AC6212">
      <w:pPr>
        <w:ind w:firstLine="420"/>
        <w:rPr>
          <w:rFonts w:ascii="等线" w:eastAsia="等线" w:hAnsi="等线"/>
        </w:rPr>
      </w:pPr>
    </w:p>
    <w:p w14:paraId="6E5B974E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AC86F5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06652F8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5FA03924" w14:textId="77777777" w:rsidR="00A847B2" w:rsidRDefault="00D374A0">
      <w:pPr>
        <w:ind w:firstLine="420"/>
        <w:rPr>
          <w:ins w:id="27" w:author="王 自飞" w:date="2021-02-06T23:15:00Z"/>
          <w:rFonts w:ascii="等线" w:eastAsia="等线" w:hAnsi="等线"/>
        </w:rPr>
      </w:pPr>
      <w:r>
        <w:rPr>
          <w:rFonts w:ascii="等线" w:eastAsia="等线" w:hAnsi="等线" w:hint="eastAsia"/>
        </w:rPr>
        <w:t>亲爱的朋友</w:t>
      </w:r>
      <w:ins w:id="28" w:author="王 自飞" w:date="2021-02-06T23:15:00Z">
        <w:r w:rsidR="00BF36E3">
          <w:rPr>
            <w:rFonts w:ascii="等线" w:eastAsia="等线" w:hAnsi="等线" w:hint="eastAsia"/>
          </w:rPr>
          <w:t>，今天已经是“拯救者计</w:t>
        </w:r>
      </w:ins>
    </w:p>
    <w:p w14:paraId="4F47BD53" w14:textId="77777777" w:rsidR="00A847B2" w:rsidRDefault="00BF36E3" w:rsidP="00A847B2">
      <w:pPr>
        <w:ind w:firstLine="420"/>
        <w:rPr>
          <w:ins w:id="29" w:author="王 自飞" w:date="2021-02-06T23:16:00Z"/>
          <w:rFonts w:ascii="等线" w:eastAsia="等线" w:hAnsi="等线"/>
        </w:rPr>
      </w:pPr>
      <w:ins w:id="30" w:author="王 自飞" w:date="2021-02-06T23:15:00Z">
        <w:r>
          <w:rPr>
            <w:rFonts w:ascii="等线" w:eastAsia="等线" w:hAnsi="等线" w:hint="eastAsia"/>
          </w:rPr>
          <w:lastRenderedPageBreak/>
          <w:t>划”的最后一天</w:t>
        </w:r>
        <w:r w:rsidR="00A847B2">
          <w:rPr>
            <w:rFonts w:ascii="等线" w:eastAsia="等线" w:hAnsi="等线" w:hint="eastAsia"/>
          </w:rPr>
          <w:t>，在道别之前，</w:t>
        </w:r>
      </w:ins>
      <w:ins w:id="31" w:author="王 自飞" w:date="2021-02-06T23:16:00Z">
        <w:r w:rsidR="00A847B2">
          <w:rPr>
            <w:rFonts w:ascii="等线" w:eastAsia="等线" w:hAnsi="等线" w:hint="eastAsia"/>
          </w:rPr>
          <w:t>请点</w:t>
        </w:r>
      </w:ins>
    </w:p>
    <w:p w14:paraId="2030250D" w14:textId="00C83620" w:rsidR="00A847B2" w:rsidRDefault="00A847B2" w:rsidP="00A847B2">
      <w:pPr>
        <w:ind w:firstLine="420"/>
        <w:rPr>
          <w:rFonts w:ascii="等线" w:eastAsia="等线" w:hAnsi="等线"/>
        </w:rPr>
      </w:pPr>
      <w:ins w:id="32" w:author="王 自飞" w:date="2021-02-06T23:16:00Z">
        <w:r>
          <w:rPr>
            <w:rFonts w:ascii="等线" w:eastAsia="等线" w:hAnsi="等线" w:hint="eastAsia"/>
          </w:rPr>
          <w:t>击查收我们为你准备的专属报告吧。</w:t>
        </w:r>
      </w:ins>
    </w:p>
    <w:p w14:paraId="0A0A62F3" w14:textId="3380360E" w:rsidR="00AC6212" w:rsidDel="00BF36E3" w:rsidRDefault="00D374A0">
      <w:pPr>
        <w:ind w:firstLine="420"/>
        <w:rPr>
          <w:del w:id="33" w:author="王 自飞" w:date="2021-02-06T23:15:00Z"/>
          <w:rFonts w:ascii="等线" w:eastAsia="等线" w:hAnsi="等线"/>
        </w:rPr>
      </w:pPr>
      <w:del w:id="34" w:author="王 自飞" w:date="2021-02-06T23:15:00Z">
        <w:r w:rsidDel="00BF36E3">
          <w:rPr>
            <w:rFonts w:ascii="等线" w:eastAsia="等线" w:hAnsi="等线" w:hint="eastAsia"/>
          </w:rPr>
          <w:delText>今日已经是“拯救者计划”的最后一天</w:delText>
        </w:r>
      </w:del>
    </w:p>
    <w:p w14:paraId="4B82BDE6" w14:textId="1E5A5390" w:rsidR="00AC6212" w:rsidDel="00A847B2" w:rsidRDefault="00D374A0">
      <w:pPr>
        <w:ind w:firstLine="420"/>
        <w:rPr>
          <w:del w:id="35" w:author="王 自飞" w:date="2021-02-06T23:16:00Z"/>
          <w:rFonts w:ascii="等线" w:eastAsia="等线" w:hAnsi="等线"/>
        </w:rPr>
      </w:pPr>
      <w:del w:id="36" w:author="王 自飞" w:date="2021-02-06T23:16:00Z">
        <w:r w:rsidDel="00A847B2">
          <w:rPr>
            <w:rFonts w:ascii="等线" w:eastAsia="等线" w:hAnsi="等线" w:hint="eastAsia"/>
          </w:rPr>
          <w:delText>在道别之前，请点击查收</w:delText>
        </w:r>
      </w:del>
      <w:del w:id="37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del w:id="38" w:author="王 自飞" w:date="2021-02-06T23:16:00Z">
        <w:r w:rsidDel="00A847B2">
          <w:rPr>
            <w:rFonts w:ascii="等线" w:eastAsia="等线" w:hAnsi="等线" w:hint="eastAsia"/>
          </w:rPr>
          <w:delText>的专属报告。</w:delText>
        </w:r>
      </w:del>
    </w:p>
    <w:p w14:paraId="71BBEE2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(互动按钮): </w:t>
      </w:r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查看</w:t>
      </w:r>
      <w:r>
        <w:rPr>
          <w:rFonts w:ascii="等线" w:eastAsia="等线" w:hAnsi="等线" w:hint="eastAsia"/>
        </w:rPr>
        <w:t>】</w:t>
      </w:r>
    </w:p>
    <w:p w14:paraId="51AD3B71" w14:textId="77777777" w:rsidR="00AC6212" w:rsidRDefault="00AC6212">
      <w:pPr>
        <w:ind w:firstLine="420"/>
        <w:rPr>
          <w:rFonts w:ascii="等线" w:eastAsia="等线" w:hAnsi="等线"/>
        </w:rPr>
      </w:pPr>
    </w:p>
    <w:p w14:paraId="7DCE4B11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5.1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E22D664" w14:textId="7313BA4E" w:rsidR="00AC6212" w:rsidRDefault="00D374A0">
      <w:pPr>
        <w:ind w:firstLine="420"/>
        <w:rPr>
          <w:rFonts w:ascii="等线" w:eastAsia="等线" w:hAnsi="等线"/>
        </w:rPr>
      </w:pPr>
      <w:del w:id="39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40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完成了“拯救者计划”中共计</w:t>
      </w:r>
      <w:r>
        <w:rPr>
          <w:rFonts w:ascii="等线" w:eastAsia="等线" w:hAnsi="等线"/>
        </w:rPr>
        <w:t>XX天的任务，</w:t>
      </w:r>
    </w:p>
    <w:p w14:paraId="4987A70C" w14:textId="56DF3D24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(IF 11天)世上无难事，只怕有心人。感谢认真的</w:t>
      </w:r>
      <w:del w:id="41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42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从不曾缺席。</w:t>
      </w:r>
    </w:p>
    <w:p w14:paraId="742066C6" w14:textId="4D398331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(IF 6-10天) 错过的遗憾让</w:t>
      </w:r>
      <w:del w:id="43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44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与基地共度的日子显得更为可贵。</w:t>
      </w:r>
    </w:p>
    <w:p w14:paraId="1A13BDF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(IF 1-5天) 我住银河头，君住银河尾，日日思君不见君，共赏银河美。</w:t>
      </w:r>
    </w:p>
    <w:p w14:paraId="026B1595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5.2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127A3B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 </w:t>
      </w:r>
    </w:p>
    <w:p w14:paraId="48C13C64" w14:textId="326AC4F8" w:rsidR="00AC6212" w:rsidRDefault="00D374A0">
      <w:pPr>
        <w:ind w:firstLine="420"/>
        <w:rPr>
          <w:rFonts w:ascii="等线" w:eastAsia="等线" w:hAnsi="等线"/>
        </w:rPr>
      </w:pPr>
      <w:del w:id="45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46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在测试上的正确率为</w:t>
      </w:r>
      <w:r>
        <w:rPr>
          <w:rFonts w:ascii="等线" w:eastAsia="等线" w:hAnsi="等线"/>
        </w:rPr>
        <w:t>XX，</w:t>
      </w:r>
    </w:p>
    <w:p w14:paraId="383691AF" w14:textId="45133396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(IF 测试正确率达到60%) 学习时间虽短，</w:t>
      </w:r>
      <w:del w:id="47" w:author="王 自飞" w:date="2021-02-06T23:12:00Z">
        <w:r w:rsidDel="00A8539D">
          <w:rPr>
            <w:rFonts w:ascii="等线" w:eastAsia="等线" w:hAnsi="等线"/>
          </w:rPr>
          <w:delText>您</w:delText>
        </w:r>
      </w:del>
      <w:ins w:id="48" w:author="王 自飞" w:date="2021-02-06T23:12:00Z">
        <w:r w:rsidR="00A8539D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的准确率却很高，这是否就是地球文献所描述的“状元”？</w:t>
      </w:r>
    </w:p>
    <w:p w14:paraId="207FB9B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(IF 测试正确率不到60%) 题目难还是戒烟难？只要用对方法，其实都不难。</w:t>
      </w:r>
    </w:p>
    <w:p w14:paraId="5F059FB0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5.3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5CC11D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 </w:t>
      </w:r>
    </w:p>
    <w:p w14:paraId="30D4EBA0" w14:textId="0CAEE500" w:rsidR="00AC6212" w:rsidRDefault="00D374A0">
      <w:pPr>
        <w:ind w:firstLine="420"/>
        <w:rPr>
          <w:rFonts w:ascii="等线" w:eastAsia="等线" w:hAnsi="等线"/>
        </w:rPr>
      </w:pPr>
      <w:del w:id="49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50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的戒烟信心得分是</w:t>
      </w:r>
      <w:r>
        <w:rPr>
          <w:rFonts w:ascii="等线" w:eastAsia="等线" w:hAnsi="等线"/>
        </w:rPr>
        <w:t>XX，</w:t>
      </w:r>
    </w:p>
    <w:p w14:paraId="73602B7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用今天的念念不忘，换明天的必有回响。</w:t>
      </w:r>
    </w:p>
    <w:p w14:paraId="4B708C56" w14:textId="77777777" w:rsidR="00090654" w:rsidRDefault="00090654" w:rsidP="000906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（互动按钮）：&gt;&gt;</w:t>
      </w:r>
    </w:p>
    <w:p w14:paraId="37C48EE4" w14:textId="77777777" w:rsidR="00090654" w:rsidRPr="00090654" w:rsidRDefault="00090654">
      <w:pPr>
        <w:ind w:firstLine="420"/>
        <w:rPr>
          <w:rFonts w:ascii="等线" w:eastAsia="等线" w:hAnsi="等线"/>
        </w:rPr>
      </w:pPr>
    </w:p>
    <w:p w14:paraId="0AAA9DE5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5.4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E77FE3B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 </w:t>
      </w:r>
    </w:p>
    <w:p w14:paraId="6C61056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这趟旅程中</w:t>
      </w:r>
    </w:p>
    <w:p w14:paraId="611A51A8" w14:textId="2C93ECDF" w:rsidR="00AC6212" w:rsidRDefault="00D374A0">
      <w:pPr>
        <w:ind w:firstLine="420"/>
        <w:rPr>
          <w:rFonts w:ascii="等线" w:eastAsia="等线" w:hAnsi="等线"/>
        </w:rPr>
      </w:pPr>
      <w:del w:id="51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52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结识了4位性格鲜明的K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居民</w:t>
      </w:r>
    </w:p>
    <w:p w14:paraId="49BB8E3F" w14:textId="41F2DF82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哪一位最能引发</w:t>
      </w:r>
      <w:del w:id="53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54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的现实联想呢？</w:t>
      </w:r>
    </w:p>
    <w:p w14:paraId="3B4CD62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请选择：</w:t>
      </w:r>
    </w:p>
    <w:p w14:paraId="0DC0C37B" w14:textId="77777777" w:rsidR="00AC6212" w:rsidRDefault="003831D9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老顾</w:t>
      </w:r>
    </w:p>
    <w:p w14:paraId="3717FE55" w14:textId="77777777" w:rsidR="00AC6212" w:rsidRDefault="00D374A0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艾丽莎</w:t>
      </w:r>
    </w:p>
    <w:p w14:paraId="2E84C2A5" w14:textId="77777777" w:rsidR="00AC6212" w:rsidRDefault="00D374A0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史塔克</w:t>
      </w:r>
    </w:p>
    <w:p w14:paraId="362BFD86" w14:textId="44D0A06B" w:rsidR="00AC6212" w:rsidRDefault="003831D9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del w:id="55" w:author="a" w:date="2021-02-07T15:51:00Z">
        <w:r w:rsidDel="00327DFC">
          <w:rPr>
            <w:rFonts w:ascii="等线" w:eastAsia="等线" w:hAnsi="等线" w:hint="eastAsia"/>
          </w:rPr>
          <w:delText>李阳宏</w:delText>
        </w:r>
      </w:del>
      <w:ins w:id="56" w:author="a" w:date="2021-02-07T15:51:00Z">
        <w:r w:rsidR="00327DFC">
          <w:rPr>
            <w:rFonts w:ascii="等线" w:eastAsia="等线" w:hAnsi="等线" w:hint="eastAsia"/>
          </w:rPr>
          <w:t>李伟</w:t>
        </w:r>
      </w:ins>
    </w:p>
    <w:p w14:paraId="50A9BF64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5.5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B2044A2" w14:textId="77777777" w:rsidR="00AC6212" w:rsidRDefault="00D374A0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 xml:space="preserve">　　</w:t>
      </w:r>
      <w:r>
        <w:rPr>
          <w:rFonts w:ascii="等线" w:eastAsia="等线" w:hAnsi="等线"/>
        </w:rPr>
        <w:t xml:space="preserve">(正文): </w:t>
      </w:r>
    </w:p>
    <w:p w14:paraId="3FF5C482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（if选A</w:t>
      </w:r>
      <w:r w:rsidR="003831D9">
        <w:rPr>
          <w:rFonts w:ascii="等线" w:eastAsia="等线" w:hAnsi="等线" w:hint="eastAsia"/>
        </w:rPr>
        <w:t>老顾</w:t>
      </w:r>
      <w:r>
        <w:rPr>
          <w:rFonts w:ascii="等线" w:eastAsia="等线" w:hAnsi="等线" w:hint="eastAsia"/>
        </w:rPr>
        <w:t>）</w:t>
      </w:r>
    </w:p>
    <w:p w14:paraId="528077E8" w14:textId="1D75566B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如果在</w:t>
      </w:r>
      <w:del w:id="57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58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的现实生活中有这样一位</w:t>
      </w:r>
    </w:p>
    <w:p w14:paraId="2584E07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年纪很大但烟瘾很重的老者</w:t>
      </w:r>
    </w:p>
    <w:p w14:paraId="75A3FF42" w14:textId="398118B2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那么，</w:t>
      </w:r>
      <w:del w:id="59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60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的关心和陪伴</w:t>
      </w:r>
    </w:p>
    <w:p w14:paraId="2F847280" w14:textId="15EF6811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定会让他感到欣慰和温暖，</w:t>
      </w:r>
      <w:ins w:id="61" w:author="王 自飞" w:date="2021-02-06T23:17:00Z">
        <w:r w:rsidR="00A847B2" w:rsidDel="00A847B2">
          <w:rPr>
            <w:rFonts w:ascii="等线" w:eastAsia="等线" w:hAnsi="等线" w:hint="eastAsia"/>
          </w:rPr>
          <w:t xml:space="preserve"> </w:t>
        </w:r>
      </w:ins>
      <w:del w:id="62" w:author="王 自飞" w:date="2021-02-06T23:17:00Z">
        <w:r w:rsidDel="00A847B2">
          <w:rPr>
            <w:rFonts w:ascii="等线" w:eastAsia="等线" w:hAnsi="等线" w:hint="eastAsia"/>
          </w:rPr>
          <w:delText>内心十分高兴</w:delText>
        </w:r>
      </w:del>
    </w:p>
    <w:p w14:paraId="27A29DC3" w14:textId="77777777" w:rsidR="00A847B2" w:rsidRDefault="00D374A0">
      <w:pPr>
        <w:ind w:firstLine="420"/>
        <w:rPr>
          <w:ins w:id="63" w:author="王 自飞" w:date="2021-02-06T23:17:00Z"/>
          <w:rFonts w:ascii="等线" w:eastAsia="等线" w:hAnsi="等线"/>
        </w:rPr>
      </w:pPr>
      <w:r>
        <w:rPr>
          <w:rFonts w:ascii="等线" w:eastAsia="等线" w:hAnsi="等线" w:hint="eastAsia"/>
        </w:rPr>
        <w:t>即使他嘴上不说</w:t>
      </w:r>
    </w:p>
    <w:p w14:paraId="07296528" w14:textId="12D8F102" w:rsidR="00AC6212" w:rsidRDefault="00A847B2">
      <w:pPr>
        <w:ind w:firstLine="420"/>
        <w:rPr>
          <w:rFonts w:ascii="等线" w:eastAsia="等线" w:hAnsi="等线"/>
        </w:rPr>
      </w:pPr>
      <w:ins w:id="64" w:author="王 自飞" w:date="2021-02-06T23:17:00Z">
        <w:r>
          <w:rPr>
            <w:rFonts w:ascii="等线" w:eastAsia="等线" w:hAnsi="等线" w:hint="eastAsia"/>
          </w:rPr>
          <w:t>内心也肯定十分高兴</w:t>
        </w:r>
      </w:ins>
      <w:r w:rsidR="00D374A0">
        <w:rPr>
          <w:rFonts w:ascii="等线" w:eastAsia="等线" w:hAnsi="等线" w:hint="eastAsia"/>
        </w:rPr>
        <w:t>……</w:t>
      </w:r>
    </w:p>
    <w:p w14:paraId="074A388B" w14:textId="77777777" w:rsidR="00A847B2" w:rsidRDefault="00D374A0">
      <w:pPr>
        <w:ind w:firstLine="420"/>
        <w:rPr>
          <w:ins w:id="65" w:author="王 自飞" w:date="2021-02-06T23:18:00Z"/>
          <w:rFonts w:ascii="等线" w:eastAsia="等线" w:hAnsi="等线"/>
        </w:rPr>
      </w:pPr>
      <w:r>
        <w:rPr>
          <w:rFonts w:ascii="等线" w:eastAsia="等线" w:hAnsi="等线" w:hint="eastAsia"/>
        </w:rPr>
        <w:t>为他</w:t>
      </w:r>
      <w:r w:rsidR="00DF516E">
        <w:rPr>
          <w:rFonts w:ascii="等线" w:eastAsia="等线" w:hAnsi="等线" w:hint="eastAsia"/>
        </w:rPr>
        <w:t>的</w:t>
      </w:r>
      <w:r>
        <w:rPr>
          <w:rFonts w:ascii="等线" w:eastAsia="等线" w:hAnsi="等线" w:hint="eastAsia"/>
        </w:rPr>
        <w:t>健康着想，</w:t>
      </w:r>
    </w:p>
    <w:p w14:paraId="5A1A5C0A" w14:textId="248B18FC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试着劝他戒戒烟吧！</w:t>
      </w:r>
    </w:p>
    <w:p w14:paraId="4049C16D" w14:textId="77777777" w:rsidR="00AC6212" w:rsidRDefault="00AC6212">
      <w:pPr>
        <w:ind w:firstLine="420"/>
        <w:rPr>
          <w:rFonts w:ascii="等线" w:eastAsia="等线" w:hAnsi="等线"/>
        </w:rPr>
      </w:pPr>
    </w:p>
    <w:p w14:paraId="688E4B9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（if选B艾丽莎）</w:t>
      </w:r>
    </w:p>
    <w:p w14:paraId="35F797C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艾丽莎内心善良温柔、关爱亲友、乐于助人</w:t>
      </w:r>
    </w:p>
    <w:p w14:paraId="7686B403" w14:textId="289D25A1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</w:t>
      </w:r>
      <w:del w:id="66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67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在现实中有这样的家人或朋友</w:t>
      </w:r>
    </w:p>
    <w:p w14:paraId="28B4C78F" w14:textId="2FB95779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请多多体会她对</w:t>
      </w:r>
      <w:del w:id="68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69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的关切之情</w:t>
      </w:r>
    </w:p>
    <w:p w14:paraId="3A58852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不要让她伤心失望</w:t>
      </w:r>
    </w:p>
    <w:p w14:paraId="70F8F897" w14:textId="745D8975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也希望</w:t>
      </w:r>
      <w:del w:id="70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71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善待自己，从戒烟开始！</w:t>
      </w:r>
    </w:p>
    <w:p w14:paraId="1A65A761" w14:textId="77777777" w:rsidR="00AC6212" w:rsidRDefault="00AC6212">
      <w:pPr>
        <w:ind w:firstLine="420"/>
        <w:rPr>
          <w:rFonts w:ascii="等线" w:eastAsia="等线" w:hAnsi="等线"/>
        </w:rPr>
      </w:pPr>
    </w:p>
    <w:p w14:paraId="48D2E4B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（if选C史塔克）</w:t>
      </w:r>
    </w:p>
    <w:p w14:paraId="5D9D2E5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史塔克虽然固执，但却深爱着他的家人</w:t>
      </w:r>
    </w:p>
    <w:p w14:paraId="72070AEE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在生活中，家是我们幸福的港湾</w:t>
      </w:r>
    </w:p>
    <w:p w14:paraId="133B3211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家人是我们最珍贵的财富</w:t>
      </w:r>
    </w:p>
    <w:p w14:paraId="60FC7557" w14:textId="436F38CD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</w:t>
      </w:r>
      <w:del w:id="72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73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也深爱着家人</w:t>
      </w:r>
    </w:p>
    <w:p w14:paraId="502E692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为他们着想，从戒烟开始吧！</w:t>
      </w:r>
    </w:p>
    <w:p w14:paraId="1F8552F1" w14:textId="77777777" w:rsidR="00AC6212" w:rsidRDefault="00AC6212">
      <w:pPr>
        <w:ind w:firstLine="420"/>
        <w:rPr>
          <w:rFonts w:ascii="等线" w:eastAsia="等线" w:hAnsi="等线"/>
        </w:rPr>
      </w:pPr>
    </w:p>
    <w:p w14:paraId="58CBA37E" w14:textId="12A700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（if选D</w:t>
      </w:r>
      <w:del w:id="74" w:author="a" w:date="2021-02-07T15:51:00Z">
        <w:r w:rsidR="003831D9" w:rsidDel="00327DFC">
          <w:rPr>
            <w:rFonts w:ascii="等线" w:eastAsia="等线" w:hAnsi="等线" w:hint="eastAsia"/>
          </w:rPr>
          <w:delText>李阳宏</w:delText>
        </w:r>
      </w:del>
      <w:ins w:id="75" w:author="a" w:date="2021-02-07T15:51:00Z">
        <w:r w:rsidR="00327DFC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）</w:t>
      </w:r>
    </w:p>
    <w:p w14:paraId="174BFE9B" w14:textId="2BC995AC" w:rsidR="00AC6212" w:rsidRDefault="003831D9">
      <w:pPr>
        <w:ind w:firstLine="420"/>
        <w:rPr>
          <w:rFonts w:ascii="等线" w:eastAsia="等线" w:hAnsi="等线"/>
        </w:rPr>
      </w:pPr>
      <w:del w:id="76" w:author="a" w:date="2021-02-07T15:51:00Z">
        <w:r w:rsidDel="00327DFC">
          <w:rPr>
            <w:rFonts w:ascii="等线" w:eastAsia="等线" w:hAnsi="等线" w:hint="eastAsia"/>
          </w:rPr>
          <w:delText>李阳宏</w:delText>
        </w:r>
      </w:del>
      <w:ins w:id="77" w:author="a" w:date="2021-02-07T15:51:00Z">
        <w:r w:rsidR="00327DFC">
          <w:rPr>
            <w:rFonts w:ascii="等线" w:eastAsia="等线" w:hAnsi="等线" w:hint="eastAsia"/>
          </w:rPr>
          <w:t>李伟</w:t>
        </w:r>
      </w:ins>
      <w:r w:rsidR="00D374A0">
        <w:rPr>
          <w:rFonts w:ascii="等线" w:eastAsia="等线" w:hAnsi="等线" w:hint="eastAsia"/>
        </w:rPr>
        <w:t>是一个朝气蓬勃的年轻人</w:t>
      </w:r>
    </w:p>
    <w:p w14:paraId="59732E0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他有着强烈的利他主义精神和社会责任感</w:t>
      </w:r>
    </w:p>
    <w:p w14:paraId="32B921A7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要知道，戒烟不仅仅是对自己有益处</w:t>
      </w:r>
    </w:p>
    <w:p w14:paraId="034CC11D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更是在为他人着想，为社会做贡献</w:t>
      </w:r>
    </w:p>
    <w:p w14:paraId="329926E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为了“美好的明天”，从戒烟开始吧！</w:t>
      </w:r>
    </w:p>
    <w:p w14:paraId="3876AD63" w14:textId="77777777" w:rsidR="00AC6212" w:rsidRDefault="00AC6212">
      <w:pPr>
        <w:ind w:firstLine="420"/>
        <w:rPr>
          <w:rFonts w:ascii="等线" w:eastAsia="等线" w:hAnsi="等线"/>
        </w:rPr>
      </w:pPr>
    </w:p>
    <w:p w14:paraId="3BE6794B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3C8134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7D986D3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448B6799" w14:textId="77777777" w:rsidR="00A847B2" w:rsidRDefault="00D374A0">
      <w:pPr>
        <w:ind w:firstLine="420"/>
        <w:rPr>
          <w:ins w:id="78" w:author="王 自飞" w:date="2021-02-06T23:18:00Z"/>
          <w:rFonts w:ascii="等线" w:eastAsia="等线" w:hAnsi="等线"/>
        </w:rPr>
      </w:pPr>
      <w:r>
        <w:rPr>
          <w:rFonts w:ascii="等线" w:eastAsia="等线" w:hAnsi="等线"/>
        </w:rPr>
        <w:t>11天的旅程并不孤单</w:t>
      </w:r>
      <w:r>
        <w:rPr>
          <w:rFonts w:ascii="等线" w:eastAsia="等线" w:hAnsi="等线" w:hint="eastAsia"/>
        </w:rPr>
        <w:t>，</w:t>
      </w:r>
    </w:p>
    <w:p w14:paraId="5B02D7F8" w14:textId="77777777" w:rsidR="00A847B2" w:rsidRDefault="00D374A0">
      <w:pPr>
        <w:ind w:firstLine="420"/>
        <w:rPr>
          <w:ins w:id="79" w:author="王 自飞" w:date="2021-02-06T23:19:00Z"/>
          <w:rFonts w:ascii="等线" w:eastAsia="等线" w:hAnsi="等线"/>
        </w:rPr>
      </w:pPr>
      <w:r>
        <w:rPr>
          <w:rFonts w:ascii="等线" w:eastAsia="等线" w:hAnsi="等线"/>
        </w:rPr>
        <w:t>相信有很多关心</w:t>
      </w:r>
      <w:del w:id="80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81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的人乐于看到</w:t>
      </w:r>
      <w:del w:id="82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83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</w:t>
      </w:r>
    </w:p>
    <w:p w14:paraId="5ED4F33B" w14:textId="77777777" w:rsidR="00A847B2" w:rsidRDefault="00D374A0">
      <w:pPr>
        <w:ind w:firstLine="420"/>
        <w:rPr>
          <w:ins w:id="84" w:author="王 自飞" w:date="2021-02-06T23:19:00Z"/>
          <w:rFonts w:ascii="等线" w:eastAsia="等线" w:hAnsi="等线"/>
        </w:rPr>
      </w:pPr>
      <w:r>
        <w:rPr>
          <w:rFonts w:ascii="等线" w:eastAsia="等线" w:hAnsi="等线"/>
        </w:rPr>
        <w:t>改变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也有很多</w:t>
      </w:r>
      <w:r>
        <w:rPr>
          <w:rFonts w:ascii="等线" w:eastAsia="等线" w:hAnsi="等线" w:hint="eastAsia"/>
        </w:rPr>
        <w:t>想要戒烟的</w:t>
      </w:r>
      <w:r>
        <w:rPr>
          <w:rFonts w:ascii="等线" w:eastAsia="等线" w:hAnsi="等线"/>
        </w:rPr>
        <w:t>人需要</w:t>
      </w:r>
      <w:del w:id="85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86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</w:p>
    <w:p w14:paraId="5BA3FDA6" w14:textId="172418B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的鼓励</w:t>
      </w:r>
      <w:r>
        <w:rPr>
          <w:rFonts w:ascii="等线" w:eastAsia="等线" w:hAnsi="等线" w:hint="eastAsia"/>
        </w:rPr>
        <w:t>。</w:t>
      </w:r>
    </w:p>
    <w:p w14:paraId="3D46BB92" w14:textId="464BDA84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那么，分享这些天来</w:t>
      </w:r>
      <w:del w:id="87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88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的努力吧！</w:t>
      </w:r>
    </w:p>
    <w:p w14:paraId="5D96A9F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（互动按钮）：【我要分享】</w:t>
      </w:r>
    </w:p>
    <w:p w14:paraId="7802CE47" w14:textId="77777777" w:rsidR="00AC6212" w:rsidRDefault="00AC6212">
      <w:pPr>
        <w:rPr>
          <w:rFonts w:ascii="等线" w:eastAsia="等线" w:hAnsi="等线"/>
        </w:rPr>
      </w:pPr>
    </w:p>
    <w:p w14:paraId="1EB0756D" w14:textId="77777777" w:rsidR="00AC6212" w:rsidRDefault="00D374A0">
      <w:pPr>
        <w:rPr>
          <w:rFonts w:ascii="等线" w:eastAsia="等线" w:hAnsi="等线"/>
        </w:rPr>
      </w:pPr>
      <w:r>
        <w:rPr>
          <w:rFonts w:ascii="等线" w:eastAsia="等线" w:hAnsi="等线" w:hint="eastAsia"/>
          <w:highlight w:val="cyan"/>
        </w:rPr>
        <w:t>(</w:t>
      </w:r>
      <w:r>
        <w:rPr>
          <w:rFonts w:ascii="等线" w:eastAsia="等线" w:hAnsi="等线"/>
          <w:highlight w:val="cyan"/>
        </w:rPr>
        <w:t xml:space="preserve">IF  </w:t>
      </w:r>
      <w:r>
        <w:rPr>
          <w:rFonts w:ascii="等线" w:eastAsia="等线" w:hAnsi="等线" w:hint="eastAsia"/>
          <w:highlight w:val="cyan"/>
        </w:rPr>
        <w:t>“JUSTONE”实验至少成功过一次)</w:t>
      </w:r>
    </w:p>
    <w:p w14:paraId="7295A558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1F51D7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63798D24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49288F98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“好的开端是成功的一半。”</w:t>
      </w:r>
    </w:p>
    <w:p w14:paraId="34199B2D" w14:textId="670AE6AC" w:rsidR="00AC6212" w:rsidRDefault="00D374A0">
      <w:pPr>
        <w:ind w:firstLine="420"/>
        <w:rPr>
          <w:rFonts w:ascii="等线" w:eastAsia="等线" w:hAnsi="等线"/>
        </w:rPr>
      </w:pPr>
      <w:del w:id="89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90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已经在戒烟的路上迈出了第一步，</w:t>
      </w:r>
    </w:p>
    <w:p w14:paraId="3D0C92CC" w14:textId="77777777" w:rsidR="00A847B2" w:rsidRDefault="00D374A0">
      <w:pPr>
        <w:ind w:firstLine="420"/>
        <w:rPr>
          <w:ins w:id="91" w:author="王 自飞" w:date="2021-02-06T23:20:00Z"/>
          <w:rFonts w:ascii="等线" w:eastAsia="等线" w:hAnsi="等线"/>
        </w:rPr>
      </w:pPr>
      <w:r>
        <w:rPr>
          <w:rFonts w:ascii="等线" w:eastAsia="等线" w:hAnsi="等线" w:hint="eastAsia"/>
        </w:rPr>
        <w:t>让我们继续走下去</w:t>
      </w:r>
      <w:ins w:id="92" w:author="王 自飞" w:date="2021-02-06T23:19:00Z">
        <w:r w:rsidR="00A847B2">
          <w:rPr>
            <w:rFonts w:ascii="等线" w:eastAsia="等线" w:hAnsi="等线" w:hint="eastAsia"/>
          </w:rPr>
          <w:t>，一个健康无烟的</w:t>
        </w:r>
      </w:ins>
    </w:p>
    <w:p w14:paraId="5562E8D6" w14:textId="5A02EB5F" w:rsidR="00AC6212" w:rsidRDefault="00A847B2">
      <w:pPr>
        <w:ind w:firstLine="420"/>
        <w:rPr>
          <w:rFonts w:ascii="等线" w:eastAsia="等线" w:hAnsi="等线"/>
        </w:rPr>
      </w:pPr>
      <w:ins w:id="93" w:author="王 自飞" w:date="2021-02-06T23:19:00Z">
        <w:r>
          <w:rPr>
            <w:rFonts w:ascii="等线" w:eastAsia="等线" w:hAnsi="等线" w:hint="eastAsia"/>
          </w:rPr>
          <w:t>人生正在</w:t>
        </w:r>
      </w:ins>
      <w:ins w:id="94" w:author="王 自飞" w:date="2021-02-06T23:20:00Z">
        <w:r>
          <w:rPr>
            <w:rFonts w:ascii="等线" w:eastAsia="等线" w:hAnsi="等线" w:hint="eastAsia"/>
          </w:rPr>
          <w:t>向你敞开怀抱！</w:t>
        </w:r>
      </w:ins>
    </w:p>
    <w:p w14:paraId="4E8B2B43" w14:textId="446EF60C" w:rsidR="00AC6212" w:rsidDel="00A847B2" w:rsidRDefault="00D374A0">
      <w:pPr>
        <w:ind w:firstLine="420"/>
        <w:rPr>
          <w:del w:id="95" w:author="王 自飞" w:date="2021-02-06T23:20:00Z"/>
          <w:rFonts w:ascii="等线" w:eastAsia="等线" w:hAnsi="等线"/>
        </w:rPr>
      </w:pPr>
      <w:del w:id="96" w:author="王 自飞" w:date="2021-02-06T23:20:00Z">
        <w:r w:rsidDel="00A847B2">
          <w:rPr>
            <w:rFonts w:ascii="等线" w:eastAsia="等线" w:hAnsi="等线" w:hint="eastAsia"/>
          </w:rPr>
          <w:delText>一个健康无烟的人生正在向你敞开怀抱！</w:delText>
        </w:r>
      </w:del>
    </w:p>
    <w:p w14:paraId="4C079B28" w14:textId="77777777" w:rsidR="00DF516E" w:rsidRDefault="00DF516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（互动按钮）&gt;</w:t>
      </w:r>
      <w:r>
        <w:rPr>
          <w:rFonts w:ascii="等线" w:eastAsia="等线" w:hAnsi="等线"/>
        </w:rPr>
        <w:t>&gt;</w:t>
      </w:r>
    </w:p>
    <w:p w14:paraId="5AD823FF" w14:textId="77777777" w:rsidR="00DF516E" w:rsidRDefault="00DF516E">
      <w:pPr>
        <w:ind w:firstLine="420"/>
        <w:rPr>
          <w:rFonts w:ascii="等线" w:eastAsia="等线" w:hAnsi="等线"/>
        </w:rPr>
      </w:pPr>
    </w:p>
    <w:p w14:paraId="30E9DF01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71CFC6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lastRenderedPageBreak/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4E0B1F55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1BBDD0A7" w14:textId="284043D4" w:rsidR="00AC6212" w:rsidRDefault="00D374A0">
      <w:pPr>
        <w:ind w:firstLine="420"/>
        <w:rPr>
          <w:rFonts w:ascii="等线" w:eastAsia="等线" w:hAnsi="等线"/>
        </w:rPr>
      </w:pPr>
      <w:del w:id="97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98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不妨把接下来的</w:t>
      </w:r>
      <w:r>
        <w:rPr>
          <w:rFonts w:ascii="等线" w:eastAsia="等线" w:hAnsi="等线"/>
        </w:rPr>
        <w:t>3个月内</w:t>
      </w:r>
      <w:r>
        <w:rPr>
          <w:rFonts w:ascii="等线" w:eastAsia="等线" w:hAnsi="等线" w:hint="eastAsia"/>
        </w:rPr>
        <w:t>的某天</w:t>
      </w:r>
    </w:p>
    <w:p w14:paraId="5BFA692A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设置</w:t>
      </w:r>
      <w:r>
        <w:rPr>
          <w:rFonts w:ascii="等线" w:eastAsia="等线" w:hAnsi="等线" w:hint="eastAsia"/>
        </w:rPr>
        <w:t>为“彻底戒烟日”</w:t>
      </w:r>
    </w:p>
    <w:p w14:paraId="30A14993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从那一天开始</w:t>
      </w:r>
      <w:r>
        <w:rPr>
          <w:rFonts w:ascii="等线" w:eastAsia="等线" w:hAnsi="等线" w:hint="eastAsia"/>
        </w:rPr>
        <w:t>完全开启无烟生活！</w:t>
      </w:r>
    </w:p>
    <w:p w14:paraId="369053A9" w14:textId="77777777" w:rsidR="00090654" w:rsidRDefault="00090654" w:rsidP="000906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（互动按钮）：&gt;&gt;</w:t>
      </w:r>
    </w:p>
    <w:p w14:paraId="59E64A44" w14:textId="77777777" w:rsidR="00AC6212" w:rsidRDefault="00AC6212">
      <w:pPr>
        <w:ind w:firstLine="420"/>
        <w:rPr>
          <w:rFonts w:ascii="等线" w:eastAsia="等线" w:hAnsi="等线"/>
        </w:rPr>
      </w:pPr>
    </w:p>
    <w:p w14:paraId="72BC04AB" w14:textId="77777777" w:rsidR="00AC6212" w:rsidRDefault="00D374A0">
      <w:pPr>
        <w:rPr>
          <w:rFonts w:ascii="等线" w:eastAsia="等线" w:hAnsi="等线"/>
        </w:rPr>
      </w:pPr>
      <w:r>
        <w:rPr>
          <w:rFonts w:ascii="等线" w:eastAsia="等线" w:hAnsi="等线" w:hint="eastAsia"/>
          <w:highlight w:val="cyan"/>
        </w:rPr>
        <w:t>(</w:t>
      </w:r>
      <w:r>
        <w:rPr>
          <w:rFonts w:ascii="等线" w:eastAsia="等线" w:hAnsi="等线"/>
          <w:highlight w:val="cyan"/>
        </w:rPr>
        <w:t xml:space="preserve">IF  </w:t>
      </w:r>
      <w:r>
        <w:rPr>
          <w:rFonts w:ascii="等线" w:eastAsia="等线" w:hAnsi="等线" w:hint="eastAsia"/>
          <w:highlight w:val="cyan"/>
        </w:rPr>
        <w:t>两次“JUSTONE”实验都没成功)</w:t>
      </w:r>
    </w:p>
    <w:p w14:paraId="320BF887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04A15CF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0533539C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1D1B3DFF" w14:textId="4476F2B5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不论成败，</w:t>
      </w:r>
      <w:del w:id="99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00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都是让我们骄傲的使者</w:t>
      </w:r>
    </w:p>
    <w:p w14:paraId="39262D90" w14:textId="415AAC0F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回忆一下</w:t>
      </w:r>
      <w:del w:id="101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02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当初的戒烟动机</w:t>
      </w:r>
      <w:ins w:id="103" w:author="a" w:date="2021-02-07T15:52:00Z">
        <w:r w:rsidR="00327DFC">
          <w:rPr>
            <w:rFonts w:ascii="等线" w:eastAsia="等线" w:hAnsi="等线" w:hint="eastAsia"/>
          </w:rPr>
          <w:t>，</w:t>
        </w:r>
      </w:ins>
    </w:p>
    <w:p w14:paraId="08AEC38F" w14:textId="65447989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再畅想一下戒烟后的成就感</w:t>
      </w:r>
      <w:ins w:id="104" w:author="a" w:date="2021-02-07T15:52:00Z">
        <w:r w:rsidR="00327DFC">
          <w:rPr>
            <w:rFonts w:ascii="等线" w:eastAsia="等线" w:hAnsi="等线" w:hint="eastAsia"/>
          </w:rPr>
          <w:t>，</w:t>
        </w:r>
      </w:ins>
    </w:p>
    <w:p w14:paraId="3390FB0C" w14:textId="3C7C8A0E" w:rsidR="00AC6212" w:rsidRDefault="00D374A0">
      <w:pPr>
        <w:ind w:firstLine="420"/>
        <w:rPr>
          <w:rFonts w:ascii="等线" w:eastAsia="等线" w:hAnsi="等线"/>
        </w:rPr>
      </w:pPr>
      <w:del w:id="105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06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的内心一定还保留着那一份悸动</w:t>
      </w:r>
      <w:ins w:id="107" w:author="a" w:date="2021-02-07T15:52:00Z">
        <w:r w:rsidR="00327DFC">
          <w:rPr>
            <w:rFonts w:ascii="等线" w:eastAsia="等线" w:hAnsi="等线" w:hint="eastAsia"/>
          </w:rPr>
          <w:t>。</w:t>
        </w:r>
      </w:ins>
    </w:p>
    <w:p w14:paraId="5BFBDABE" w14:textId="798EF85C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未来，请相信自己，</w:t>
      </w:r>
      <w:del w:id="108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09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能做到！</w:t>
      </w:r>
    </w:p>
    <w:p w14:paraId="68038DA0" w14:textId="77777777" w:rsidR="00AC6212" w:rsidRDefault="00AC6212">
      <w:pPr>
        <w:ind w:firstLine="420"/>
        <w:rPr>
          <w:rFonts w:ascii="等线" w:eastAsia="等线" w:hAnsi="等线"/>
        </w:rPr>
      </w:pPr>
    </w:p>
    <w:p w14:paraId="6B5D34D3" w14:textId="77777777" w:rsidR="00AC6212" w:rsidRDefault="00D374A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1C06C9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头像</w:t>
      </w:r>
      <w:r>
        <w:rPr>
          <w:rFonts w:ascii="等线" w:eastAsia="等线" w:hAnsi="等线"/>
        </w:rPr>
        <w:t xml:space="preserve">): </w:t>
      </w:r>
      <w:r>
        <w:rPr>
          <w:rFonts w:ascii="等线" w:eastAsia="等线" w:hAnsi="等线" w:hint="eastAsia"/>
        </w:rPr>
        <w:t>星际委员会</w:t>
      </w:r>
    </w:p>
    <w:p w14:paraId="7E1323C9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6D22CD9F" w14:textId="77777777" w:rsidR="001E78D5" w:rsidRDefault="00D374A0">
      <w:pPr>
        <w:ind w:firstLine="420"/>
        <w:rPr>
          <w:ins w:id="110" w:author="王 自飞" w:date="2021-02-06T23:22:00Z"/>
          <w:rFonts w:ascii="等线" w:eastAsia="等线" w:hAnsi="等线"/>
        </w:rPr>
      </w:pP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1</w:t>
      </w:r>
      <w:r>
        <w:rPr>
          <w:rFonts w:ascii="等线" w:eastAsia="等线" w:hAnsi="等线" w:hint="eastAsia"/>
        </w:rPr>
        <w:t>天的“拯救者计划”已经结束</w:t>
      </w:r>
      <w:ins w:id="111" w:author="王 自飞" w:date="2021-02-06T23:21:00Z">
        <w:r w:rsidR="001E78D5">
          <w:rPr>
            <w:rFonts w:ascii="等线" w:eastAsia="等线" w:hAnsi="等线" w:hint="eastAsia"/>
          </w:rPr>
          <w:t>，但</w:t>
        </w:r>
      </w:ins>
    </w:p>
    <w:p w14:paraId="2F23E28C" w14:textId="565B0926" w:rsidR="001E78D5" w:rsidRDefault="001E78D5">
      <w:pPr>
        <w:ind w:firstLine="420"/>
        <w:rPr>
          <w:ins w:id="112" w:author="王 自飞" w:date="2021-02-06T23:22:00Z"/>
          <w:rFonts w:ascii="等线" w:eastAsia="等线" w:hAnsi="等线"/>
        </w:rPr>
      </w:pPr>
      <w:ins w:id="113" w:author="王 自飞" w:date="2021-02-06T23:21:00Z">
        <w:r>
          <w:rPr>
            <w:rFonts w:ascii="等线" w:eastAsia="等线" w:hAnsi="等线" w:hint="eastAsia"/>
          </w:rPr>
          <w:t>你的戒烟之旅才刚刚开始</w:t>
        </w:r>
      </w:ins>
      <w:ins w:id="114" w:author="王 自飞" w:date="2021-02-06T23:22:00Z">
        <w:r>
          <w:rPr>
            <w:rFonts w:ascii="等线" w:eastAsia="等线" w:hAnsi="等线" w:hint="eastAsia"/>
          </w:rPr>
          <w:t>。</w:t>
        </w:r>
      </w:ins>
    </w:p>
    <w:p w14:paraId="3F50E01D" w14:textId="0EB6CFAE" w:rsidR="00AC6212" w:rsidRDefault="001E78D5" w:rsidP="001E78D5">
      <w:pPr>
        <w:ind w:firstLine="420"/>
        <w:rPr>
          <w:rFonts w:ascii="等线" w:eastAsia="等线" w:hAnsi="等线"/>
        </w:rPr>
      </w:pPr>
      <w:ins w:id="115" w:author="王 自飞" w:date="2021-02-06T23:21:00Z">
        <w:r>
          <w:rPr>
            <w:rFonts w:ascii="等线" w:eastAsia="等线" w:hAnsi="等线" w:hint="eastAsia"/>
          </w:rPr>
          <w:t>继续加油吧，朋友！</w:t>
        </w:r>
      </w:ins>
    </w:p>
    <w:p w14:paraId="1CB28963" w14:textId="448DEFEB" w:rsidR="00AC6212" w:rsidDel="001E78D5" w:rsidRDefault="00D374A0">
      <w:pPr>
        <w:ind w:firstLine="420"/>
        <w:rPr>
          <w:del w:id="116" w:author="王 自飞" w:date="2021-02-06T23:22:00Z"/>
          <w:rFonts w:ascii="等线" w:eastAsia="等线" w:hAnsi="等线"/>
        </w:rPr>
      </w:pPr>
      <w:del w:id="117" w:author="王 自飞" w:date="2021-02-06T23:22:00Z">
        <w:r w:rsidDel="001E78D5">
          <w:rPr>
            <w:rFonts w:ascii="等线" w:eastAsia="等线" w:hAnsi="等线" w:hint="eastAsia"/>
          </w:rPr>
          <w:delText>但</w:delText>
        </w:r>
      </w:del>
      <w:del w:id="118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del w:id="119" w:author="王 自飞" w:date="2021-02-06T23:22:00Z">
        <w:r w:rsidDel="001E78D5">
          <w:rPr>
            <w:rFonts w:ascii="等线" w:eastAsia="等线" w:hAnsi="等线" w:hint="eastAsia"/>
          </w:rPr>
          <w:delText>的戒烟之旅才刚刚开始！加油吧！</w:delText>
        </w:r>
      </w:del>
    </w:p>
    <w:p w14:paraId="084D4E12" w14:textId="711D6AC1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请容许我们向</w:t>
      </w:r>
      <w:del w:id="120" w:author="王 自飞" w:date="2021-02-06T23:12:00Z">
        <w:r w:rsidDel="00A8539D">
          <w:rPr>
            <w:rFonts w:ascii="等线" w:eastAsia="等线" w:hAnsi="等线" w:hint="eastAsia"/>
          </w:rPr>
          <w:delText>您</w:delText>
        </w:r>
      </w:del>
      <w:ins w:id="121" w:author="王 自飞" w:date="2021-02-06T23:12:00Z">
        <w:r w:rsidR="00A8539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再道一声珍重。</w:t>
      </w:r>
    </w:p>
    <w:p w14:paraId="18B8B75F" w14:textId="677D423D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让我们相约浩瀚宇宙</w:t>
      </w:r>
      <w:ins w:id="122" w:author="王 自飞" w:date="2021-02-06T23:22:00Z">
        <w:r w:rsidR="001E78D5">
          <w:rPr>
            <w:rFonts w:ascii="等线" w:eastAsia="等线" w:hAnsi="等线" w:hint="eastAsia"/>
          </w:rPr>
          <w:t>，</w:t>
        </w:r>
      </w:ins>
    </w:p>
    <w:p w14:paraId="015F7F26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相约无限未来！</w:t>
      </w:r>
      <w:bookmarkStart w:id="123" w:name="_GoBack"/>
      <w:bookmarkEnd w:id="123"/>
    </w:p>
    <w:p w14:paraId="479D7ACB" w14:textId="77777777" w:rsidR="00AC6212" w:rsidRDefault="00D374A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（播放结尾动画）</w:t>
      </w:r>
    </w:p>
    <w:p w14:paraId="7F7C9B1B" w14:textId="77777777" w:rsidR="00AC6212" w:rsidRDefault="00AC6212">
      <w:pPr>
        <w:ind w:firstLine="420"/>
        <w:rPr>
          <w:rFonts w:ascii="等线" w:eastAsia="等线" w:hAnsi="等线"/>
        </w:rPr>
      </w:pPr>
    </w:p>
    <w:p w14:paraId="6A574C8C" w14:textId="77777777" w:rsidR="00AC6212" w:rsidRDefault="00AC6212">
      <w:pPr>
        <w:ind w:firstLine="420"/>
        <w:rPr>
          <w:rFonts w:ascii="等线" w:eastAsia="等线" w:hAnsi="等线"/>
        </w:rPr>
      </w:pPr>
    </w:p>
    <w:p w14:paraId="32208CDF" w14:textId="77777777" w:rsidR="00AC6212" w:rsidRDefault="00AC6212">
      <w:pPr>
        <w:ind w:firstLine="420"/>
        <w:rPr>
          <w:rFonts w:ascii="等线" w:eastAsia="等线" w:hAnsi="等线"/>
        </w:rPr>
      </w:pPr>
    </w:p>
    <w:p w14:paraId="25C92413" w14:textId="77777777" w:rsidR="00AC6212" w:rsidRDefault="00AC6212">
      <w:pPr>
        <w:ind w:firstLine="420"/>
        <w:rPr>
          <w:rFonts w:ascii="等线" w:eastAsia="等线" w:hAnsi="等线"/>
        </w:rPr>
      </w:pPr>
    </w:p>
    <w:p w14:paraId="3079B74F" w14:textId="77777777" w:rsidR="00AC6212" w:rsidRDefault="00AC6212">
      <w:pPr>
        <w:ind w:firstLine="420"/>
        <w:rPr>
          <w:rFonts w:ascii="等线" w:eastAsia="等线" w:hAnsi="等线"/>
        </w:rPr>
      </w:pPr>
    </w:p>
    <w:p w14:paraId="487A1356" w14:textId="77777777" w:rsidR="00AC6212" w:rsidRDefault="00AC6212">
      <w:pPr>
        <w:ind w:firstLine="420"/>
        <w:rPr>
          <w:rFonts w:ascii="等线" w:eastAsia="等线" w:hAnsi="等线"/>
        </w:rPr>
      </w:pPr>
    </w:p>
    <w:p w14:paraId="0E44A895" w14:textId="77777777" w:rsidR="00AC6212" w:rsidRDefault="00AC6212">
      <w:pPr>
        <w:ind w:firstLine="420"/>
        <w:rPr>
          <w:rFonts w:ascii="等线" w:eastAsia="等线" w:hAnsi="等线"/>
        </w:rPr>
      </w:pPr>
    </w:p>
    <w:p w14:paraId="7B04038A" w14:textId="77777777" w:rsidR="00AC6212" w:rsidRDefault="00AC6212">
      <w:pPr>
        <w:ind w:firstLine="420"/>
        <w:rPr>
          <w:rFonts w:ascii="等线" w:eastAsia="等线" w:hAnsi="等线"/>
        </w:rPr>
      </w:pPr>
    </w:p>
    <w:p w14:paraId="6408B3CD" w14:textId="77777777" w:rsidR="00AC6212" w:rsidRDefault="00AC6212">
      <w:pPr>
        <w:ind w:firstLine="420"/>
        <w:rPr>
          <w:rFonts w:ascii="等线" w:eastAsia="等线" w:hAnsi="等线"/>
        </w:rPr>
      </w:pPr>
    </w:p>
    <w:p w14:paraId="3CE6A440" w14:textId="77777777" w:rsidR="00AC6212" w:rsidRDefault="00AC6212">
      <w:pPr>
        <w:ind w:firstLine="420"/>
        <w:rPr>
          <w:rFonts w:ascii="等线" w:eastAsia="等线" w:hAnsi="等线"/>
        </w:rPr>
      </w:pPr>
    </w:p>
    <w:p w14:paraId="773810DA" w14:textId="77777777" w:rsidR="00AC6212" w:rsidRDefault="00AC6212">
      <w:pPr>
        <w:ind w:firstLine="420"/>
        <w:rPr>
          <w:rFonts w:ascii="等线" w:eastAsia="等线" w:hAnsi="等线"/>
        </w:rPr>
      </w:pPr>
    </w:p>
    <w:p w14:paraId="3CEB60B9" w14:textId="77777777" w:rsidR="00AC6212" w:rsidRDefault="00AC6212">
      <w:pPr>
        <w:ind w:firstLine="420"/>
        <w:rPr>
          <w:rFonts w:ascii="等线" w:eastAsia="等线" w:hAnsi="等线"/>
        </w:rPr>
      </w:pPr>
    </w:p>
    <w:p w14:paraId="2CEA77D8" w14:textId="77777777" w:rsidR="00AC6212" w:rsidRDefault="00AC6212">
      <w:pPr>
        <w:ind w:firstLine="420"/>
        <w:rPr>
          <w:rFonts w:ascii="等线" w:eastAsia="等线" w:hAnsi="等线"/>
        </w:rPr>
      </w:pPr>
    </w:p>
    <w:p w14:paraId="3A045CC1" w14:textId="77777777" w:rsidR="00AC6212" w:rsidRDefault="00AC6212">
      <w:pPr>
        <w:ind w:firstLine="420"/>
        <w:rPr>
          <w:rFonts w:ascii="等线" w:eastAsia="等线" w:hAnsi="等线"/>
        </w:rPr>
      </w:pPr>
    </w:p>
    <w:p w14:paraId="5467364C" w14:textId="77777777" w:rsidR="00AC6212" w:rsidRDefault="00AC6212">
      <w:pPr>
        <w:ind w:firstLine="420"/>
        <w:rPr>
          <w:rFonts w:ascii="等线" w:eastAsia="等线" w:hAnsi="等线"/>
        </w:rPr>
      </w:pPr>
    </w:p>
    <w:p w14:paraId="169AE7D0" w14:textId="77777777" w:rsidR="00AC6212" w:rsidRDefault="00AC6212">
      <w:pPr>
        <w:ind w:firstLine="420"/>
        <w:rPr>
          <w:rFonts w:ascii="等线" w:eastAsia="等线" w:hAnsi="等线"/>
        </w:rPr>
      </w:pPr>
    </w:p>
    <w:p w14:paraId="4FBBE71C" w14:textId="77777777" w:rsidR="00AC6212" w:rsidRDefault="00AC6212">
      <w:pPr>
        <w:ind w:firstLine="420"/>
        <w:rPr>
          <w:rFonts w:ascii="等线" w:eastAsia="等线" w:hAnsi="等线"/>
        </w:rPr>
      </w:pPr>
    </w:p>
    <w:p w14:paraId="769E0120" w14:textId="77777777" w:rsidR="00AC6212" w:rsidRDefault="00AC6212">
      <w:pPr>
        <w:ind w:firstLine="420"/>
        <w:rPr>
          <w:rFonts w:ascii="等线" w:eastAsia="等线" w:hAnsi="等线"/>
        </w:rPr>
      </w:pPr>
    </w:p>
    <w:p w14:paraId="269E0E4E" w14:textId="77777777" w:rsidR="00AC6212" w:rsidRDefault="00AC6212">
      <w:pPr>
        <w:ind w:firstLine="420"/>
        <w:rPr>
          <w:rFonts w:ascii="等线" w:eastAsia="等线" w:hAnsi="等线"/>
        </w:rPr>
      </w:pPr>
    </w:p>
    <w:p w14:paraId="18978C8C" w14:textId="77777777" w:rsidR="00AC6212" w:rsidRDefault="00AC6212">
      <w:pPr>
        <w:ind w:firstLine="420"/>
        <w:rPr>
          <w:rFonts w:ascii="等线" w:eastAsia="等线" w:hAnsi="等线"/>
        </w:rPr>
      </w:pPr>
    </w:p>
    <w:p w14:paraId="08F791E8" w14:textId="77777777" w:rsidR="00AC6212" w:rsidRDefault="00AC6212">
      <w:pPr>
        <w:ind w:firstLine="420"/>
        <w:rPr>
          <w:rFonts w:ascii="等线" w:eastAsia="等线" w:hAnsi="等线"/>
        </w:rPr>
      </w:pPr>
    </w:p>
    <w:p w14:paraId="1CA529DB" w14:textId="77777777" w:rsidR="00AC6212" w:rsidRDefault="00AC6212">
      <w:pPr>
        <w:ind w:firstLine="420"/>
        <w:rPr>
          <w:rFonts w:ascii="等线" w:eastAsia="等线" w:hAnsi="等线"/>
        </w:rPr>
      </w:pPr>
    </w:p>
    <w:p w14:paraId="07436F5C" w14:textId="77777777" w:rsidR="00AC6212" w:rsidRDefault="00AC6212">
      <w:pPr>
        <w:ind w:firstLine="420"/>
        <w:rPr>
          <w:rFonts w:ascii="等线" w:eastAsia="等线" w:hAnsi="等线"/>
        </w:rPr>
      </w:pPr>
    </w:p>
    <w:p w14:paraId="4113C3C2" w14:textId="77777777" w:rsidR="00AC6212" w:rsidRDefault="00AC6212">
      <w:pPr>
        <w:ind w:firstLine="420"/>
        <w:rPr>
          <w:rFonts w:ascii="等线" w:eastAsia="等线" w:hAnsi="等线"/>
        </w:rPr>
      </w:pPr>
    </w:p>
    <w:p w14:paraId="2E49D12E" w14:textId="77777777" w:rsidR="00AC6212" w:rsidRDefault="00AC6212">
      <w:pPr>
        <w:ind w:firstLine="420"/>
        <w:rPr>
          <w:rFonts w:ascii="等线" w:eastAsia="等线" w:hAnsi="等线"/>
        </w:rPr>
      </w:pPr>
    </w:p>
    <w:p w14:paraId="60EA942C" w14:textId="77777777" w:rsidR="00AC6212" w:rsidRDefault="00AC6212">
      <w:pPr>
        <w:ind w:firstLine="420"/>
        <w:rPr>
          <w:rFonts w:ascii="等线" w:eastAsia="等线" w:hAnsi="等线"/>
        </w:rPr>
      </w:pPr>
    </w:p>
    <w:p w14:paraId="22433A3F" w14:textId="77777777" w:rsidR="00AC6212" w:rsidRDefault="00AC6212">
      <w:pPr>
        <w:ind w:firstLine="420"/>
        <w:rPr>
          <w:rFonts w:ascii="等线" w:eastAsia="等线" w:hAnsi="等线"/>
        </w:rPr>
      </w:pPr>
    </w:p>
    <w:p w14:paraId="081E49B3" w14:textId="77777777" w:rsidR="00AC6212" w:rsidRDefault="00AC6212">
      <w:pPr>
        <w:ind w:firstLine="420"/>
        <w:rPr>
          <w:rFonts w:ascii="等线" w:eastAsia="等线" w:hAnsi="等线"/>
        </w:rPr>
      </w:pPr>
    </w:p>
    <w:p w14:paraId="0CFDFE18" w14:textId="77777777" w:rsidR="00AC6212" w:rsidRDefault="00AC6212">
      <w:pPr>
        <w:ind w:firstLine="420"/>
        <w:rPr>
          <w:rFonts w:ascii="等线" w:eastAsia="等线" w:hAnsi="等线"/>
        </w:rPr>
      </w:pPr>
    </w:p>
    <w:p w14:paraId="07099CB0" w14:textId="77777777" w:rsidR="00AC6212" w:rsidRDefault="00AC6212">
      <w:pPr>
        <w:ind w:firstLine="420"/>
        <w:rPr>
          <w:rFonts w:ascii="等线" w:eastAsia="等线" w:hAnsi="等线"/>
        </w:rPr>
      </w:pPr>
    </w:p>
    <w:p w14:paraId="16CCC7BC" w14:textId="77777777" w:rsidR="00AC6212" w:rsidRDefault="00AC6212">
      <w:pPr>
        <w:ind w:firstLine="420"/>
        <w:rPr>
          <w:rFonts w:ascii="等线" w:eastAsia="等线" w:hAnsi="等线"/>
        </w:rPr>
      </w:pPr>
    </w:p>
    <w:p w14:paraId="491728D3" w14:textId="77777777" w:rsidR="00AC6212" w:rsidRDefault="00AC6212"/>
    <w:sectPr w:rsidR="00AC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180A6" w14:textId="77777777" w:rsidR="00D41D03" w:rsidRDefault="00D41D03" w:rsidP="003831D9">
      <w:r>
        <w:separator/>
      </w:r>
    </w:p>
  </w:endnote>
  <w:endnote w:type="continuationSeparator" w:id="0">
    <w:p w14:paraId="0D344198" w14:textId="77777777" w:rsidR="00D41D03" w:rsidRDefault="00D41D03" w:rsidP="0038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CEB82" w14:textId="77777777" w:rsidR="00D41D03" w:rsidRDefault="00D41D03" w:rsidP="003831D9">
      <w:r>
        <w:separator/>
      </w:r>
    </w:p>
  </w:footnote>
  <w:footnote w:type="continuationSeparator" w:id="0">
    <w:p w14:paraId="650B5C49" w14:textId="77777777" w:rsidR="00D41D03" w:rsidRDefault="00D41D03" w:rsidP="0038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11A38"/>
    <w:multiLevelType w:val="multilevel"/>
    <w:tmpl w:val="6CF11A38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B41E5348-7835-493E-80C5-FFAA1535544A}"/>
    <w:docVar w:name="KY_MEDREF_VERSION" w:val="3"/>
  </w:docVars>
  <w:rsids>
    <w:rsidRoot w:val="00190981"/>
    <w:rsid w:val="00004D2A"/>
    <w:rsid w:val="0000686B"/>
    <w:rsid w:val="00036425"/>
    <w:rsid w:val="000855BF"/>
    <w:rsid w:val="00090654"/>
    <w:rsid w:val="000962B3"/>
    <w:rsid w:val="000A1FEE"/>
    <w:rsid w:val="000B45F6"/>
    <w:rsid w:val="000C5917"/>
    <w:rsid w:val="00101C4A"/>
    <w:rsid w:val="00110B34"/>
    <w:rsid w:val="00114889"/>
    <w:rsid w:val="0016126E"/>
    <w:rsid w:val="00182E03"/>
    <w:rsid w:val="00184480"/>
    <w:rsid w:val="00190981"/>
    <w:rsid w:val="001C47D1"/>
    <w:rsid w:val="001E78D5"/>
    <w:rsid w:val="00247590"/>
    <w:rsid w:val="003056D7"/>
    <w:rsid w:val="00327DFC"/>
    <w:rsid w:val="003831D9"/>
    <w:rsid w:val="003A2B15"/>
    <w:rsid w:val="003A31DB"/>
    <w:rsid w:val="003C2F13"/>
    <w:rsid w:val="003E00EE"/>
    <w:rsid w:val="003E4E7D"/>
    <w:rsid w:val="00454030"/>
    <w:rsid w:val="0052233A"/>
    <w:rsid w:val="00530614"/>
    <w:rsid w:val="00531140"/>
    <w:rsid w:val="005554E7"/>
    <w:rsid w:val="0059545A"/>
    <w:rsid w:val="005A7915"/>
    <w:rsid w:val="005B6CDE"/>
    <w:rsid w:val="00603689"/>
    <w:rsid w:val="00624B23"/>
    <w:rsid w:val="0063732D"/>
    <w:rsid w:val="00652363"/>
    <w:rsid w:val="006551A2"/>
    <w:rsid w:val="00663091"/>
    <w:rsid w:val="0067019F"/>
    <w:rsid w:val="006C520F"/>
    <w:rsid w:val="006C7833"/>
    <w:rsid w:val="007024A0"/>
    <w:rsid w:val="00702BD2"/>
    <w:rsid w:val="00740A20"/>
    <w:rsid w:val="007651CA"/>
    <w:rsid w:val="00775A7C"/>
    <w:rsid w:val="00784E09"/>
    <w:rsid w:val="007C4827"/>
    <w:rsid w:val="007E77E2"/>
    <w:rsid w:val="00810D76"/>
    <w:rsid w:val="008251CB"/>
    <w:rsid w:val="008555C5"/>
    <w:rsid w:val="00896DA2"/>
    <w:rsid w:val="008B1268"/>
    <w:rsid w:val="008C167D"/>
    <w:rsid w:val="008C67F2"/>
    <w:rsid w:val="008D178C"/>
    <w:rsid w:val="008F4E1B"/>
    <w:rsid w:val="009010EB"/>
    <w:rsid w:val="009621DE"/>
    <w:rsid w:val="00967B65"/>
    <w:rsid w:val="00972950"/>
    <w:rsid w:val="00A37733"/>
    <w:rsid w:val="00A52BF4"/>
    <w:rsid w:val="00A83933"/>
    <w:rsid w:val="00A847B2"/>
    <w:rsid w:val="00A8539D"/>
    <w:rsid w:val="00AB4273"/>
    <w:rsid w:val="00AB723E"/>
    <w:rsid w:val="00AC6212"/>
    <w:rsid w:val="00AD1440"/>
    <w:rsid w:val="00AF13E0"/>
    <w:rsid w:val="00B63F5E"/>
    <w:rsid w:val="00B67031"/>
    <w:rsid w:val="00BA3CE9"/>
    <w:rsid w:val="00BA3DE8"/>
    <w:rsid w:val="00BD43CC"/>
    <w:rsid w:val="00BF36E3"/>
    <w:rsid w:val="00CD689A"/>
    <w:rsid w:val="00D0561B"/>
    <w:rsid w:val="00D226B9"/>
    <w:rsid w:val="00D374A0"/>
    <w:rsid w:val="00D41D03"/>
    <w:rsid w:val="00DB7ABC"/>
    <w:rsid w:val="00DC360E"/>
    <w:rsid w:val="00DF068A"/>
    <w:rsid w:val="00DF516E"/>
    <w:rsid w:val="00E105D0"/>
    <w:rsid w:val="00E21407"/>
    <w:rsid w:val="00E74C0B"/>
    <w:rsid w:val="00E9610B"/>
    <w:rsid w:val="00EC4ADC"/>
    <w:rsid w:val="00ED37A6"/>
    <w:rsid w:val="00F21FBB"/>
    <w:rsid w:val="00F2230E"/>
    <w:rsid w:val="00F24EF9"/>
    <w:rsid w:val="00F5281D"/>
    <w:rsid w:val="00F54700"/>
    <w:rsid w:val="00F87D24"/>
    <w:rsid w:val="00FA768D"/>
    <w:rsid w:val="00FC0686"/>
    <w:rsid w:val="00FE09D8"/>
    <w:rsid w:val="00FE686D"/>
    <w:rsid w:val="00FE71D6"/>
    <w:rsid w:val="703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8B571"/>
  <w15:docId w15:val="{90EC0A40-73B8-4331-BACB-EBC2CF7E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annotation subject"/>
    <w:basedOn w:val="a3"/>
    <w:next w:val="a3"/>
    <w:link w:val="Char1"/>
    <w:uiPriority w:val="99"/>
    <w:semiHidden/>
    <w:unhideWhenUsed/>
    <w:rPr>
      <w:b/>
      <w:bCs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sz w:val="20"/>
      <w:szCs w:val="20"/>
    </w:rPr>
  </w:style>
  <w:style w:type="character" w:customStyle="1" w:styleId="Char1">
    <w:name w:val="批注主题 Char"/>
    <w:basedOn w:val="Char"/>
    <w:link w:val="a5"/>
    <w:uiPriority w:val="99"/>
    <w:semiHidden/>
    <w:rPr>
      <w:b/>
      <w:bCs/>
      <w:sz w:val="20"/>
      <w:szCs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38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831D9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8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831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40</cp:revision>
  <dcterms:created xsi:type="dcterms:W3CDTF">2021-01-04T02:21:00Z</dcterms:created>
  <dcterms:modified xsi:type="dcterms:W3CDTF">2021-02-07T07:52:00Z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