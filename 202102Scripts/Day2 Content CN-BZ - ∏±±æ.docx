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135152" w14:textId="77777777" w:rsidR="009908A5" w:rsidRDefault="00366FCE">
      <w:pPr>
        <w:jc w:val="center"/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Day</w:t>
      </w:r>
      <w:r>
        <w:rPr>
          <w:b/>
          <w:bCs/>
          <w:sz w:val="32"/>
          <w:szCs w:val="36"/>
        </w:rPr>
        <w:t>2</w:t>
      </w:r>
      <w:r>
        <w:rPr>
          <w:rFonts w:hint="eastAsia"/>
          <w:b/>
          <w:bCs/>
          <w:sz w:val="32"/>
          <w:szCs w:val="36"/>
        </w:rPr>
        <w:t>分页脚本</w:t>
      </w:r>
    </w:p>
    <w:p w14:paraId="3A237641" w14:textId="77777777" w:rsidR="009908A5" w:rsidRDefault="009908A5"/>
    <w:p w14:paraId="7D7C6FAF" w14:textId="77777777" w:rsidR="009908A5" w:rsidRDefault="00366FCE">
      <w:r>
        <w:rPr>
          <w:rFonts w:hint="eastAsia"/>
          <w:b/>
          <w:bCs/>
          <w:i/>
          <w:iCs/>
          <w:u w:val="single"/>
        </w:rPr>
        <w:t>目标：</w:t>
      </w:r>
      <w:r>
        <w:rPr>
          <w:rFonts w:hint="eastAsia"/>
        </w:rPr>
        <w:t>用户帮助</w:t>
      </w:r>
      <w:r>
        <w:rPr>
          <w:rFonts w:hint="eastAsia"/>
          <w:highlight w:val="yellow"/>
        </w:rPr>
        <w:t>艾丽莎</w:t>
      </w:r>
      <w:r>
        <w:rPr>
          <w:rFonts w:hint="eastAsia"/>
        </w:rPr>
        <w:t>，一起观看视频，了解尼古丁成瘾原理，并亲自实践烟瘾满足实验，从认知到行动，学习到了烟瘾的原理。</w:t>
      </w:r>
    </w:p>
    <w:p w14:paraId="29D575C6" w14:textId="77777777" w:rsidR="009908A5" w:rsidRDefault="00366FCE">
      <w:r>
        <w:rPr>
          <w:noProof/>
        </w:rPr>
        <w:drawing>
          <wp:inline distT="0" distB="0" distL="0" distR="0" wp14:anchorId="07A0E64C" wp14:editId="42AFAE3A">
            <wp:extent cx="5274310" cy="18478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rcRect b="377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78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407AA" w14:textId="77777777" w:rsidR="009908A5" w:rsidRDefault="009908A5"/>
    <w:p w14:paraId="047703B1" w14:textId="77777777" w:rsidR="009908A5" w:rsidRDefault="009908A5"/>
    <w:p w14:paraId="64D54563" w14:textId="77777777" w:rsidR="009908A5" w:rsidRDefault="00366FCE">
      <w:pPr>
        <w:rPr>
          <w:b/>
          <w:bCs/>
          <w:i/>
          <w:iCs/>
          <w:u w:val="single"/>
        </w:rPr>
      </w:pPr>
      <w:r>
        <w:rPr>
          <w:rFonts w:hint="eastAsia"/>
          <w:b/>
          <w:bCs/>
          <w:i/>
          <w:iCs/>
          <w:highlight w:val="cyan"/>
          <w:u w:val="single"/>
        </w:rPr>
        <w:t>（上午）</w:t>
      </w:r>
    </w:p>
    <w:p w14:paraId="64D3C79F" w14:textId="77777777" w:rsidR="009908A5" w:rsidRDefault="00366FCE">
      <w:pPr>
        <w:rPr>
          <w:b/>
          <w:bCs/>
          <w:i/>
          <w:iCs/>
        </w:rPr>
      </w:pPr>
      <w:r>
        <w:rPr>
          <w:rFonts w:hint="eastAsia"/>
          <w:b/>
          <w:bCs/>
          <w:i/>
          <w:iCs/>
        </w:rPr>
        <w:t>推送文案：</w:t>
      </w:r>
    </w:p>
    <w:p w14:paraId="2B9E04BE" w14:textId="77777777" w:rsidR="009908A5" w:rsidRDefault="00366FCE">
      <w:pPr>
        <w:rPr>
          <w:b/>
          <w:bCs/>
          <w:i/>
          <w:iCs/>
        </w:rPr>
      </w:pPr>
      <w:r>
        <w:rPr>
          <w:rFonts w:hint="eastAsia"/>
          <w:b/>
          <w:bCs/>
          <w:i/>
          <w:iCs/>
        </w:rPr>
        <w:t>倒计时</w:t>
      </w:r>
      <w:r>
        <w:rPr>
          <w:b/>
          <w:bCs/>
          <w:i/>
          <w:iCs/>
        </w:rPr>
        <w:t>8</w:t>
      </w:r>
      <w:r>
        <w:rPr>
          <w:rFonts w:hint="eastAsia"/>
          <w:b/>
          <w:bCs/>
          <w:i/>
          <w:iCs/>
        </w:rPr>
        <w:t>天。</w:t>
      </w:r>
    </w:p>
    <w:p w14:paraId="6828A8AA" w14:textId="77777777" w:rsidR="009908A5" w:rsidRDefault="00366FCE">
      <w:pPr>
        <w:rPr>
          <w:b/>
          <w:bCs/>
          <w:i/>
          <w:iCs/>
        </w:rPr>
      </w:pPr>
      <w:r>
        <w:rPr>
          <w:rFonts w:hint="eastAsia"/>
          <w:b/>
          <w:bCs/>
          <w:i/>
          <w:iCs/>
        </w:rPr>
        <w:t>空港重建工作正有条不紊地推进……（链接到主页）</w:t>
      </w:r>
    </w:p>
    <w:p w14:paraId="7ADB7212" w14:textId="77777777" w:rsidR="009908A5" w:rsidRDefault="009908A5">
      <w:pPr>
        <w:rPr>
          <w:b/>
          <w:bCs/>
          <w:i/>
          <w:iCs/>
        </w:rPr>
      </w:pPr>
    </w:p>
    <w:p w14:paraId="4FB42775" w14:textId="77777777" w:rsidR="009908A5" w:rsidRDefault="00366FCE">
      <w:pPr>
        <w:rPr>
          <w:b/>
          <w:bCs/>
          <w:i/>
          <w:iCs/>
        </w:rPr>
      </w:pPr>
      <w:r>
        <w:rPr>
          <w:rFonts w:hint="eastAsia"/>
          <w:b/>
          <w:bCs/>
          <w:i/>
          <w:iCs/>
        </w:rPr>
        <w:t>对话文案</w:t>
      </w:r>
      <w:r>
        <w:rPr>
          <w:b/>
          <w:bCs/>
          <w:i/>
          <w:iCs/>
        </w:rPr>
        <w:t xml:space="preserve"> (</w:t>
      </w:r>
      <w:r>
        <w:rPr>
          <w:rFonts w:hint="eastAsia"/>
          <w:b/>
          <w:bCs/>
          <w:i/>
          <w:iCs/>
        </w:rPr>
        <w:t>P</w:t>
      </w:r>
      <w:r>
        <w:rPr>
          <w:b/>
          <w:bCs/>
          <w:i/>
          <w:iCs/>
        </w:rPr>
        <w:t>1</w:t>
      </w:r>
      <w:r>
        <w:rPr>
          <w:rFonts w:hint="eastAsia"/>
          <w:b/>
          <w:bCs/>
          <w:i/>
          <w:iCs/>
        </w:rPr>
        <w:t>)</w:t>
      </w:r>
    </w:p>
    <w:p w14:paraId="4D5A845A" w14:textId="300C2A72" w:rsidR="009908A5" w:rsidRDefault="00366FCE">
      <w:pPr>
        <w:ind w:firstLine="420"/>
      </w:pPr>
      <w:r>
        <w:rPr>
          <w:rFonts w:hint="eastAsia"/>
        </w:rPr>
        <w:t>（头像）：艾丽莎</w:t>
      </w:r>
      <w:r w:rsidR="00C86BEE">
        <w:rPr>
          <w:rFonts w:hint="eastAsia"/>
        </w:rPr>
        <w:t>（正常）</w:t>
      </w:r>
    </w:p>
    <w:p w14:paraId="24944A29" w14:textId="77777777" w:rsidR="009908A5" w:rsidRDefault="00366FCE">
      <w:pPr>
        <w:ind w:firstLine="420"/>
      </w:pPr>
      <w:r>
        <w:rPr>
          <w:rFonts w:hint="eastAsia"/>
        </w:rPr>
        <w:t>（正文）：</w:t>
      </w:r>
    </w:p>
    <w:p w14:paraId="67EDDC16" w14:textId="5BE04264" w:rsidR="009908A5" w:rsidRDefault="00366FCE">
      <w:pPr>
        <w:ind w:firstLine="420"/>
      </w:pPr>
      <w:del w:id="0" w:author="王 自飞" w:date="2021-02-05T00:09:00Z">
        <w:r w:rsidDel="005D713A">
          <w:rPr>
            <w:rFonts w:hint="eastAsia"/>
          </w:rPr>
          <w:delText>使者先生</w:delText>
        </w:r>
      </w:del>
      <w:ins w:id="1" w:author="王 自飞" w:date="2021-02-05T00:09:00Z">
        <w:r w:rsidR="005D713A">
          <w:rPr>
            <w:rFonts w:hint="eastAsia"/>
          </w:rPr>
          <w:t>远方而来的使者</w:t>
        </w:r>
      </w:ins>
      <w:r>
        <w:rPr>
          <w:rFonts w:hint="eastAsia"/>
        </w:rPr>
        <w:t>，</w:t>
      </w:r>
      <w:del w:id="2" w:author="王 自飞" w:date="2021-02-05T00:10:00Z">
        <w:r w:rsidDel="005D713A">
          <w:rPr>
            <w:rFonts w:hint="eastAsia"/>
          </w:rPr>
          <w:delText>早上</w:delText>
        </w:r>
      </w:del>
      <w:ins w:id="3" w:author="王 自飞" w:date="2021-02-05T00:10:00Z">
        <w:r w:rsidR="005D713A">
          <w:rPr>
            <w:rFonts w:hint="eastAsia"/>
          </w:rPr>
          <w:t>你</w:t>
        </w:r>
      </w:ins>
      <w:r>
        <w:rPr>
          <w:rFonts w:hint="eastAsia"/>
        </w:rPr>
        <w:t>好！我叫艾丽莎。</w:t>
      </w:r>
    </w:p>
    <w:p w14:paraId="2B2125FD" w14:textId="77777777" w:rsidR="009908A5" w:rsidRDefault="00366FCE">
      <w:pPr>
        <w:ind w:firstLine="420"/>
      </w:pPr>
      <w:r>
        <w:rPr>
          <w:rFonts w:hint="eastAsia"/>
        </w:rPr>
        <w:t>（互动按钮）：</w:t>
      </w:r>
      <w:r>
        <w:t>&gt;&gt;</w:t>
      </w:r>
    </w:p>
    <w:p w14:paraId="31BB2743" w14:textId="77777777" w:rsidR="009908A5" w:rsidRDefault="009908A5">
      <w:pPr>
        <w:ind w:firstLine="420"/>
      </w:pPr>
    </w:p>
    <w:p w14:paraId="73DE12B3" w14:textId="77777777" w:rsidR="009908A5" w:rsidRDefault="00366FCE">
      <w:pPr>
        <w:rPr>
          <w:b/>
          <w:bCs/>
          <w:i/>
          <w:iCs/>
        </w:rPr>
      </w:pPr>
      <w:r>
        <w:rPr>
          <w:rFonts w:hint="eastAsia"/>
          <w:b/>
          <w:bCs/>
          <w:i/>
          <w:iCs/>
        </w:rPr>
        <w:t>对话文案</w:t>
      </w:r>
      <w:r>
        <w:rPr>
          <w:b/>
          <w:bCs/>
          <w:i/>
          <w:iCs/>
        </w:rPr>
        <w:t xml:space="preserve"> (</w:t>
      </w:r>
      <w:r>
        <w:rPr>
          <w:rFonts w:hint="eastAsia"/>
          <w:b/>
          <w:bCs/>
          <w:i/>
          <w:iCs/>
        </w:rPr>
        <w:t>P</w:t>
      </w:r>
      <w:r>
        <w:rPr>
          <w:b/>
          <w:bCs/>
          <w:i/>
          <w:iCs/>
        </w:rPr>
        <w:t>2</w:t>
      </w:r>
      <w:r>
        <w:rPr>
          <w:rFonts w:hint="eastAsia"/>
          <w:b/>
          <w:bCs/>
          <w:i/>
          <w:iCs/>
        </w:rPr>
        <w:t>)</w:t>
      </w:r>
    </w:p>
    <w:p w14:paraId="2980434E" w14:textId="77777777" w:rsidR="009908A5" w:rsidRDefault="00366FCE">
      <w:pPr>
        <w:ind w:firstLine="420"/>
      </w:pPr>
      <w:r>
        <w:rPr>
          <w:rFonts w:hint="eastAsia"/>
        </w:rPr>
        <w:t>（头像）：无</w:t>
      </w:r>
    </w:p>
    <w:p w14:paraId="38A2DEEE" w14:textId="77777777" w:rsidR="009908A5" w:rsidRDefault="00366FCE">
      <w:pPr>
        <w:ind w:firstLine="420"/>
      </w:pPr>
      <w:r>
        <w:rPr>
          <w:rFonts w:hint="eastAsia"/>
        </w:rPr>
        <w:t>（正文）：</w:t>
      </w:r>
    </w:p>
    <w:p w14:paraId="5B4F10E6" w14:textId="77777777" w:rsidR="009908A5" w:rsidRDefault="00366FCE">
      <w:pPr>
        <w:ind w:firstLineChars="200" w:firstLine="420"/>
      </w:pPr>
      <w:r>
        <w:rPr>
          <w:rFonts w:hint="eastAsia"/>
        </w:rPr>
        <w:t>早上好，艾丽莎。</w:t>
      </w:r>
    </w:p>
    <w:p w14:paraId="0348297D" w14:textId="77777777" w:rsidR="009908A5" w:rsidRDefault="00366FCE">
      <w:pPr>
        <w:ind w:firstLineChars="200" w:firstLine="420"/>
      </w:pPr>
      <w:r>
        <w:rPr>
          <w:rFonts w:hint="eastAsia"/>
        </w:rPr>
        <w:t>你来找我有什么事吗</w:t>
      </w:r>
    </w:p>
    <w:p w14:paraId="026C6366" w14:textId="77777777" w:rsidR="009908A5" w:rsidRDefault="00366FCE">
      <w:pPr>
        <w:ind w:firstLineChars="200" w:firstLine="420"/>
      </w:pPr>
      <w:r>
        <w:rPr>
          <w:rFonts w:hint="eastAsia"/>
        </w:rPr>
        <w:t>为何一幅愁眉不展的样子？</w:t>
      </w:r>
    </w:p>
    <w:p w14:paraId="132E025F" w14:textId="77777777" w:rsidR="009908A5" w:rsidRDefault="00366FCE">
      <w:pPr>
        <w:ind w:firstLine="420"/>
      </w:pPr>
      <w:r>
        <w:rPr>
          <w:rFonts w:hint="eastAsia"/>
        </w:rPr>
        <w:t>（互动按钮）：</w:t>
      </w:r>
      <w:r>
        <w:t>&gt;&gt;</w:t>
      </w:r>
    </w:p>
    <w:p w14:paraId="671DB778" w14:textId="77777777" w:rsidR="009908A5" w:rsidRDefault="009908A5">
      <w:pPr>
        <w:ind w:firstLineChars="200" w:firstLine="420"/>
      </w:pPr>
    </w:p>
    <w:p w14:paraId="7A145B50" w14:textId="77777777" w:rsidR="009908A5" w:rsidRDefault="00366FCE">
      <w:pPr>
        <w:rPr>
          <w:b/>
          <w:bCs/>
          <w:i/>
          <w:iCs/>
        </w:rPr>
      </w:pPr>
      <w:r>
        <w:rPr>
          <w:rFonts w:hint="eastAsia"/>
          <w:b/>
          <w:bCs/>
          <w:i/>
          <w:iCs/>
        </w:rPr>
        <w:t>对话文案</w:t>
      </w:r>
      <w:r>
        <w:rPr>
          <w:b/>
          <w:bCs/>
          <w:i/>
          <w:iCs/>
        </w:rPr>
        <w:t xml:space="preserve"> (</w:t>
      </w:r>
      <w:r>
        <w:rPr>
          <w:rFonts w:hint="eastAsia"/>
          <w:b/>
          <w:bCs/>
          <w:i/>
          <w:iCs/>
        </w:rPr>
        <w:t>P</w:t>
      </w:r>
      <w:r>
        <w:rPr>
          <w:b/>
          <w:bCs/>
          <w:i/>
          <w:iCs/>
        </w:rPr>
        <w:t>3.1</w:t>
      </w:r>
      <w:r>
        <w:rPr>
          <w:rFonts w:hint="eastAsia"/>
          <w:b/>
          <w:bCs/>
          <w:i/>
          <w:iCs/>
        </w:rPr>
        <w:t>)</w:t>
      </w:r>
    </w:p>
    <w:p w14:paraId="7A000931" w14:textId="690CE04C" w:rsidR="009908A5" w:rsidRDefault="00366FCE">
      <w:pPr>
        <w:ind w:firstLine="420"/>
      </w:pPr>
      <w:r>
        <w:rPr>
          <w:rFonts w:hint="eastAsia"/>
        </w:rPr>
        <w:t>（头像）：艾丽莎</w:t>
      </w:r>
      <w:r w:rsidR="00C86BEE">
        <w:rPr>
          <w:rFonts w:hint="eastAsia"/>
        </w:rPr>
        <w:t>（担心）</w:t>
      </w:r>
    </w:p>
    <w:p w14:paraId="6E6D83D3" w14:textId="77777777" w:rsidR="009908A5" w:rsidRDefault="00366FCE">
      <w:pPr>
        <w:ind w:firstLineChars="200" w:firstLine="420"/>
      </w:pPr>
      <w:r>
        <w:rPr>
          <w:rFonts w:hint="eastAsia"/>
        </w:rPr>
        <w:t>（正文）：</w:t>
      </w:r>
    </w:p>
    <w:p w14:paraId="7A672C8F" w14:textId="77777777" w:rsidR="009908A5" w:rsidRDefault="00366FCE">
      <w:pPr>
        <w:ind w:firstLineChars="200" w:firstLine="420"/>
      </w:pPr>
      <w:r>
        <w:rPr>
          <w:rFonts w:hint="eastAsia"/>
        </w:rPr>
        <w:t>啊，抱歉。</w:t>
      </w:r>
    </w:p>
    <w:p w14:paraId="5ED96271" w14:textId="77777777" w:rsidR="00E76ADC" w:rsidRDefault="00366FCE" w:rsidP="00E76ADC">
      <w:pPr>
        <w:ind w:firstLineChars="200" w:firstLine="420"/>
        <w:rPr>
          <w:ins w:id="4" w:author="王 自飞" w:date="2021-02-05T00:14:00Z"/>
        </w:rPr>
      </w:pPr>
      <w:r>
        <w:rPr>
          <w:rFonts w:hint="eastAsia"/>
        </w:rPr>
        <w:t>事情是这样的</w:t>
      </w:r>
    </w:p>
    <w:p w14:paraId="63257457" w14:textId="7A91CC90" w:rsidR="009908A5" w:rsidRPr="00E76ADC" w:rsidDel="00D37266" w:rsidRDefault="00D37266" w:rsidP="00E76ADC">
      <w:pPr>
        <w:ind w:firstLineChars="200" w:firstLine="420"/>
        <w:rPr>
          <w:del w:id="5" w:author="王 自飞" w:date="2021-02-05T00:13:00Z"/>
        </w:rPr>
      </w:pPr>
      <w:ins w:id="6" w:author="王 自飞" w:date="2021-02-05T00:13:00Z">
        <w:r>
          <w:rPr>
            <w:rFonts w:hint="eastAsia"/>
          </w:rPr>
          <w:t>我的家人和朋友中</w:t>
        </w:r>
      </w:ins>
      <w:ins w:id="7" w:author="王 自飞" w:date="2021-02-05T00:14:00Z">
        <w:r w:rsidR="00E76ADC">
          <w:rPr>
            <w:rFonts w:hint="eastAsia"/>
          </w:rPr>
          <w:t>很多人都在吸烟</w:t>
        </w:r>
      </w:ins>
      <w:ins w:id="8" w:author="a" w:date="2021-02-07T10:32:00Z">
        <w:r w:rsidR="00CE73EE">
          <w:rPr>
            <w:rFonts w:hint="eastAsia"/>
          </w:rPr>
          <w:t>，</w:t>
        </w:r>
      </w:ins>
    </w:p>
    <w:p w14:paraId="1AC9B60B" w14:textId="3B3FE813" w:rsidR="00E76ADC" w:rsidRDefault="00E76ADC">
      <w:pPr>
        <w:ind w:firstLineChars="200" w:firstLine="420"/>
        <w:rPr>
          <w:ins w:id="9" w:author="王 自飞" w:date="2021-02-05T00:15:00Z"/>
        </w:rPr>
      </w:pPr>
      <w:ins w:id="10" w:author="王 自飞" w:date="2021-02-05T00:18:00Z">
        <w:r>
          <w:rPr>
            <w:rFonts w:hint="eastAsia"/>
          </w:rPr>
          <w:t>每当</w:t>
        </w:r>
      </w:ins>
      <w:ins w:id="11" w:author="王 自飞" w:date="2021-02-05T00:20:00Z">
        <w:r w:rsidR="00AF476E">
          <w:rPr>
            <w:rFonts w:hint="eastAsia"/>
          </w:rPr>
          <w:t>看到</w:t>
        </w:r>
      </w:ins>
      <w:ins w:id="12" w:author="王 自飞" w:date="2021-02-05T00:14:00Z">
        <w:r>
          <w:rPr>
            <w:rFonts w:hint="eastAsia"/>
          </w:rPr>
          <w:t>他们</w:t>
        </w:r>
      </w:ins>
      <w:ins w:id="13" w:author="王 自飞" w:date="2021-02-05T00:15:00Z">
        <w:r>
          <w:rPr>
            <w:rFonts w:hint="eastAsia"/>
          </w:rPr>
          <w:t>吞云吐雾</w:t>
        </w:r>
      </w:ins>
      <w:ins w:id="14" w:author="王 自飞" w:date="2021-02-05T00:16:00Z">
        <w:r>
          <w:rPr>
            <w:rFonts w:hint="eastAsia"/>
          </w:rPr>
          <w:t>的样子</w:t>
        </w:r>
      </w:ins>
      <w:ins w:id="15" w:author="a" w:date="2021-02-07T10:32:00Z">
        <w:r w:rsidR="00CE73EE">
          <w:rPr>
            <w:rFonts w:hint="eastAsia"/>
          </w:rPr>
          <w:t>，</w:t>
        </w:r>
      </w:ins>
    </w:p>
    <w:p w14:paraId="26EA3AF0" w14:textId="1705D2EB" w:rsidR="00E76ADC" w:rsidRDefault="00E76ADC">
      <w:pPr>
        <w:ind w:firstLineChars="200" w:firstLine="420"/>
        <w:rPr>
          <w:ins w:id="16" w:author="王 自飞" w:date="2021-02-05T00:13:00Z"/>
        </w:rPr>
      </w:pPr>
      <w:ins w:id="17" w:author="王 自飞" w:date="2021-02-05T00:15:00Z">
        <w:r>
          <w:rPr>
            <w:rFonts w:hint="eastAsia"/>
          </w:rPr>
          <w:t>我</w:t>
        </w:r>
      </w:ins>
      <w:ins w:id="18" w:author="王 自飞" w:date="2021-02-05T00:20:00Z">
        <w:r w:rsidR="00AF476E">
          <w:rPr>
            <w:rFonts w:hint="eastAsia"/>
          </w:rPr>
          <w:t>都为</w:t>
        </w:r>
      </w:ins>
      <w:ins w:id="19" w:author="王 自飞" w:date="2021-02-05T00:15:00Z">
        <w:r>
          <w:rPr>
            <w:rFonts w:hint="eastAsia"/>
          </w:rPr>
          <w:t>他们的</w:t>
        </w:r>
      </w:ins>
      <w:ins w:id="20" w:author="王 自飞" w:date="2021-02-05T00:17:00Z">
        <w:r>
          <w:rPr>
            <w:rFonts w:hint="eastAsia"/>
          </w:rPr>
          <w:t>健康</w:t>
        </w:r>
      </w:ins>
      <w:ins w:id="21" w:author="王 自飞" w:date="2021-02-05T00:21:00Z">
        <w:r w:rsidR="00AF476E">
          <w:rPr>
            <w:rFonts w:hint="eastAsia"/>
          </w:rPr>
          <w:t>感到十分担忧</w:t>
        </w:r>
      </w:ins>
      <w:ins w:id="22" w:author="王 自飞" w:date="2021-02-05T00:18:00Z">
        <w:r>
          <w:rPr>
            <w:rFonts w:hint="eastAsia"/>
          </w:rPr>
          <w:t>。</w:t>
        </w:r>
      </w:ins>
    </w:p>
    <w:p w14:paraId="2EED1A54" w14:textId="70F00F59" w:rsidR="009908A5" w:rsidDel="00D37266" w:rsidRDefault="00366FCE" w:rsidP="00D37266">
      <w:pPr>
        <w:ind w:firstLineChars="200" w:firstLine="420"/>
        <w:rPr>
          <w:del w:id="23" w:author="王 自飞" w:date="2021-02-05T00:13:00Z"/>
        </w:rPr>
      </w:pPr>
      <w:del w:id="24" w:author="王 自飞" w:date="2021-02-05T00:13:00Z">
        <w:r w:rsidDel="00D37266">
          <w:rPr>
            <w:rFonts w:hint="eastAsia"/>
          </w:rPr>
          <w:lastRenderedPageBreak/>
          <w:delText>我的家人和朋友中很多人都有严重的烟瘾，</w:delText>
        </w:r>
      </w:del>
    </w:p>
    <w:p w14:paraId="5917D17F" w14:textId="7233DEE6" w:rsidR="009908A5" w:rsidDel="00D37266" w:rsidRDefault="00366FCE">
      <w:pPr>
        <w:ind w:firstLineChars="200" w:firstLine="420"/>
        <w:rPr>
          <w:del w:id="25" w:author="王 自飞" w:date="2021-02-05T00:13:00Z"/>
        </w:rPr>
      </w:pPr>
      <w:del w:id="26" w:author="王 自飞" w:date="2021-02-05T00:13:00Z">
        <w:r w:rsidDel="00D37266">
          <w:rPr>
            <w:rFonts w:hint="eastAsia"/>
          </w:rPr>
          <w:delText>一直以来，我都为他们的健康深深地担忧。</w:delText>
        </w:r>
      </w:del>
    </w:p>
    <w:p w14:paraId="01CCCBD5" w14:textId="77777777" w:rsidR="009908A5" w:rsidRDefault="00366FCE">
      <w:pPr>
        <w:ind w:firstLine="420"/>
      </w:pPr>
      <w:r>
        <w:rPr>
          <w:rFonts w:hint="eastAsia"/>
        </w:rPr>
        <w:t>（互动按钮）：</w:t>
      </w:r>
      <w:r>
        <w:t>&gt;&gt;</w:t>
      </w:r>
    </w:p>
    <w:p w14:paraId="28B463ED" w14:textId="77777777" w:rsidR="009908A5" w:rsidRDefault="009908A5">
      <w:pPr>
        <w:ind w:firstLineChars="200" w:firstLine="420"/>
      </w:pPr>
    </w:p>
    <w:p w14:paraId="2B6A41C2" w14:textId="77777777" w:rsidR="009908A5" w:rsidRDefault="00366FCE">
      <w:pPr>
        <w:rPr>
          <w:b/>
          <w:bCs/>
          <w:i/>
          <w:iCs/>
        </w:rPr>
      </w:pPr>
      <w:r>
        <w:rPr>
          <w:rFonts w:hint="eastAsia"/>
          <w:b/>
          <w:bCs/>
          <w:i/>
          <w:iCs/>
        </w:rPr>
        <w:t>对话文案</w:t>
      </w:r>
      <w:r>
        <w:rPr>
          <w:b/>
          <w:bCs/>
          <w:i/>
          <w:iCs/>
        </w:rPr>
        <w:t xml:space="preserve"> (</w:t>
      </w:r>
      <w:r>
        <w:rPr>
          <w:rFonts w:hint="eastAsia"/>
          <w:b/>
          <w:bCs/>
          <w:i/>
          <w:iCs/>
        </w:rPr>
        <w:t>P</w:t>
      </w:r>
      <w:r>
        <w:rPr>
          <w:b/>
          <w:bCs/>
          <w:i/>
          <w:iCs/>
        </w:rPr>
        <w:t>3.2</w:t>
      </w:r>
      <w:r>
        <w:rPr>
          <w:rFonts w:hint="eastAsia"/>
          <w:b/>
          <w:bCs/>
          <w:i/>
          <w:iCs/>
        </w:rPr>
        <w:t>)</w:t>
      </w:r>
    </w:p>
    <w:p w14:paraId="266984F9" w14:textId="2D8AAA65" w:rsidR="009908A5" w:rsidRDefault="00366FCE">
      <w:pPr>
        <w:ind w:firstLine="420"/>
      </w:pPr>
      <w:r>
        <w:rPr>
          <w:rFonts w:hint="eastAsia"/>
        </w:rPr>
        <w:t>（头像）：艾丽莎</w:t>
      </w:r>
      <w:r w:rsidR="00C86BEE">
        <w:rPr>
          <w:rFonts w:hint="eastAsia"/>
        </w:rPr>
        <w:t>（担心）</w:t>
      </w:r>
    </w:p>
    <w:p w14:paraId="391F0199" w14:textId="77777777" w:rsidR="009908A5" w:rsidRDefault="00366FCE">
      <w:pPr>
        <w:ind w:firstLineChars="200" w:firstLine="420"/>
      </w:pPr>
      <w:r>
        <w:rPr>
          <w:rFonts w:hint="eastAsia"/>
        </w:rPr>
        <w:t>（正文）：</w:t>
      </w:r>
    </w:p>
    <w:p w14:paraId="758D2CCF" w14:textId="39DDA30E" w:rsidR="009908A5" w:rsidRDefault="00366FCE">
      <w:pPr>
        <w:ind w:firstLineChars="200" w:firstLine="420"/>
        <w:rPr>
          <w:ins w:id="27" w:author="王 自飞" w:date="2021-02-05T00:22:00Z"/>
        </w:rPr>
      </w:pPr>
      <w:r>
        <w:t>虽然我有劝说他们少吸</w:t>
      </w:r>
      <w:r>
        <w:rPr>
          <w:rFonts w:hint="eastAsia"/>
        </w:rPr>
        <w:t>一些</w:t>
      </w:r>
      <w:r>
        <w:t>烟</w:t>
      </w:r>
      <w:r>
        <w:rPr>
          <w:rFonts w:hint="eastAsia"/>
        </w:rPr>
        <w:t>，</w:t>
      </w:r>
    </w:p>
    <w:p w14:paraId="47795C06" w14:textId="77777777" w:rsidR="00674754" w:rsidRDefault="00915E03">
      <w:pPr>
        <w:ind w:firstLineChars="200" w:firstLine="420"/>
        <w:rPr>
          <w:ins w:id="28" w:author="王 自飞" w:date="2021-02-05T00:24:00Z"/>
        </w:rPr>
      </w:pPr>
      <w:ins w:id="29" w:author="王 自飞" w:date="2021-02-05T00:22:00Z">
        <w:r>
          <w:rPr>
            <w:rFonts w:hint="eastAsia"/>
          </w:rPr>
          <w:t>但</w:t>
        </w:r>
      </w:ins>
      <w:ins w:id="30" w:author="王 自飞" w:date="2021-02-05T00:23:00Z">
        <w:r>
          <w:rPr>
            <w:rFonts w:hint="eastAsia"/>
          </w:rPr>
          <w:t>人人</w:t>
        </w:r>
      </w:ins>
      <w:ins w:id="31" w:author="王 自飞" w:date="2021-02-05T00:22:00Z">
        <w:r>
          <w:rPr>
            <w:rFonts w:hint="eastAsia"/>
          </w:rPr>
          <w:t>都</w:t>
        </w:r>
      </w:ins>
      <w:ins w:id="32" w:author="王 自飞" w:date="2021-02-05T00:23:00Z">
        <w:r>
          <w:rPr>
            <w:rFonts w:hint="eastAsia"/>
          </w:rPr>
          <w:t>认为吸烟不过是</w:t>
        </w:r>
      </w:ins>
      <w:ins w:id="33" w:author="王 自飞" w:date="2021-02-05T00:22:00Z">
        <w:r>
          <w:rPr>
            <w:rFonts w:hint="eastAsia"/>
          </w:rPr>
          <w:t>一种愉快的</w:t>
        </w:r>
      </w:ins>
    </w:p>
    <w:p w14:paraId="29143336" w14:textId="77777777" w:rsidR="00674754" w:rsidRDefault="00915E03">
      <w:pPr>
        <w:ind w:firstLineChars="200" w:firstLine="420"/>
        <w:rPr>
          <w:ins w:id="34" w:author="王 自飞" w:date="2021-02-05T00:28:00Z"/>
        </w:rPr>
      </w:pPr>
      <w:ins w:id="35" w:author="王 自飞" w:date="2021-02-05T00:22:00Z">
        <w:r>
          <w:rPr>
            <w:rFonts w:hint="eastAsia"/>
          </w:rPr>
          <w:t>享受</w:t>
        </w:r>
      </w:ins>
      <w:ins w:id="36" w:author="王 自飞" w:date="2021-02-05T00:23:00Z">
        <w:r>
          <w:rPr>
            <w:rFonts w:hint="eastAsia"/>
          </w:rPr>
          <w:t>，没什么大不了的，甚至还怪我</w:t>
        </w:r>
      </w:ins>
    </w:p>
    <w:p w14:paraId="06C51540" w14:textId="7D0E4FB1" w:rsidR="00915E03" w:rsidRDefault="00915E03">
      <w:pPr>
        <w:ind w:firstLineChars="200" w:firstLine="420"/>
        <w:rPr>
          <w:ins w:id="37" w:author="王 自飞" w:date="2021-02-05T00:25:00Z"/>
        </w:rPr>
      </w:pPr>
      <w:ins w:id="38" w:author="王 自飞" w:date="2021-02-05T00:24:00Z">
        <w:r>
          <w:rPr>
            <w:rFonts w:hint="eastAsia"/>
          </w:rPr>
          <w:t>小题大做。</w:t>
        </w:r>
      </w:ins>
    </w:p>
    <w:p w14:paraId="37E76F33" w14:textId="44A1DACF" w:rsidR="00674754" w:rsidRDefault="00674754">
      <w:pPr>
        <w:ind w:firstLineChars="200" w:firstLine="420"/>
        <w:rPr>
          <w:ins w:id="39" w:author="王 自飞" w:date="2021-02-05T00:25:00Z"/>
        </w:rPr>
      </w:pPr>
    </w:p>
    <w:p w14:paraId="57FA74DC" w14:textId="269E2555" w:rsidR="00674754" w:rsidRDefault="00674754" w:rsidP="00674754">
      <w:pPr>
        <w:rPr>
          <w:ins w:id="40" w:author="王 自飞" w:date="2021-02-05T00:26:00Z"/>
          <w:b/>
          <w:bCs/>
          <w:i/>
          <w:iCs/>
        </w:rPr>
      </w:pPr>
      <w:ins w:id="41" w:author="王 自飞" w:date="2021-02-05T00:26:00Z">
        <w:r>
          <w:rPr>
            <w:rFonts w:hint="eastAsia"/>
            <w:b/>
            <w:bCs/>
            <w:i/>
            <w:iCs/>
          </w:rPr>
          <w:t>对话文案</w:t>
        </w:r>
        <w:r>
          <w:rPr>
            <w:b/>
            <w:bCs/>
            <w:i/>
            <w:iCs/>
          </w:rPr>
          <w:t xml:space="preserve"> (</w:t>
        </w:r>
        <w:r>
          <w:rPr>
            <w:rFonts w:hint="eastAsia"/>
            <w:b/>
            <w:bCs/>
            <w:i/>
            <w:iCs/>
          </w:rPr>
          <w:t>P</w:t>
        </w:r>
        <w:r>
          <w:rPr>
            <w:b/>
            <w:bCs/>
            <w:i/>
            <w:iCs/>
          </w:rPr>
          <w:t>3.3</w:t>
        </w:r>
        <w:r>
          <w:rPr>
            <w:rFonts w:hint="eastAsia"/>
            <w:b/>
            <w:bCs/>
            <w:i/>
            <w:iCs/>
          </w:rPr>
          <w:t>)</w:t>
        </w:r>
      </w:ins>
    </w:p>
    <w:p w14:paraId="3E620951" w14:textId="77777777" w:rsidR="00674754" w:rsidRDefault="00674754" w:rsidP="00674754">
      <w:pPr>
        <w:ind w:firstLine="420"/>
        <w:rPr>
          <w:ins w:id="42" w:author="王 自飞" w:date="2021-02-05T00:26:00Z"/>
        </w:rPr>
      </w:pPr>
      <w:ins w:id="43" w:author="王 自飞" w:date="2021-02-05T00:26:00Z">
        <w:r>
          <w:rPr>
            <w:rFonts w:hint="eastAsia"/>
          </w:rPr>
          <w:t>（头像）：艾丽莎（担心）</w:t>
        </w:r>
      </w:ins>
    </w:p>
    <w:p w14:paraId="10540487" w14:textId="1C0AFB35" w:rsidR="00674754" w:rsidRDefault="00674754" w:rsidP="00674754">
      <w:pPr>
        <w:ind w:firstLineChars="200" w:firstLine="420"/>
        <w:rPr>
          <w:ins w:id="44" w:author="王 自飞" w:date="2021-02-05T00:25:00Z"/>
        </w:rPr>
      </w:pPr>
      <w:ins w:id="45" w:author="王 自飞" w:date="2021-02-05T00:26:00Z">
        <w:r>
          <w:rPr>
            <w:rFonts w:hint="eastAsia"/>
          </w:rPr>
          <w:t>（正文）：</w:t>
        </w:r>
      </w:ins>
    </w:p>
    <w:p w14:paraId="3B3E9305" w14:textId="77777777" w:rsidR="00674754" w:rsidRDefault="00674754" w:rsidP="00674754">
      <w:pPr>
        <w:ind w:firstLineChars="200" w:firstLine="420"/>
        <w:rPr>
          <w:ins w:id="46" w:author="王 自飞" w:date="2021-02-05T00:27:00Z"/>
        </w:rPr>
      </w:pPr>
      <w:ins w:id="47" w:author="王 自飞" w:date="2021-02-05T00:25:00Z">
        <w:r>
          <w:rPr>
            <w:rFonts w:hint="eastAsia"/>
          </w:rPr>
          <w:t>而且吸烟这种</w:t>
        </w:r>
      </w:ins>
      <w:ins w:id="48" w:author="王 自飞" w:date="2021-02-05T00:27:00Z">
        <w:r>
          <w:rPr>
            <w:rFonts w:hint="eastAsia"/>
          </w:rPr>
          <w:t>习惯，</w:t>
        </w:r>
      </w:ins>
      <w:ins w:id="49" w:author="王 自飞" w:date="2021-02-05T00:25:00Z">
        <w:r>
          <w:rPr>
            <w:rFonts w:hint="eastAsia"/>
          </w:rPr>
          <w:t>一旦吸上再想戒</w:t>
        </w:r>
      </w:ins>
    </w:p>
    <w:p w14:paraId="3C0E88EE" w14:textId="1A5147DC" w:rsidR="00674754" w:rsidRDefault="00674754" w:rsidP="00674754">
      <w:pPr>
        <w:ind w:firstLineChars="200" w:firstLine="420"/>
        <w:rPr>
          <w:ins w:id="50" w:author="王 自飞" w:date="2021-02-05T00:25:00Z"/>
        </w:rPr>
      </w:pPr>
      <w:ins w:id="51" w:author="王 自飞" w:date="2021-02-05T00:25:00Z">
        <w:r>
          <w:rPr>
            <w:rFonts w:hint="eastAsia"/>
          </w:rPr>
          <w:t>掉就难了。</w:t>
        </w:r>
      </w:ins>
    </w:p>
    <w:p w14:paraId="22CE89E6" w14:textId="02F594BC" w:rsidR="00674754" w:rsidRDefault="00674754">
      <w:pPr>
        <w:ind w:firstLineChars="200" w:firstLine="420"/>
        <w:rPr>
          <w:ins w:id="52" w:author="王 自飞" w:date="2021-02-05T00:26:00Z"/>
        </w:rPr>
      </w:pPr>
      <w:ins w:id="53" w:author="王 自飞" w:date="2021-02-05T00:26:00Z">
        <w:r>
          <w:rPr>
            <w:rFonts w:hint="eastAsia"/>
          </w:rPr>
          <w:t>在我身边，</w:t>
        </w:r>
      </w:ins>
      <w:ins w:id="54" w:author="王 自飞" w:date="2021-02-05T00:25:00Z">
        <w:r>
          <w:rPr>
            <w:rFonts w:hint="eastAsia"/>
          </w:rPr>
          <w:t>成功</w:t>
        </w:r>
      </w:ins>
      <w:ins w:id="55" w:author="王 自飞" w:date="2021-02-05T00:26:00Z">
        <w:r>
          <w:rPr>
            <w:rFonts w:hint="eastAsia"/>
          </w:rPr>
          <w:t>戒烟</w:t>
        </w:r>
      </w:ins>
      <w:ins w:id="56" w:author="王 自飞" w:date="2021-02-05T00:25:00Z">
        <w:r>
          <w:rPr>
            <w:rFonts w:hint="eastAsia"/>
          </w:rPr>
          <w:t>的人</w:t>
        </w:r>
      </w:ins>
      <w:ins w:id="57" w:author="王 自飞" w:date="2021-02-05T00:29:00Z">
        <w:r>
          <w:rPr>
            <w:rFonts w:hint="eastAsia"/>
          </w:rPr>
          <w:t>几乎没见过</w:t>
        </w:r>
      </w:ins>
    </w:p>
    <w:p w14:paraId="48B2434B" w14:textId="6C387621" w:rsidR="00674754" w:rsidRPr="00674754" w:rsidRDefault="00674754" w:rsidP="00674754">
      <w:pPr>
        <w:ind w:firstLineChars="200" w:firstLine="420"/>
      </w:pPr>
      <w:ins w:id="58" w:author="王 自飞" w:date="2021-02-05T00:26:00Z">
        <w:r>
          <w:rPr>
            <w:rFonts w:hint="eastAsia"/>
          </w:rPr>
          <w:t>所以，我现在只能向</w:t>
        </w:r>
      </w:ins>
      <w:ins w:id="59" w:author="王 自飞" w:date="2021-02-05T00:29:00Z">
        <w:r w:rsidR="00883C91">
          <w:rPr>
            <w:rFonts w:hint="eastAsia"/>
          </w:rPr>
          <w:t>你</w:t>
        </w:r>
      </w:ins>
      <w:ins w:id="60" w:author="王 自飞" w:date="2021-02-05T00:26:00Z">
        <w:r>
          <w:rPr>
            <w:rFonts w:hint="eastAsia"/>
          </w:rPr>
          <w:t>来求助</w:t>
        </w:r>
      </w:ins>
      <w:ins w:id="61" w:author="王 自飞" w:date="2021-02-05T00:27:00Z">
        <w:r>
          <w:rPr>
            <w:rFonts w:hint="eastAsia"/>
          </w:rPr>
          <w:t>了</w:t>
        </w:r>
      </w:ins>
      <w:ins w:id="62" w:author="王 自飞" w:date="2021-02-05T00:26:00Z">
        <w:r>
          <w:rPr>
            <w:rFonts w:hint="eastAsia"/>
          </w:rPr>
          <w:t>。</w:t>
        </w:r>
      </w:ins>
    </w:p>
    <w:p w14:paraId="43FD066C" w14:textId="797FE0BD" w:rsidR="009908A5" w:rsidDel="00915E03" w:rsidRDefault="00366FCE">
      <w:pPr>
        <w:ind w:firstLineChars="200" w:firstLine="420"/>
        <w:rPr>
          <w:del w:id="63" w:author="王 自飞" w:date="2021-02-05T00:22:00Z"/>
        </w:rPr>
      </w:pPr>
      <w:del w:id="64" w:author="王 自飞" w:date="2021-02-05T00:22:00Z">
        <w:r w:rsidDel="00915E03">
          <w:rPr>
            <w:rFonts w:hint="eastAsia"/>
          </w:rPr>
          <w:delText>但他们</w:delText>
        </w:r>
      </w:del>
      <w:del w:id="65" w:author="王 自飞" w:date="2021-02-05T00:21:00Z">
        <w:r w:rsidDel="00915E03">
          <w:rPr>
            <w:rFonts w:hint="eastAsia"/>
          </w:rPr>
          <w:delText>大都认为吸烟不过是</w:delText>
        </w:r>
      </w:del>
      <w:del w:id="66" w:author="王 自飞" w:date="2021-02-05T00:22:00Z">
        <w:r w:rsidDel="00915E03">
          <w:rPr>
            <w:rFonts w:hint="eastAsia"/>
          </w:rPr>
          <w:delText>一种愉快的享受，</w:delText>
        </w:r>
      </w:del>
    </w:p>
    <w:p w14:paraId="5CEC3593" w14:textId="194AD866" w:rsidR="009908A5" w:rsidDel="00674754" w:rsidRDefault="00366FCE">
      <w:pPr>
        <w:ind w:firstLineChars="200" w:firstLine="420"/>
        <w:rPr>
          <w:del w:id="67" w:author="王 自飞" w:date="2021-02-05T00:27:00Z"/>
        </w:rPr>
      </w:pPr>
      <w:del w:id="68" w:author="王 自飞" w:date="2021-02-05T00:27:00Z">
        <w:r w:rsidDel="00674754">
          <w:rPr>
            <w:rFonts w:hint="eastAsia"/>
          </w:rPr>
          <w:delText>而且一旦吸上就非常难以</w:delText>
        </w:r>
      </w:del>
      <w:del w:id="69" w:author="王 自飞" w:date="2021-02-05T00:24:00Z">
        <w:r w:rsidDel="00674754">
          <w:rPr>
            <w:rFonts w:hint="eastAsia"/>
          </w:rPr>
          <w:delText>戒掉了</w:delText>
        </w:r>
      </w:del>
    </w:p>
    <w:p w14:paraId="6CD02829" w14:textId="616531C6" w:rsidR="009908A5" w:rsidDel="00674754" w:rsidRDefault="00366FCE">
      <w:pPr>
        <w:ind w:firstLineChars="200" w:firstLine="420"/>
        <w:rPr>
          <w:del w:id="70" w:author="王 自飞" w:date="2021-02-05T00:27:00Z"/>
        </w:rPr>
      </w:pPr>
      <w:del w:id="71" w:author="王 自飞" w:date="2021-02-05T00:27:00Z">
        <w:r w:rsidDel="00674754">
          <w:rPr>
            <w:rFonts w:hint="eastAsia"/>
          </w:rPr>
          <w:delText>所以，我现在只能向您来求助。</w:delText>
        </w:r>
      </w:del>
    </w:p>
    <w:p w14:paraId="08A18BFB" w14:textId="77777777" w:rsidR="009908A5" w:rsidRDefault="00366FCE">
      <w:pPr>
        <w:ind w:firstLine="420"/>
      </w:pPr>
      <w:r>
        <w:rPr>
          <w:rFonts w:hint="eastAsia"/>
        </w:rPr>
        <w:t>（互动按钮）：</w:t>
      </w:r>
      <w:r>
        <w:t>&gt;&gt;</w:t>
      </w:r>
    </w:p>
    <w:p w14:paraId="3883E2FE" w14:textId="77777777" w:rsidR="009908A5" w:rsidRDefault="009908A5">
      <w:pPr>
        <w:ind w:firstLineChars="200" w:firstLine="420"/>
      </w:pPr>
    </w:p>
    <w:p w14:paraId="36A7F6B4" w14:textId="77777777" w:rsidR="009908A5" w:rsidRDefault="00366FCE">
      <w:pPr>
        <w:rPr>
          <w:b/>
          <w:bCs/>
          <w:i/>
          <w:iCs/>
        </w:rPr>
      </w:pPr>
      <w:r>
        <w:rPr>
          <w:rFonts w:hint="eastAsia"/>
          <w:b/>
          <w:bCs/>
          <w:i/>
          <w:iCs/>
        </w:rPr>
        <w:t>对话文案</w:t>
      </w:r>
      <w:r>
        <w:rPr>
          <w:b/>
          <w:bCs/>
          <w:i/>
          <w:iCs/>
        </w:rPr>
        <w:t xml:space="preserve"> (</w:t>
      </w:r>
      <w:r>
        <w:rPr>
          <w:rFonts w:hint="eastAsia"/>
          <w:b/>
          <w:bCs/>
          <w:i/>
          <w:iCs/>
        </w:rPr>
        <w:t>P</w:t>
      </w:r>
      <w:r>
        <w:rPr>
          <w:b/>
          <w:bCs/>
          <w:i/>
          <w:iCs/>
        </w:rPr>
        <w:t>4</w:t>
      </w:r>
      <w:r>
        <w:rPr>
          <w:rFonts w:hint="eastAsia"/>
          <w:b/>
          <w:bCs/>
          <w:i/>
          <w:iCs/>
        </w:rPr>
        <w:t>)</w:t>
      </w:r>
    </w:p>
    <w:p w14:paraId="64B0155B" w14:textId="77777777" w:rsidR="009908A5" w:rsidRDefault="00366FCE">
      <w:pPr>
        <w:ind w:firstLine="420"/>
      </w:pPr>
      <w:r>
        <w:rPr>
          <w:rFonts w:hint="eastAsia"/>
        </w:rPr>
        <w:t>（头像）：无</w:t>
      </w:r>
    </w:p>
    <w:p w14:paraId="52302637" w14:textId="77777777" w:rsidR="009908A5" w:rsidRDefault="00366FCE">
      <w:pPr>
        <w:ind w:firstLine="420"/>
      </w:pPr>
      <w:r>
        <w:rPr>
          <w:rFonts w:hint="eastAsia"/>
        </w:rPr>
        <w:t>（正文）：</w:t>
      </w:r>
    </w:p>
    <w:p w14:paraId="1C36E3E0" w14:textId="7EF20CFF" w:rsidR="009908A5" w:rsidRDefault="00366FCE">
      <w:pPr>
        <w:ind w:firstLineChars="200" w:firstLine="420"/>
      </w:pPr>
      <w:del w:id="72" w:author="王 自飞" w:date="2021-02-05T00:28:00Z">
        <w:r w:rsidDel="00674754">
          <w:rPr>
            <w:rFonts w:hint="eastAsia"/>
          </w:rPr>
          <w:delText>您</w:delText>
        </w:r>
      </w:del>
      <w:ins w:id="73" w:author="王 自飞" w:date="2021-02-05T00:28:00Z">
        <w:r w:rsidR="00674754">
          <w:rPr>
            <w:rFonts w:hint="eastAsia"/>
          </w:rPr>
          <w:t>你</w:t>
        </w:r>
      </w:ins>
      <w:r>
        <w:rPr>
          <w:rFonts w:hint="eastAsia"/>
        </w:rPr>
        <w:t>能为亲人朋友的健康而如此担忧</w:t>
      </w:r>
      <w:ins w:id="74" w:author="a" w:date="2021-02-07T10:33:00Z">
        <w:r w:rsidR="00CE73EE">
          <w:rPr>
            <w:rFonts w:hint="eastAsia"/>
          </w:rPr>
          <w:t>，</w:t>
        </w:r>
      </w:ins>
    </w:p>
    <w:p w14:paraId="00D0BE54" w14:textId="46220377" w:rsidR="009908A5" w:rsidRDefault="00366FCE">
      <w:pPr>
        <w:ind w:firstLineChars="200" w:firstLine="420"/>
      </w:pPr>
      <w:r>
        <w:rPr>
          <w:rFonts w:hint="eastAsia"/>
        </w:rPr>
        <w:t>让我都有些惭愧了</w:t>
      </w:r>
      <w:ins w:id="75" w:author="a" w:date="2021-02-07T10:33:00Z">
        <w:r w:rsidR="00CE73EE">
          <w:rPr>
            <w:rFonts w:hint="eastAsia"/>
          </w:rPr>
          <w:t>。</w:t>
        </w:r>
      </w:ins>
    </w:p>
    <w:p w14:paraId="63224799" w14:textId="77777777" w:rsidR="009908A5" w:rsidRDefault="00366FCE">
      <w:pPr>
        <w:ind w:firstLineChars="200" w:firstLine="420"/>
      </w:pPr>
      <w:r>
        <w:rPr>
          <w:rFonts w:hint="eastAsia"/>
        </w:rPr>
        <w:t>艾丽莎，我怎样才能帮助你呢？</w:t>
      </w:r>
    </w:p>
    <w:p w14:paraId="3521A36F" w14:textId="77777777" w:rsidR="009908A5" w:rsidRDefault="00366FCE">
      <w:pPr>
        <w:ind w:firstLine="420"/>
      </w:pPr>
      <w:r>
        <w:rPr>
          <w:rFonts w:hint="eastAsia"/>
        </w:rPr>
        <w:t>（互动按钮）：</w:t>
      </w:r>
      <w:r>
        <w:t>&gt;&gt;</w:t>
      </w:r>
    </w:p>
    <w:p w14:paraId="66879903" w14:textId="77777777" w:rsidR="009908A5" w:rsidRDefault="009908A5"/>
    <w:p w14:paraId="7B05F110" w14:textId="77777777" w:rsidR="009908A5" w:rsidRDefault="00366FCE">
      <w:pPr>
        <w:rPr>
          <w:b/>
          <w:bCs/>
          <w:i/>
          <w:iCs/>
        </w:rPr>
      </w:pPr>
      <w:r>
        <w:rPr>
          <w:rFonts w:hint="eastAsia"/>
          <w:b/>
          <w:bCs/>
          <w:i/>
          <w:iCs/>
        </w:rPr>
        <w:t>对话文案</w:t>
      </w:r>
      <w:r>
        <w:rPr>
          <w:b/>
          <w:bCs/>
          <w:i/>
          <w:iCs/>
        </w:rPr>
        <w:t xml:space="preserve"> (</w:t>
      </w:r>
      <w:r>
        <w:rPr>
          <w:rFonts w:hint="eastAsia"/>
          <w:b/>
          <w:bCs/>
          <w:i/>
          <w:iCs/>
        </w:rPr>
        <w:t>P</w:t>
      </w:r>
      <w:r>
        <w:rPr>
          <w:b/>
          <w:bCs/>
          <w:i/>
          <w:iCs/>
        </w:rPr>
        <w:t>5</w:t>
      </w:r>
      <w:r>
        <w:rPr>
          <w:rFonts w:hint="eastAsia"/>
          <w:b/>
          <w:bCs/>
          <w:i/>
          <w:iCs/>
        </w:rPr>
        <w:t>)</w:t>
      </w:r>
    </w:p>
    <w:p w14:paraId="2DFDDF03" w14:textId="0EAB4029" w:rsidR="009908A5" w:rsidRDefault="00366FCE">
      <w:pPr>
        <w:ind w:firstLine="420"/>
      </w:pPr>
      <w:r>
        <w:rPr>
          <w:rFonts w:hint="eastAsia"/>
        </w:rPr>
        <w:t>（头像）：艾丽莎</w:t>
      </w:r>
      <w:r w:rsidR="00C86BEE">
        <w:rPr>
          <w:rFonts w:hint="eastAsia"/>
        </w:rPr>
        <w:t>（正常）</w:t>
      </w:r>
    </w:p>
    <w:p w14:paraId="7F6134A7" w14:textId="77777777" w:rsidR="009908A5" w:rsidRDefault="00366FCE">
      <w:pPr>
        <w:ind w:firstLineChars="200" w:firstLine="420"/>
      </w:pPr>
      <w:r>
        <w:rPr>
          <w:rFonts w:hint="eastAsia"/>
        </w:rPr>
        <w:t>（正文）：</w:t>
      </w:r>
    </w:p>
    <w:p w14:paraId="4F2DDE35" w14:textId="77777777" w:rsidR="009908A5" w:rsidRDefault="00366FCE">
      <w:pPr>
        <w:ind w:firstLineChars="200" w:firstLine="420"/>
      </w:pPr>
      <w:r>
        <w:rPr>
          <w:rFonts w:hint="eastAsia"/>
        </w:rPr>
        <w:t>首先，我想弄明白</w:t>
      </w:r>
    </w:p>
    <w:p w14:paraId="2DB274B1" w14:textId="5C208350" w:rsidR="009908A5" w:rsidRDefault="00366FCE">
      <w:pPr>
        <w:ind w:firstLineChars="200" w:firstLine="420"/>
      </w:pPr>
      <w:r>
        <w:rPr>
          <w:rFonts w:hint="eastAsia"/>
        </w:rPr>
        <w:t>家人和朋友们为何对</w:t>
      </w:r>
      <w:del w:id="76" w:author="王 自飞" w:date="2021-02-05T00:29:00Z">
        <w:r w:rsidDel="00883C91">
          <w:rPr>
            <w:rFonts w:hint="eastAsia"/>
          </w:rPr>
          <w:delText>烟草</w:delText>
        </w:r>
      </w:del>
      <w:ins w:id="77" w:author="王 自飞" w:date="2021-02-05T00:29:00Z">
        <w:r w:rsidR="00883C91">
          <w:rPr>
            <w:rFonts w:hint="eastAsia"/>
          </w:rPr>
          <w:t>香烟</w:t>
        </w:r>
      </w:ins>
      <w:r>
        <w:rPr>
          <w:rFonts w:hint="eastAsia"/>
        </w:rPr>
        <w:t>如此上瘾</w:t>
      </w:r>
    </w:p>
    <w:p w14:paraId="3233712F" w14:textId="4C3CB671" w:rsidR="009908A5" w:rsidRDefault="00366FCE">
      <w:pPr>
        <w:ind w:firstLineChars="200" w:firstLine="420"/>
      </w:pPr>
      <w:del w:id="78" w:author="王 自飞" w:date="2021-02-05T00:29:00Z">
        <w:r w:rsidDel="00883C91">
          <w:rPr>
            <w:rFonts w:hint="eastAsia"/>
          </w:rPr>
          <w:delText>您</w:delText>
        </w:r>
      </w:del>
      <w:ins w:id="79" w:author="王 自飞" w:date="2021-02-05T00:29:00Z">
        <w:r w:rsidR="00883C91">
          <w:rPr>
            <w:rFonts w:hint="eastAsia"/>
          </w:rPr>
          <w:t>你</w:t>
        </w:r>
      </w:ins>
      <w:r>
        <w:rPr>
          <w:rFonts w:hint="eastAsia"/>
        </w:rPr>
        <w:t>能告诉我一些这方面的知识吗？</w:t>
      </w:r>
    </w:p>
    <w:p w14:paraId="7A89EB77" w14:textId="77777777" w:rsidR="009908A5" w:rsidRDefault="00366FCE">
      <w:pPr>
        <w:ind w:firstLine="420"/>
      </w:pPr>
      <w:r>
        <w:rPr>
          <w:rFonts w:hint="eastAsia"/>
        </w:rPr>
        <w:t>（互动按钮）：</w:t>
      </w:r>
      <w:r>
        <w:t>&gt;&gt;</w:t>
      </w:r>
    </w:p>
    <w:p w14:paraId="181B3ACE" w14:textId="77777777" w:rsidR="009908A5" w:rsidRDefault="009908A5">
      <w:pPr>
        <w:ind w:firstLineChars="200" w:firstLine="420"/>
      </w:pPr>
    </w:p>
    <w:p w14:paraId="67ABAD00" w14:textId="77777777" w:rsidR="009908A5" w:rsidRDefault="00366FCE">
      <w:pPr>
        <w:rPr>
          <w:b/>
          <w:bCs/>
          <w:i/>
          <w:iCs/>
        </w:rPr>
      </w:pPr>
      <w:r>
        <w:rPr>
          <w:rFonts w:hint="eastAsia"/>
          <w:b/>
          <w:bCs/>
          <w:i/>
          <w:iCs/>
        </w:rPr>
        <w:t>对话文案</w:t>
      </w:r>
      <w:r>
        <w:rPr>
          <w:b/>
          <w:bCs/>
          <w:i/>
          <w:iCs/>
        </w:rPr>
        <w:t xml:space="preserve"> (</w:t>
      </w:r>
      <w:r>
        <w:rPr>
          <w:rFonts w:hint="eastAsia"/>
          <w:b/>
          <w:bCs/>
          <w:i/>
          <w:iCs/>
        </w:rPr>
        <w:t>P</w:t>
      </w:r>
      <w:r>
        <w:rPr>
          <w:b/>
          <w:bCs/>
          <w:i/>
          <w:iCs/>
        </w:rPr>
        <w:t>6</w:t>
      </w:r>
      <w:r>
        <w:rPr>
          <w:rFonts w:hint="eastAsia"/>
          <w:b/>
          <w:bCs/>
          <w:i/>
          <w:iCs/>
        </w:rPr>
        <w:t>)</w:t>
      </w:r>
    </w:p>
    <w:p w14:paraId="4018D3BC" w14:textId="77777777" w:rsidR="009908A5" w:rsidRDefault="00366FCE">
      <w:pPr>
        <w:ind w:firstLine="420"/>
      </w:pPr>
      <w:r>
        <w:rPr>
          <w:rFonts w:hint="eastAsia"/>
        </w:rPr>
        <w:t>（头像）：无</w:t>
      </w:r>
    </w:p>
    <w:p w14:paraId="137F9B02" w14:textId="77777777" w:rsidR="009908A5" w:rsidRDefault="00366FCE">
      <w:pPr>
        <w:ind w:firstLine="420"/>
      </w:pPr>
      <w:r>
        <w:rPr>
          <w:rFonts w:hint="eastAsia"/>
        </w:rPr>
        <w:t>（正文）：</w:t>
      </w:r>
    </w:p>
    <w:p w14:paraId="7D326868" w14:textId="77777777" w:rsidR="00883C91" w:rsidRDefault="00366FCE">
      <w:pPr>
        <w:ind w:firstLineChars="200" w:firstLine="420"/>
        <w:rPr>
          <w:ins w:id="80" w:author="王 自飞" w:date="2021-02-05T00:31:00Z"/>
        </w:rPr>
      </w:pPr>
      <w:r>
        <w:rPr>
          <w:rFonts w:hint="eastAsia"/>
        </w:rPr>
        <w:t>艾丽莎，在我的母星地球，</w:t>
      </w:r>
      <w:ins w:id="81" w:author="王 自飞" w:date="2021-02-05T00:31:00Z">
        <w:r w:rsidR="00883C91">
          <w:rPr>
            <w:rFonts w:hint="eastAsia"/>
          </w:rPr>
          <w:t>我们已经研</w:t>
        </w:r>
      </w:ins>
    </w:p>
    <w:p w14:paraId="216A48B0" w14:textId="6099893A" w:rsidR="009908A5" w:rsidRDefault="00883C91">
      <w:pPr>
        <w:ind w:firstLineChars="200" w:firstLine="420"/>
      </w:pPr>
      <w:ins w:id="82" w:author="王 自飞" w:date="2021-02-05T00:31:00Z">
        <w:r>
          <w:rPr>
            <w:rFonts w:hint="eastAsia"/>
          </w:rPr>
          <w:lastRenderedPageBreak/>
          <w:t>究发现了香烟的内在成瘾机制。</w:t>
        </w:r>
      </w:ins>
    </w:p>
    <w:p w14:paraId="05733AD1" w14:textId="190EDBC9" w:rsidR="009908A5" w:rsidDel="00883C91" w:rsidRDefault="00366FCE">
      <w:pPr>
        <w:ind w:firstLineChars="200" w:firstLine="420"/>
        <w:rPr>
          <w:del w:id="83" w:author="王 自飞" w:date="2021-02-05T00:30:00Z"/>
        </w:rPr>
      </w:pPr>
      <w:del w:id="84" w:author="王 自飞" w:date="2021-02-05T00:30:00Z">
        <w:r w:rsidDel="00883C91">
          <w:rPr>
            <w:rFonts w:hint="eastAsia"/>
          </w:rPr>
          <w:delText>我们已经研究发现了烟草的内在成瘾机制。</w:delText>
        </w:r>
      </w:del>
    </w:p>
    <w:p w14:paraId="30A42437" w14:textId="77777777" w:rsidR="009908A5" w:rsidRDefault="00366FCE">
      <w:pPr>
        <w:ind w:firstLineChars="200" w:firstLine="420"/>
      </w:pPr>
      <w:r>
        <w:rPr>
          <w:rFonts w:hint="eastAsia"/>
        </w:rPr>
        <w:t>它是源自一种叫做尼古丁的物质。</w:t>
      </w:r>
    </w:p>
    <w:p w14:paraId="240E25FA" w14:textId="77777777" w:rsidR="009908A5" w:rsidRDefault="00366FCE">
      <w:pPr>
        <w:ind w:firstLine="420"/>
      </w:pPr>
      <w:r>
        <w:rPr>
          <w:rFonts w:hint="eastAsia"/>
        </w:rPr>
        <w:t>（互动按钮）：</w:t>
      </w:r>
      <w:r>
        <w:t>&gt;&gt;</w:t>
      </w:r>
    </w:p>
    <w:p w14:paraId="4DD3B30C" w14:textId="77777777" w:rsidR="009908A5" w:rsidRDefault="009908A5">
      <w:pPr>
        <w:ind w:firstLineChars="200" w:firstLine="420"/>
      </w:pPr>
    </w:p>
    <w:p w14:paraId="4D88BB49" w14:textId="77777777" w:rsidR="009908A5" w:rsidRDefault="00366FCE">
      <w:pPr>
        <w:rPr>
          <w:b/>
          <w:bCs/>
          <w:i/>
          <w:iCs/>
        </w:rPr>
      </w:pPr>
      <w:r>
        <w:rPr>
          <w:rFonts w:hint="eastAsia"/>
          <w:b/>
          <w:bCs/>
          <w:i/>
          <w:iCs/>
        </w:rPr>
        <w:t>对话文案</w:t>
      </w:r>
      <w:r>
        <w:rPr>
          <w:b/>
          <w:bCs/>
          <w:i/>
          <w:iCs/>
        </w:rPr>
        <w:t xml:space="preserve"> (</w:t>
      </w:r>
      <w:r>
        <w:rPr>
          <w:rFonts w:hint="eastAsia"/>
          <w:b/>
          <w:bCs/>
          <w:i/>
          <w:iCs/>
        </w:rPr>
        <w:t>P</w:t>
      </w:r>
      <w:r>
        <w:rPr>
          <w:b/>
          <w:bCs/>
          <w:i/>
          <w:iCs/>
        </w:rPr>
        <w:t>7</w:t>
      </w:r>
      <w:r>
        <w:rPr>
          <w:rFonts w:hint="eastAsia"/>
          <w:b/>
          <w:bCs/>
          <w:i/>
          <w:iCs/>
        </w:rPr>
        <w:t>)</w:t>
      </w:r>
    </w:p>
    <w:p w14:paraId="1185B6E4" w14:textId="1C9EE742" w:rsidR="009908A5" w:rsidRDefault="00366FCE">
      <w:pPr>
        <w:ind w:firstLine="420"/>
      </w:pPr>
      <w:r>
        <w:rPr>
          <w:rFonts w:hint="eastAsia"/>
        </w:rPr>
        <w:t>（头像）：艾丽莎</w:t>
      </w:r>
      <w:r w:rsidR="00C86BEE">
        <w:rPr>
          <w:rFonts w:hint="eastAsia"/>
        </w:rPr>
        <w:t>（疑惑）</w:t>
      </w:r>
    </w:p>
    <w:p w14:paraId="51C5F45C" w14:textId="77777777" w:rsidR="009908A5" w:rsidRDefault="00366FCE">
      <w:pPr>
        <w:ind w:firstLineChars="200" w:firstLine="420"/>
      </w:pPr>
      <w:r>
        <w:rPr>
          <w:rFonts w:hint="eastAsia"/>
        </w:rPr>
        <w:t>（正文）：</w:t>
      </w:r>
    </w:p>
    <w:p w14:paraId="323C5BB8" w14:textId="77777777" w:rsidR="009908A5" w:rsidRDefault="00366FCE">
      <w:pPr>
        <w:ind w:firstLineChars="200" w:firstLine="420"/>
      </w:pPr>
      <w:r>
        <w:rPr>
          <w:rFonts w:hint="eastAsia"/>
        </w:rPr>
        <w:t>尼古丁？</w:t>
      </w:r>
    </w:p>
    <w:p w14:paraId="509763B4" w14:textId="77777777" w:rsidR="009908A5" w:rsidRDefault="00366FCE">
      <w:pPr>
        <w:ind w:firstLine="420"/>
      </w:pPr>
      <w:r>
        <w:rPr>
          <w:rFonts w:hint="eastAsia"/>
        </w:rPr>
        <w:t>（互动按钮）：</w:t>
      </w:r>
      <w:r>
        <w:t>&gt;&gt;</w:t>
      </w:r>
    </w:p>
    <w:p w14:paraId="5AD8E3A1" w14:textId="77777777" w:rsidR="009908A5" w:rsidRDefault="009908A5">
      <w:pPr>
        <w:ind w:firstLineChars="200" w:firstLine="420"/>
      </w:pPr>
    </w:p>
    <w:p w14:paraId="4DA17F43" w14:textId="77777777" w:rsidR="009908A5" w:rsidRDefault="00366FCE">
      <w:pPr>
        <w:rPr>
          <w:b/>
          <w:bCs/>
          <w:i/>
          <w:iCs/>
        </w:rPr>
      </w:pPr>
      <w:r>
        <w:rPr>
          <w:rFonts w:hint="eastAsia"/>
          <w:b/>
          <w:bCs/>
          <w:i/>
          <w:iCs/>
        </w:rPr>
        <w:t>对话文案</w:t>
      </w:r>
      <w:r>
        <w:rPr>
          <w:b/>
          <w:bCs/>
          <w:i/>
          <w:iCs/>
        </w:rPr>
        <w:t xml:space="preserve"> (</w:t>
      </w:r>
      <w:r>
        <w:rPr>
          <w:rFonts w:hint="eastAsia"/>
          <w:b/>
          <w:bCs/>
          <w:i/>
          <w:iCs/>
        </w:rPr>
        <w:t>P</w:t>
      </w:r>
      <w:r>
        <w:rPr>
          <w:b/>
          <w:bCs/>
          <w:i/>
          <w:iCs/>
        </w:rPr>
        <w:t>8</w:t>
      </w:r>
      <w:r>
        <w:rPr>
          <w:rFonts w:hint="eastAsia"/>
          <w:b/>
          <w:bCs/>
          <w:i/>
          <w:iCs/>
        </w:rPr>
        <w:t>)</w:t>
      </w:r>
    </w:p>
    <w:p w14:paraId="479C1D22" w14:textId="77777777" w:rsidR="009908A5" w:rsidRDefault="00366FCE">
      <w:pPr>
        <w:ind w:firstLine="420"/>
      </w:pPr>
      <w:r>
        <w:rPr>
          <w:rFonts w:hint="eastAsia"/>
        </w:rPr>
        <w:t>（头像）：无</w:t>
      </w:r>
    </w:p>
    <w:p w14:paraId="4B167B7D" w14:textId="77777777" w:rsidR="009908A5" w:rsidRDefault="00366FCE">
      <w:pPr>
        <w:ind w:firstLine="420"/>
      </w:pPr>
      <w:r>
        <w:rPr>
          <w:rFonts w:hint="eastAsia"/>
        </w:rPr>
        <w:t>（正文）：</w:t>
      </w:r>
    </w:p>
    <w:p w14:paraId="388C57F5" w14:textId="77777777" w:rsidR="009908A5" w:rsidRDefault="00366FCE">
      <w:pPr>
        <w:ind w:firstLineChars="200" w:firstLine="420"/>
      </w:pPr>
      <w:r>
        <w:rPr>
          <w:rFonts w:hint="eastAsia"/>
        </w:rPr>
        <w:t>是的。</w:t>
      </w:r>
    </w:p>
    <w:p w14:paraId="7B171AE8" w14:textId="77777777" w:rsidR="009908A5" w:rsidRDefault="00366FCE">
      <w:pPr>
        <w:ind w:firstLineChars="200" w:firstLine="420"/>
      </w:pPr>
      <w:r>
        <w:rPr>
          <w:rFonts w:hint="eastAsia"/>
        </w:rPr>
        <w:t>星际委员会有关于这方面的知识文献</w:t>
      </w:r>
    </w:p>
    <w:p w14:paraId="40702C5E" w14:textId="77777777" w:rsidR="009908A5" w:rsidRDefault="00366FCE">
      <w:pPr>
        <w:ind w:firstLineChars="200" w:firstLine="420"/>
      </w:pPr>
      <w:r>
        <w:t>我们</w:t>
      </w:r>
      <w:r>
        <w:rPr>
          <w:rFonts w:hint="eastAsia"/>
        </w:rPr>
        <w:t>不妨</w:t>
      </w:r>
      <w:r>
        <w:t>一块来</w:t>
      </w:r>
      <w:r>
        <w:rPr>
          <w:rFonts w:hint="eastAsia"/>
        </w:rPr>
        <w:t>学习</w:t>
      </w:r>
      <w:r>
        <w:t>一下！</w:t>
      </w:r>
    </w:p>
    <w:p w14:paraId="2A62F62E" w14:textId="77777777" w:rsidR="009908A5" w:rsidRDefault="00366FCE">
      <w:pPr>
        <w:ind w:firstLine="420"/>
      </w:pPr>
      <w:r>
        <w:rPr>
          <w:rFonts w:hint="eastAsia"/>
        </w:rPr>
        <w:t>（互动按钮）：</w:t>
      </w:r>
      <w:r>
        <w:t>&gt;&gt;</w:t>
      </w:r>
    </w:p>
    <w:p w14:paraId="318B08FF" w14:textId="77777777" w:rsidR="009908A5" w:rsidRDefault="009908A5">
      <w:pPr>
        <w:ind w:firstLineChars="200" w:firstLine="420"/>
      </w:pPr>
    </w:p>
    <w:p w14:paraId="3DE4E0A6" w14:textId="77777777" w:rsidR="009908A5" w:rsidRDefault="00366FCE">
      <w:pPr>
        <w:rPr>
          <w:b/>
          <w:bCs/>
          <w:i/>
          <w:iCs/>
        </w:rPr>
      </w:pPr>
      <w:r>
        <w:rPr>
          <w:rFonts w:hint="eastAsia"/>
          <w:b/>
          <w:bCs/>
          <w:i/>
          <w:iCs/>
        </w:rPr>
        <w:t>训练挑战（P</w:t>
      </w:r>
      <w:r>
        <w:rPr>
          <w:b/>
          <w:bCs/>
          <w:i/>
          <w:iCs/>
        </w:rPr>
        <w:t>9</w:t>
      </w:r>
      <w:r>
        <w:rPr>
          <w:rFonts w:hint="eastAsia"/>
          <w:b/>
          <w:bCs/>
          <w:i/>
          <w:iCs/>
        </w:rPr>
        <w:t>）</w:t>
      </w:r>
    </w:p>
    <w:p w14:paraId="108B1B1F" w14:textId="77777777" w:rsidR="009908A5" w:rsidRDefault="00366FCE">
      <w:pPr>
        <w:rPr>
          <w:b/>
          <w:bCs/>
          <w:i/>
          <w:iCs/>
        </w:rPr>
      </w:pPr>
      <w:r>
        <w:rPr>
          <w:rFonts w:hint="eastAsia"/>
        </w:rPr>
        <w:t xml:space="preserve">　　</w:t>
      </w:r>
      <w:r>
        <w:t>(</w:t>
      </w:r>
      <w:r>
        <w:rPr>
          <w:rFonts w:hint="eastAsia"/>
        </w:rPr>
        <w:t>视频</w:t>
      </w:r>
      <w:r>
        <w:t xml:space="preserve">): </w:t>
      </w:r>
      <w:r>
        <w:rPr>
          <w:rFonts w:hint="eastAsia"/>
        </w:rPr>
        <w:t>【烟草成瘾原理】</w:t>
      </w:r>
    </w:p>
    <w:p w14:paraId="439C2D6F" w14:textId="77777777" w:rsidR="009908A5" w:rsidRDefault="00366FCE">
      <w:pPr>
        <w:ind w:firstLine="420"/>
      </w:pPr>
      <w:r>
        <w:rPr>
          <w:rFonts w:hint="eastAsia"/>
        </w:rPr>
        <w:t>（互动按钮）：【播放视频】</w:t>
      </w:r>
    </w:p>
    <w:p w14:paraId="5987C581" w14:textId="77777777" w:rsidR="009908A5" w:rsidRDefault="009908A5">
      <w:pPr>
        <w:ind w:firstLineChars="200" w:firstLine="420"/>
      </w:pPr>
    </w:p>
    <w:p w14:paraId="48B0B8F5" w14:textId="77777777" w:rsidR="009908A5" w:rsidRDefault="00366FCE">
      <w:pPr>
        <w:rPr>
          <w:b/>
          <w:bCs/>
          <w:i/>
          <w:iCs/>
        </w:rPr>
      </w:pPr>
      <w:r>
        <w:rPr>
          <w:rFonts w:hint="eastAsia"/>
          <w:b/>
          <w:bCs/>
          <w:i/>
          <w:iCs/>
        </w:rPr>
        <w:t>对话文案</w:t>
      </w:r>
      <w:r>
        <w:rPr>
          <w:b/>
          <w:bCs/>
          <w:i/>
          <w:iCs/>
        </w:rPr>
        <w:t xml:space="preserve"> (</w:t>
      </w:r>
      <w:r>
        <w:rPr>
          <w:rFonts w:hint="eastAsia"/>
          <w:b/>
          <w:bCs/>
          <w:i/>
          <w:iCs/>
        </w:rPr>
        <w:t>P1</w:t>
      </w:r>
      <w:r>
        <w:rPr>
          <w:b/>
          <w:bCs/>
          <w:i/>
          <w:iCs/>
        </w:rPr>
        <w:t>0</w:t>
      </w:r>
      <w:r>
        <w:rPr>
          <w:rFonts w:hint="eastAsia"/>
          <w:b/>
          <w:bCs/>
          <w:i/>
          <w:iCs/>
        </w:rPr>
        <w:t>)</w:t>
      </w:r>
    </w:p>
    <w:p w14:paraId="3EB479B4" w14:textId="13ABDEBD" w:rsidR="009908A5" w:rsidRDefault="00366FCE">
      <w:pPr>
        <w:ind w:firstLine="420"/>
      </w:pPr>
      <w:r>
        <w:rPr>
          <w:rFonts w:hint="eastAsia"/>
        </w:rPr>
        <w:t>（头像）：艾丽莎</w:t>
      </w:r>
      <w:r w:rsidR="00C86BEE">
        <w:rPr>
          <w:rFonts w:hint="eastAsia"/>
        </w:rPr>
        <w:t>（震惊）</w:t>
      </w:r>
    </w:p>
    <w:p w14:paraId="2CADBB0B" w14:textId="77777777" w:rsidR="009908A5" w:rsidRDefault="00366FCE">
      <w:pPr>
        <w:ind w:firstLineChars="200" w:firstLine="420"/>
      </w:pPr>
      <w:r>
        <w:rPr>
          <w:rFonts w:hint="eastAsia"/>
        </w:rPr>
        <w:t>（正文）：</w:t>
      </w:r>
    </w:p>
    <w:p w14:paraId="1FED67DE" w14:textId="77777777" w:rsidR="009908A5" w:rsidRDefault="00366FCE">
      <w:pPr>
        <w:ind w:firstLineChars="200" w:firstLine="420"/>
      </w:pPr>
      <w:r>
        <w:rPr>
          <w:rFonts w:hint="eastAsia"/>
        </w:rPr>
        <w:t>天哪！原来如此！</w:t>
      </w:r>
    </w:p>
    <w:p w14:paraId="4A100542" w14:textId="77777777" w:rsidR="00883C91" w:rsidRDefault="00366FCE">
      <w:pPr>
        <w:ind w:firstLineChars="200" w:firstLine="420"/>
        <w:rPr>
          <w:ins w:id="85" w:author="王 自飞" w:date="2021-02-05T00:33:00Z"/>
        </w:rPr>
      </w:pPr>
      <w:r>
        <w:rPr>
          <w:rFonts w:hint="eastAsia"/>
        </w:rPr>
        <w:t>人们吸烟时会产生愉悦的快感</w:t>
      </w:r>
      <w:ins w:id="86" w:author="王 自飞" w:date="2021-02-05T00:32:00Z">
        <w:r w:rsidR="00883C91">
          <w:rPr>
            <w:rFonts w:hint="eastAsia"/>
          </w:rPr>
          <w:t>，是因</w:t>
        </w:r>
      </w:ins>
    </w:p>
    <w:p w14:paraId="71B68570" w14:textId="39D63A0A" w:rsidR="009908A5" w:rsidRDefault="00883C91">
      <w:pPr>
        <w:ind w:firstLineChars="200" w:firstLine="420"/>
        <w:rPr>
          <w:ins w:id="87" w:author="王 自飞" w:date="2021-02-05T00:36:00Z"/>
        </w:rPr>
      </w:pPr>
      <w:ins w:id="88" w:author="王 自飞" w:date="2021-02-05T00:32:00Z">
        <w:r>
          <w:rPr>
            <w:rFonts w:hint="eastAsia"/>
          </w:rPr>
          <w:t>为大脑发出了廉价的奖励机制。</w:t>
        </w:r>
      </w:ins>
    </w:p>
    <w:p w14:paraId="6A7D6E9E" w14:textId="79FEAA50" w:rsidR="005663B0" w:rsidRDefault="005663B0">
      <w:pPr>
        <w:ind w:firstLineChars="200" w:firstLine="420"/>
      </w:pPr>
      <w:ins w:id="89" w:author="王 自飞" w:date="2021-02-05T00:36:00Z">
        <w:r>
          <w:rPr>
            <w:rFonts w:hint="eastAsia"/>
          </w:rPr>
          <w:t>而这种奖励</w:t>
        </w:r>
      </w:ins>
      <w:ins w:id="90" w:author="王 自飞" w:date="2021-02-05T00:37:00Z">
        <w:r w:rsidR="00754C9E">
          <w:rPr>
            <w:rFonts w:hint="eastAsia"/>
          </w:rPr>
          <w:t>的源头就是</w:t>
        </w:r>
      </w:ins>
      <w:ins w:id="91" w:author="王 自飞" w:date="2021-02-05T00:36:00Z">
        <w:r>
          <w:rPr>
            <w:rFonts w:hint="eastAsia"/>
          </w:rPr>
          <w:t>尼古丁！</w:t>
        </w:r>
      </w:ins>
    </w:p>
    <w:p w14:paraId="022A1912" w14:textId="081AD598" w:rsidR="009908A5" w:rsidDel="00883C91" w:rsidRDefault="00366FCE">
      <w:pPr>
        <w:ind w:firstLineChars="200" w:firstLine="420"/>
        <w:rPr>
          <w:del w:id="92" w:author="王 自飞" w:date="2021-02-05T00:33:00Z"/>
        </w:rPr>
      </w:pPr>
      <w:del w:id="93" w:author="王 自飞" w:date="2021-02-05T00:33:00Z">
        <w:r w:rsidDel="00883C91">
          <w:rPr>
            <w:rFonts w:hint="eastAsia"/>
          </w:rPr>
          <w:delText>是因为大脑发出了廉价的奖励机制</w:delText>
        </w:r>
      </w:del>
    </w:p>
    <w:p w14:paraId="241072ED" w14:textId="7F2B43D5" w:rsidR="009908A5" w:rsidDel="005663B0" w:rsidRDefault="00366FCE">
      <w:pPr>
        <w:ind w:firstLineChars="200" w:firstLine="420"/>
        <w:rPr>
          <w:del w:id="94" w:author="王 自飞" w:date="2021-02-05T00:36:00Z"/>
        </w:rPr>
      </w:pPr>
      <w:del w:id="95" w:author="王 自飞" w:date="2021-02-05T00:36:00Z">
        <w:r w:rsidDel="005663B0">
          <w:rPr>
            <w:rFonts w:hint="eastAsia"/>
          </w:rPr>
          <w:delText>而这种快乐奖励是来自于尼古丁这种物质。</w:delText>
        </w:r>
      </w:del>
    </w:p>
    <w:p w14:paraId="2615A819" w14:textId="77777777" w:rsidR="009908A5" w:rsidRDefault="00366FCE">
      <w:pPr>
        <w:ind w:firstLine="420"/>
      </w:pPr>
      <w:r>
        <w:rPr>
          <w:rFonts w:hint="eastAsia"/>
        </w:rPr>
        <w:t>（互动按钮）：</w:t>
      </w:r>
      <w:r>
        <w:t>&gt;&gt;</w:t>
      </w:r>
    </w:p>
    <w:p w14:paraId="27DE81D4" w14:textId="77777777" w:rsidR="009908A5" w:rsidRDefault="009908A5">
      <w:pPr>
        <w:ind w:firstLineChars="200" w:firstLine="420"/>
      </w:pPr>
    </w:p>
    <w:p w14:paraId="1E276514" w14:textId="77777777" w:rsidR="009908A5" w:rsidRDefault="00366FCE">
      <w:pPr>
        <w:rPr>
          <w:b/>
          <w:bCs/>
          <w:i/>
          <w:iCs/>
        </w:rPr>
      </w:pPr>
      <w:r>
        <w:rPr>
          <w:rFonts w:hint="eastAsia"/>
          <w:b/>
          <w:bCs/>
          <w:i/>
          <w:iCs/>
        </w:rPr>
        <w:t>对话文案</w:t>
      </w:r>
      <w:r>
        <w:rPr>
          <w:b/>
          <w:bCs/>
          <w:i/>
          <w:iCs/>
        </w:rPr>
        <w:t xml:space="preserve"> (</w:t>
      </w:r>
      <w:r>
        <w:rPr>
          <w:rFonts w:hint="eastAsia"/>
          <w:b/>
          <w:bCs/>
          <w:i/>
          <w:iCs/>
        </w:rPr>
        <w:t>P</w:t>
      </w:r>
      <w:r>
        <w:rPr>
          <w:b/>
          <w:bCs/>
          <w:i/>
          <w:iCs/>
        </w:rPr>
        <w:t>11</w:t>
      </w:r>
      <w:r>
        <w:rPr>
          <w:rFonts w:hint="eastAsia"/>
          <w:b/>
          <w:bCs/>
          <w:i/>
          <w:iCs/>
        </w:rPr>
        <w:t>)</w:t>
      </w:r>
    </w:p>
    <w:p w14:paraId="685D798B" w14:textId="77777777" w:rsidR="009908A5" w:rsidRDefault="00366FCE">
      <w:pPr>
        <w:ind w:firstLine="420"/>
      </w:pPr>
      <w:r>
        <w:rPr>
          <w:rFonts w:hint="eastAsia"/>
        </w:rPr>
        <w:t>（头像）：无</w:t>
      </w:r>
    </w:p>
    <w:p w14:paraId="650CBC0F" w14:textId="77777777" w:rsidR="009908A5" w:rsidRDefault="00366FCE">
      <w:pPr>
        <w:ind w:firstLine="420"/>
      </w:pPr>
      <w:r>
        <w:rPr>
          <w:rFonts w:hint="eastAsia"/>
        </w:rPr>
        <w:t>（正文）：</w:t>
      </w:r>
    </w:p>
    <w:p w14:paraId="3497813D" w14:textId="77777777" w:rsidR="009908A5" w:rsidRDefault="00366FCE">
      <w:pPr>
        <w:ind w:firstLineChars="200" w:firstLine="420"/>
      </w:pPr>
      <w:r>
        <w:rPr>
          <w:rFonts w:hint="eastAsia"/>
        </w:rPr>
        <w:t>是的。</w:t>
      </w:r>
    </w:p>
    <w:p w14:paraId="3345C951" w14:textId="5D703F6B" w:rsidR="009908A5" w:rsidRDefault="00366FCE">
      <w:pPr>
        <w:ind w:firstLineChars="200" w:firstLine="420"/>
      </w:pPr>
      <w:r>
        <w:rPr>
          <w:rFonts w:hint="eastAsia"/>
        </w:rPr>
        <w:t>这种机制直接作用于大脑</w:t>
      </w:r>
      <w:ins w:id="96" w:author="a" w:date="2021-02-07T10:33:00Z">
        <w:r w:rsidR="00CE73EE">
          <w:rPr>
            <w:rFonts w:hint="eastAsia"/>
          </w:rPr>
          <w:t>，</w:t>
        </w:r>
      </w:ins>
    </w:p>
    <w:p w14:paraId="1748FF32" w14:textId="2DBCA21E" w:rsidR="009908A5" w:rsidRDefault="00366FCE">
      <w:pPr>
        <w:ind w:firstLineChars="200" w:firstLine="420"/>
      </w:pPr>
      <w:r>
        <w:rPr>
          <w:rFonts w:hint="eastAsia"/>
        </w:rPr>
        <w:t>很容易让人产生依赖性</w:t>
      </w:r>
      <w:ins w:id="97" w:author="a" w:date="2021-02-07T10:33:00Z">
        <w:r w:rsidR="00CE73EE">
          <w:rPr>
            <w:rFonts w:hint="eastAsia"/>
          </w:rPr>
          <w:t>，</w:t>
        </w:r>
      </w:ins>
    </w:p>
    <w:p w14:paraId="6672E1AD" w14:textId="77777777" w:rsidR="009908A5" w:rsidRDefault="00366FCE">
      <w:pPr>
        <w:ind w:firstLineChars="200" w:firstLine="420"/>
      </w:pPr>
      <w:r>
        <w:rPr>
          <w:rFonts w:hint="eastAsia"/>
        </w:rPr>
        <w:t>因此人们普遍会吸烟上瘾。</w:t>
      </w:r>
    </w:p>
    <w:p w14:paraId="604892BF" w14:textId="77777777" w:rsidR="009908A5" w:rsidRDefault="00366FCE">
      <w:pPr>
        <w:ind w:firstLine="420"/>
      </w:pPr>
      <w:r>
        <w:rPr>
          <w:rFonts w:hint="eastAsia"/>
        </w:rPr>
        <w:t>（互动按钮）：</w:t>
      </w:r>
      <w:r>
        <w:t>&gt;&gt;</w:t>
      </w:r>
    </w:p>
    <w:p w14:paraId="5B328E9D" w14:textId="77777777" w:rsidR="009908A5" w:rsidRDefault="009908A5">
      <w:pPr>
        <w:ind w:firstLineChars="200" w:firstLine="420"/>
      </w:pPr>
    </w:p>
    <w:p w14:paraId="3D960616" w14:textId="77777777" w:rsidR="009908A5" w:rsidRDefault="00366FCE">
      <w:pPr>
        <w:rPr>
          <w:b/>
          <w:bCs/>
          <w:i/>
          <w:iCs/>
        </w:rPr>
      </w:pPr>
      <w:r>
        <w:rPr>
          <w:rFonts w:hint="eastAsia"/>
          <w:b/>
          <w:bCs/>
          <w:i/>
          <w:iCs/>
        </w:rPr>
        <w:t>对话文案</w:t>
      </w:r>
      <w:r>
        <w:rPr>
          <w:b/>
          <w:bCs/>
          <w:i/>
          <w:iCs/>
        </w:rPr>
        <w:t xml:space="preserve"> (</w:t>
      </w:r>
      <w:r>
        <w:rPr>
          <w:rFonts w:hint="eastAsia"/>
          <w:b/>
          <w:bCs/>
          <w:i/>
          <w:iCs/>
        </w:rPr>
        <w:t>P1</w:t>
      </w:r>
      <w:r>
        <w:rPr>
          <w:b/>
          <w:bCs/>
          <w:i/>
          <w:iCs/>
        </w:rPr>
        <w:t>2</w:t>
      </w:r>
      <w:r>
        <w:rPr>
          <w:rFonts w:hint="eastAsia"/>
          <w:b/>
          <w:bCs/>
          <w:i/>
          <w:iCs/>
        </w:rPr>
        <w:t>)</w:t>
      </w:r>
    </w:p>
    <w:p w14:paraId="3F7446CB" w14:textId="75C18ACE" w:rsidR="009908A5" w:rsidRDefault="00366FCE">
      <w:pPr>
        <w:ind w:firstLine="420"/>
      </w:pPr>
      <w:r>
        <w:rPr>
          <w:rFonts w:hint="eastAsia"/>
        </w:rPr>
        <w:lastRenderedPageBreak/>
        <w:t>（头像）：艾丽莎</w:t>
      </w:r>
      <w:r w:rsidR="00610DE8">
        <w:rPr>
          <w:rFonts w:hint="eastAsia"/>
        </w:rPr>
        <w:t>（高兴）</w:t>
      </w:r>
    </w:p>
    <w:p w14:paraId="6ACCBA8D" w14:textId="77777777" w:rsidR="009908A5" w:rsidRDefault="00366FCE">
      <w:pPr>
        <w:ind w:firstLineChars="200" w:firstLine="420"/>
      </w:pPr>
      <w:r>
        <w:rPr>
          <w:rFonts w:hint="eastAsia"/>
        </w:rPr>
        <w:t>（正文）：</w:t>
      </w:r>
    </w:p>
    <w:p w14:paraId="72C878C8" w14:textId="77777777" w:rsidR="00754C9E" w:rsidRDefault="00366FCE">
      <w:pPr>
        <w:ind w:firstLineChars="200" w:firstLine="420"/>
        <w:rPr>
          <w:ins w:id="98" w:author="王 自飞" w:date="2021-02-05T00:38:00Z"/>
        </w:rPr>
      </w:pPr>
      <w:r>
        <w:rPr>
          <w:rFonts w:hint="eastAsia"/>
        </w:rPr>
        <w:t>好的，我现在已经知道</w:t>
      </w:r>
      <w:ins w:id="99" w:author="Zhang, Ge (Boris) [JRDCN]" w:date="2021-01-28T11:28:00Z">
        <w:r w:rsidR="005C7709">
          <w:rPr>
            <w:rFonts w:hint="eastAsia"/>
          </w:rPr>
          <w:t>吸烟成瘾的原</w:t>
        </w:r>
      </w:ins>
    </w:p>
    <w:p w14:paraId="7437211C" w14:textId="77777777" w:rsidR="00754C9E" w:rsidRDefault="005C7709">
      <w:pPr>
        <w:ind w:firstLineChars="200" w:firstLine="420"/>
        <w:rPr>
          <w:ins w:id="100" w:author="王 自飞" w:date="2021-02-05T00:39:00Z"/>
        </w:rPr>
      </w:pPr>
      <w:ins w:id="101" w:author="Zhang, Ge (Boris) [JRDCN]" w:date="2021-01-28T11:28:00Z">
        <w:r>
          <w:rPr>
            <w:rFonts w:hint="eastAsia"/>
          </w:rPr>
          <w:t>因了</w:t>
        </w:r>
      </w:ins>
      <w:r w:rsidR="00366FCE">
        <w:rPr>
          <w:rFonts w:hint="eastAsia"/>
        </w:rPr>
        <w:t>！</w:t>
      </w:r>
      <w:ins w:id="102" w:author="王 自飞" w:date="2021-02-05T00:38:00Z">
        <w:r w:rsidR="00754C9E">
          <w:rPr>
            <w:rFonts w:hint="eastAsia"/>
          </w:rPr>
          <w:t>那我们下一步该怎么做才能战</w:t>
        </w:r>
      </w:ins>
    </w:p>
    <w:p w14:paraId="4B1DA723" w14:textId="78FBF01A" w:rsidR="009908A5" w:rsidRDefault="00754C9E">
      <w:pPr>
        <w:ind w:firstLineChars="200" w:firstLine="420"/>
      </w:pPr>
      <w:ins w:id="103" w:author="王 自飞" w:date="2021-02-05T00:38:00Z">
        <w:r>
          <w:rPr>
            <w:rFonts w:hint="eastAsia"/>
          </w:rPr>
          <w:t>胜它呢？</w:t>
        </w:r>
      </w:ins>
    </w:p>
    <w:p w14:paraId="4BA1C38E" w14:textId="383110BE" w:rsidR="009908A5" w:rsidDel="00754C9E" w:rsidRDefault="00366FCE">
      <w:pPr>
        <w:ind w:firstLineChars="200" w:firstLine="420"/>
        <w:rPr>
          <w:del w:id="104" w:author="王 自飞" w:date="2021-02-05T00:38:00Z"/>
        </w:rPr>
      </w:pPr>
      <w:del w:id="105" w:author="王 自飞" w:date="2021-02-05T00:38:00Z">
        <w:r w:rsidDel="00754C9E">
          <w:rPr>
            <w:rFonts w:hint="eastAsia"/>
          </w:rPr>
          <w:delText>那我们下一步该怎么做才能战胜它呢？</w:delText>
        </w:r>
      </w:del>
    </w:p>
    <w:p w14:paraId="17D7F043" w14:textId="77777777" w:rsidR="009908A5" w:rsidRDefault="00366FCE">
      <w:pPr>
        <w:ind w:firstLine="420"/>
      </w:pPr>
      <w:r>
        <w:rPr>
          <w:rFonts w:hint="eastAsia"/>
        </w:rPr>
        <w:t>（互动按钮）：</w:t>
      </w:r>
      <w:r>
        <w:t>&gt;&gt;</w:t>
      </w:r>
    </w:p>
    <w:p w14:paraId="5228ED5D" w14:textId="77777777" w:rsidR="009908A5" w:rsidRDefault="009908A5">
      <w:pPr>
        <w:ind w:firstLineChars="200" w:firstLine="420"/>
      </w:pPr>
    </w:p>
    <w:p w14:paraId="0726FD61" w14:textId="77777777" w:rsidR="009908A5" w:rsidRDefault="00366FCE">
      <w:pPr>
        <w:rPr>
          <w:b/>
          <w:bCs/>
          <w:i/>
          <w:iCs/>
        </w:rPr>
      </w:pPr>
      <w:r>
        <w:rPr>
          <w:rFonts w:hint="eastAsia"/>
          <w:b/>
          <w:bCs/>
          <w:i/>
          <w:iCs/>
        </w:rPr>
        <w:t>对话文案</w:t>
      </w:r>
      <w:r>
        <w:rPr>
          <w:b/>
          <w:bCs/>
          <w:i/>
          <w:iCs/>
        </w:rPr>
        <w:t xml:space="preserve"> (</w:t>
      </w:r>
      <w:r>
        <w:rPr>
          <w:rFonts w:hint="eastAsia"/>
          <w:b/>
          <w:bCs/>
          <w:i/>
          <w:iCs/>
        </w:rPr>
        <w:t>P1</w:t>
      </w:r>
      <w:r>
        <w:rPr>
          <w:b/>
          <w:bCs/>
          <w:i/>
          <w:iCs/>
        </w:rPr>
        <w:t>3</w:t>
      </w:r>
      <w:r>
        <w:rPr>
          <w:rFonts w:hint="eastAsia"/>
          <w:b/>
          <w:bCs/>
          <w:i/>
          <w:iCs/>
        </w:rPr>
        <w:t>)</w:t>
      </w:r>
    </w:p>
    <w:p w14:paraId="7DD317A0" w14:textId="77777777" w:rsidR="009908A5" w:rsidRDefault="00366FCE">
      <w:pPr>
        <w:ind w:firstLine="420"/>
      </w:pPr>
      <w:r>
        <w:rPr>
          <w:rFonts w:hint="eastAsia"/>
        </w:rPr>
        <w:t>（头像）：无</w:t>
      </w:r>
    </w:p>
    <w:p w14:paraId="263E4778" w14:textId="77777777" w:rsidR="009908A5" w:rsidRDefault="00366FCE">
      <w:pPr>
        <w:ind w:firstLineChars="200" w:firstLine="420"/>
      </w:pPr>
      <w:r>
        <w:rPr>
          <w:rFonts w:hint="eastAsia"/>
        </w:rPr>
        <w:t>（正文）：</w:t>
      </w:r>
    </w:p>
    <w:p w14:paraId="3E488143" w14:textId="77777777" w:rsidR="009908A5" w:rsidRDefault="00366FCE">
      <w:pPr>
        <w:ind w:firstLineChars="200" w:firstLine="420"/>
      </w:pPr>
      <w:r>
        <w:rPr>
          <w:rFonts w:hint="eastAsia"/>
        </w:rPr>
        <w:t>艾丽莎，先不要急。</w:t>
      </w:r>
    </w:p>
    <w:p w14:paraId="7E93C9CB" w14:textId="77777777" w:rsidR="009908A5" w:rsidRDefault="00366FCE">
      <w:pPr>
        <w:ind w:firstLineChars="200" w:firstLine="420"/>
      </w:pPr>
      <w:r>
        <w:rPr>
          <w:rFonts w:hint="eastAsia"/>
        </w:rPr>
        <w:t>现下我们已经明白了烟草成瘾的原因</w:t>
      </w:r>
    </w:p>
    <w:p w14:paraId="06B16484" w14:textId="2A1DA1D4" w:rsidR="009908A5" w:rsidRDefault="00366FCE">
      <w:pPr>
        <w:ind w:firstLineChars="200" w:firstLine="420"/>
      </w:pPr>
      <w:r>
        <w:rPr>
          <w:rFonts w:hint="eastAsia"/>
        </w:rPr>
        <w:t>不妨再联系一下星际委员会</w:t>
      </w:r>
      <w:ins w:id="106" w:author="a" w:date="2021-02-07T10:34:00Z">
        <w:r w:rsidR="00CE73EE">
          <w:rPr>
            <w:rFonts w:hint="eastAsia"/>
          </w:rPr>
          <w:t>，</w:t>
        </w:r>
      </w:ins>
    </w:p>
    <w:p w14:paraId="5E69C17E" w14:textId="77777777" w:rsidR="009908A5" w:rsidRDefault="00366FCE">
      <w:pPr>
        <w:ind w:firstLineChars="200" w:firstLine="420"/>
      </w:pPr>
      <w:r>
        <w:rPr>
          <w:rFonts w:hint="eastAsia"/>
        </w:rPr>
        <w:t>听听他们有什么建议。</w:t>
      </w:r>
    </w:p>
    <w:p w14:paraId="1A30D8B1" w14:textId="77777777" w:rsidR="009908A5" w:rsidRDefault="00366FCE">
      <w:pPr>
        <w:ind w:firstLine="420"/>
      </w:pPr>
      <w:r>
        <w:rPr>
          <w:rFonts w:hint="eastAsia"/>
        </w:rPr>
        <w:t>（互动按钮）：</w:t>
      </w:r>
      <w:r>
        <w:t>&gt;&gt;</w:t>
      </w:r>
    </w:p>
    <w:p w14:paraId="5EF5B093" w14:textId="77777777" w:rsidR="009908A5" w:rsidRDefault="009908A5">
      <w:pPr>
        <w:ind w:firstLineChars="200" w:firstLine="420"/>
      </w:pPr>
    </w:p>
    <w:p w14:paraId="1283F30A" w14:textId="77777777" w:rsidR="009908A5" w:rsidRDefault="00366FCE">
      <w:pPr>
        <w:rPr>
          <w:b/>
          <w:bCs/>
          <w:i/>
          <w:iCs/>
        </w:rPr>
      </w:pPr>
      <w:r>
        <w:rPr>
          <w:rFonts w:hint="eastAsia"/>
          <w:b/>
          <w:bCs/>
          <w:i/>
          <w:iCs/>
        </w:rPr>
        <w:t>对话文案</w:t>
      </w:r>
      <w:r>
        <w:rPr>
          <w:b/>
          <w:bCs/>
          <w:i/>
          <w:iCs/>
        </w:rPr>
        <w:t xml:space="preserve"> (</w:t>
      </w:r>
      <w:r>
        <w:rPr>
          <w:rFonts w:hint="eastAsia"/>
          <w:b/>
          <w:bCs/>
          <w:i/>
          <w:iCs/>
        </w:rPr>
        <w:t>P1</w:t>
      </w:r>
      <w:r>
        <w:rPr>
          <w:b/>
          <w:bCs/>
          <w:i/>
          <w:iCs/>
        </w:rPr>
        <w:t>4</w:t>
      </w:r>
      <w:del w:id="107" w:author="a" w:date="2021-02-07T10:36:00Z">
        <w:r w:rsidDel="00C30C4A">
          <w:rPr>
            <w:b/>
            <w:bCs/>
            <w:i/>
            <w:iCs/>
          </w:rPr>
          <w:delText>.1</w:delText>
        </w:r>
      </w:del>
      <w:r>
        <w:rPr>
          <w:rFonts w:hint="eastAsia"/>
          <w:b/>
          <w:bCs/>
          <w:i/>
          <w:iCs/>
        </w:rPr>
        <w:t>)</w:t>
      </w:r>
    </w:p>
    <w:p w14:paraId="6B0F6EDE" w14:textId="77777777" w:rsidR="009908A5" w:rsidRDefault="00366FCE">
      <w:pPr>
        <w:ind w:firstLine="420"/>
      </w:pPr>
      <w:r>
        <w:rPr>
          <w:rFonts w:hint="eastAsia"/>
        </w:rPr>
        <w:t>（头像）：星际委员会</w:t>
      </w:r>
    </w:p>
    <w:p w14:paraId="4A1D293E" w14:textId="77777777" w:rsidR="009908A5" w:rsidRDefault="00366FCE">
      <w:pPr>
        <w:ind w:firstLineChars="200" w:firstLine="420"/>
      </w:pPr>
      <w:r>
        <w:rPr>
          <w:rFonts w:hint="eastAsia"/>
        </w:rPr>
        <w:t>（正文）：</w:t>
      </w:r>
    </w:p>
    <w:p w14:paraId="5BC40D42" w14:textId="7B843CD3" w:rsidR="009908A5" w:rsidRDefault="00366FCE">
      <w:pPr>
        <w:ind w:firstLineChars="200" w:firstLine="420"/>
      </w:pPr>
      <w:del w:id="108" w:author="a" w:date="2021-02-07T10:35:00Z">
        <w:r w:rsidDel="001C08D6">
          <w:rPr>
            <w:rFonts w:hint="eastAsia"/>
          </w:rPr>
          <w:delText>烟草</w:delText>
        </w:r>
      </w:del>
      <w:ins w:id="109" w:author="a" w:date="2021-02-07T10:35:00Z">
        <w:r w:rsidR="001C08D6">
          <w:rPr>
            <w:rFonts w:hint="eastAsia"/>
          </w:rPr>
          <w:t>香烟</w:t>
        </w:r>
      </w:ins>
      <w:r>
        <w:rPr>
          <w:rFonts w:hint="eastAsia"/>
        </w:rPr>
        <w:t>成瘾性虽然强</w:t>
      </w:r>
      <w:ins w:id="110" w:author="a" w:date="2021-02-07T10:35:00Z">
        <w:r w:rsidR="00C30C4A">
          <w:rPr>
            <w:rFonts w:hint="eastAsia"/>
          </w:rPr>
          <w:t>，</w:t>
        </w:r>
      </w:ins>
    </w:p>
    <w:p w14:paraId="0B3D7FBC" w14:textId="106F527C" w:rsidR="009908A5" w:rsidRDefault="00366FCE">
      <w:pPr>
        <w:ind w:firstLineChars="200" w:firstLine="420"/>
      </w:pPr>
      <w:r>
        <w:rPr>
          <w:rFonts w:hint="eastAsia"/>
        </w:rPr>
        <w:t>但也有其内在的规律可循</w:t>
      </w:r>
      <w:ins w:id="111" w:author="a" w:date="2021-02-07T10:35:00Z">
        <w:r w:rsidR="00C30C4A">
          <w:rPr>
            <w:rFonts w:hint="eastAsia"/>
          </w:rPr>
          <w:t>。</w:t>
        </w:r>
      </w:ins>
    </w:p>
    <w:p w14:paraId="515A1235" w14:textId="078B0176" w:rsidR="009908A5" w:rsidRDefault="00366FCE">
      <w:pPr>
        <w:ind w:firstLineChars="200" w:firstLine="420"/>
      </w:pPr>
      <w:r>
        <w:rPr>
          <w:rFonts w:hint="eastAsia"/>
        </w:rPr>
        <w:t>这里是一份【烟瘾满足实验】</w:t>
      </w:r>
      <w:ins w:id="112" w:author="a" w:date="2021-02-07T10:35:00Z">
        <w:r w:rsidR="00C30C4A">
          <w:rPr>
            <w:rFonts w:hint="eastAsia"/>
          </w:rPr>
          <w:t>，</w:t>
        </w:r>
      </w:ins>
    </w:p>
    <w:p w14:paraId="07795CF7" w14:textId="3610C3E4" w:rsidR="009908A5" w:rsidRDefault="00366FCE">
      <w:pPr>
        <w:ind w:firstLineChars="200" w:firstLine="420"/>
      </w:pPr>
      <w:r>
        <w:rPr>
          <w:rFonts w:hint="eastAsia"/>
        </w:rPr>
        <w:t>希望</w:t>
      </w:r>
      <w:del w:id="113" w:author="王 自飞" w:date="2021-02-05T00:40:00Z">
        <w:r w:rsidDel="00754C9E">
          <w:rPr>
            <w:rFonts w:hint="eastAsia"/>
          </w:rPr>
          <w:delText>您</w:delText>
        </w:r>
      </w:del>
      <w:ins w:id="114" w:author="王 自飞" w:date="2021-02-05T00:40:00Z">
        <w:r w:rsidR="00754C9E">
          <w:rPr>
            <w:rFonts w:hint="eastAsia"/>
          </w:rPr>
          <w:t>你们</w:t>
        </w:r>
      </w:ins>
      <w:r>
        <w:t>了解</w:t>
      </w:r>
      <w:ins w:id="115" w:author="王 自飞" w:date="2021-02-05T00:40:00Z">
        <w:r w:rsidR="00754C9E">
          <w:rPr>
            <w:rFonts w:hint="eastAsia"/>
          </w:rPr>
          <w:t>一下</w:t>
        </w:r>
      </w:ins>
      <w:r>
        <w:rPr>
          <w:rFonts w:hint="eastAsia"/>
        </w:rPr>
        <w:t>，</w:t>
      </w:r>
      <w:ins w:id="116" w:author="王 自飞" w:date="2021-02-05T00:40:00Z">
        <w:del w:id="117" w:author="a" w:date="2021-02-07T10:34:00Z">
          <w:r w:rsidR="00754C9E" w:rsidDel="00CE73EE">
            <w:rPr>
              <w:rFonts w:hint="eastAsia"/>
            </w:rPr>
            <w:delText>然后</w:delText>
          </w:r>
        </w:del>
      </w:ins>
      <w:ins w:id="118" w:author="王 自飞" w:date="2021-02-05T00:42:00Z">
        <w:del w:id="119" w:author="a" w:date="2021-02-07T10:34:00Z">
          <w:r w:rsidR="000C6F8F" w:rsidDel="00CE73EE">
            <w:rPr>
              <w:rFonts w:hint="eastAsia"/>
            </w:rPr>
            <w:delText>再</w:delText>
          </w:r>
        </w:del>
      </w:ins>
      <w:del w:id="120" w:author="a" w:date="2021-02-07T10:34:00Z">
        <w:r w:rsidR="00CE73EE" w:rsidDel="00CE73EE">
          <w:rPr>
            <w:rFonts w:hint="eastAsia"/>
          </w:rPr>
          <w:delText>并</w:delText>
        </w:r>
      </w:del>
      <w:ins w:id="121" w:author="a" w:date="2021-02-07T10:34:00Z">
        <w:r w:rsidR="00CE73EE">
          <w:rPr>
            <w:rFonts w:hint="eastAsia"/>
          </w:rPr>
          <w:t>并</w:t>
        </w:r>
      </w:ins>
      <w:r>
        <w:t>亲自实践一番</w:t>
      </w:r>
      <w:r>
        <w:rPr>
          <w:rFonts w:hint="eastAsia"/>
        </w:rPr>
        <w:t>。</w:t>
      </w:r>
    </w:p>
    <w:p w14:paraId="55F01DCF" w14:textId="7D8B7955" w:rsidR="009908A5" w:rsidRDefault="00366FCE">
      <w:pPr>
        <w:ind w:firstLine="420"/>
      </w:pPr>
      <w:r>
        <w:rPr>
          <w:rFonts w:hint="eastAsia"/>
        </w:rPr>
        <w:t>（互动按钮）：</w:t>
      </w:r>
      <w:del w:id="122" w:author="a" w:date="2021-02-07T10:36:00Z">
        <w:r w:rsidDel="00C30C4A">
          <w:rPr>
            <w:rFonts w:hint="eastAsia"/>
          </w:rPr>
          <w:delText>&gt;&gt;</w:delText>
        </w:r>
      </w:del>
      <w:ins w:id="123" w:author="a" w:date="2021-02-07T10:36:00Z">
        <w:r w:rsidR="00C30C4A">
          <w:rPr>
            <w:rFonts w:hint="eastAsia"/>
          </w:rPr>
          <w:t>【</w:t>
        </w:r>
        <w:r w:rsidR="00C30C4A">
          <w:t>查看</w:t>
        </w:r>
        <w:r w:rsidR="00C30C4A">
          <w:rPr>
            <w:rFonts w:hint="eastAsia"/>
          </w:rPr>
          <w:t>】</w:t>
        </w:r>
      </w:ins>
    </w:p>
    <w:p w14:paraId="77B4833C" w14:textId="77777777" w:rsidR="009908A5" w:rsidRDefault="009908A5">
      <w:pPr>
        <w:ind w:firstLineChars="200" w:firstLine="420"/>
      </w:pPr>
    </w:p>
    <w:p w14:paraId="631B8A5C" w14:textId="3C075F6A" w:rsidR="009908A5" w:rsidRDefault="006D23B6">
      <w:pPr>
        <w:rPr>
          <w:b/>
          <w:bCs/>
          <w:i/>
          <w:iCs/>
        </w:rPr>
      </w:pPr>
      <w:r>
        <w:rPr>
          <w:rFonts w:hint="eastAsia"/>
          <w:b/>
          <w:bCs/>
          <w:i/>
          <w:iCs/>
        </w:rPr>
        <w:t>引导文案</w:t>
      </w:r>
      <w:r w:rsidR="00366FCE">
        <w:rPr>
          <w:b/>
          <w:bCs/>
          <w:i/>
          <w:iCs/>
        </w:rPr>
        <w:t xml:space="preserve"> (</w:t>
      </w:r>
      <w:del w:id="124" w:author="a" w:date="2021-02-07T10:36:00Z">
        <w:r w:rsidR="00366FCE" w:rsidDel="00C30C4A">
          <w:rPr>
            <w:rFonts w:hint="eastAsia"/>
            <w:b/>
            <w:bCs/>
            <w:i/>
            <w:iCs/>
          </w:rPr>
          <w:delText>P1</w:delText>
        </w:r>
        <w:r w:rsidR="00366FCE" w:rsidDel="00C30C4A">
          <w:rPr>
            <w:b/>
            <w:bCs/>
            <w:i/>
            <w:iCs/>
          </w:rPr>
          <w:delText>4</w:delText>
        </w:r>
      </w:del>
      <w:ins w:id="125" w:author="a" w:date="2021-02-07T10:36:00Z">
        <w:r w:rsidR="00C30C4A">
          <w:rPr>
            <w:rFonts w:hint="eastAsia"/>
            <w:b/>
            <w:bCs/>
            <w:i/>
            <w:iCs/>
          </w:rPr>
          <w:t>P1</w:t>
        </w:r>
        <w:r w:rsidR="00C30C4A">
          <w:rPr>
            <w:b/>
            <w:bCs/>
            <w:i/>
            <w:iCs/>
          </w:rPr>
          <w:t>5</w:t>
        </w:r>
      </w:ins>
      <w:r w:rsidR="00366FCE">
        <w:rPr>
          <w:b/>
          <w:bCs/>
          <w:i/>
          <w:iCs/>
        </w:rPr>
        <w:t>.</w:t>
      </w:r>
      <w:del w:id="126" w:author="a" w:date="2021-02-07T10:36:00Z">
        <w:r w:rsidR="00366FCE" w:rsidDel="00C30C4A">
          <w:rPr>
            <w:b/>
            <w:bCs/>
            <w:i/>
            <w:iCs/>
          </w:rPr>
          <w:delText>2</w:delText>
        </w:r>
      </w:del>
      <w:ins w:id="127" w:author="a" w:date="2021-02-07T10:36:00Z">
        <w:r w:rsidR="00C30C4A">
          <w:rPr>
            <w:b/>
            <w:bCs/>
            <w:i/>
            <w:iCs/>
          </w:rPr>
          <w:t>1</w:t>
        </w:r>
      </w:ins>
      <w:r w:rsidR="00366FCE">
        <w:rPr>
          <w:rFonts w:hint="eastAsia"/>
          <w:b/>
          <w:bCs/>
          <w:i/>
          <w:iCs/>
        </w:rPr>
        <w:t>)</w:t>
      </w:r>
    </w:p>
    <w:p w14:paraId="3B1111B3" w14:textId="77777777" w:rsidR="009908A5" w:rsidRDefault="00366FCE">
      <w:pPr>
        <w:ind w:firstLineChars="200" w:firstLine="420"/>
      </w:pPr>
      <w:r>
        <w:rPr>
          <w:rFonts w:hint="eastAsia"/>
        </w:rPr>
        <w:t>今天吸烟时，请进行以下实验：</w:t>
      </w:r>
    </w:p>
    <w:p w14:paraId="18E0CD82" w14:textId="77777777" w:rsidR="009908A5" w:rsidRDefault="00366FCE">
      <w:pPr>
        <w:ind w:firstLineChars="200" w:firstLine="420"/>
      </w:pPr>
      <w:r>
        <w:rPr>
          <w:rFonts w:hint="eastAsia"/>
        </w:rPr>
        <w:t>仔细感觉吸烟后身体的变化，</w:t>
      </w:r>
    </w:p>
    <w:p w14:paraId="0338A0AA" w14:textId="77777777" w:rsidR="009908A5" w:rsidRDefault="00366FCE">
      <w:pPr>
        <w:ind w:firstLineChars="200" w:firstLine="420"/>
      </w:pPr>
      <w:r>
        <w:rPr>
          <w:rFonts w:hint="eastAsia"/>
        </w:rPr>
        <w:t>每吸一口烟，都判断一下，</w:t>
      </w:r>
    </w:p>
    <w:p w14:paraId="2E784238" w14:textId="77777777" w:rsidR="009908A5" w:rsidRDefault="00366FCE">
      <w:pPr>
        <w:ind w:firstLineChars="200" w:firstLine="420"/>
      </w:pPr>
      <w:r>
        <w:rPr>
          <w:rFonts w:hint="eastAsia"/>
        </w:rPr>
        <w:t>烟瘾是否已经得到满足。</w:t>
      </w:r>
    </w:p>
    <w:p w14:paraId="56913B7B" w14:textId="77777777" w:rsidR="009908A5" w:rsidRDefault="00366FCE">
      <w:pPr>
        <w:ind w:firstLineChars="200" w:firstLine="420"/>
      </w:pPr>
      <w:r>
        <w:rPr>
          <w:rFonts w:hint="eastAsia"/>
        </w:rPr>
        <w:t>一旦满足就停止吸烟，【不要抽完】。</w:t>
      </w:r>
    </w:p>
    <w:p w14:paraId="1CA3C610" w14:textId="77777777" w:rsidR="009908A5" w:rsidRDefault="00366FCE">
      <w:pPr>
        <w:ind w:firstLine="420"/>
      </w:pPr>
      <w:r>
        <w:rPr>
          <w:rFonts w:hint="eastAsia"/>
        </w:rPr>
        <w:t>（互动按钮）：</w:t>
      </w:r>
      <w:r>
        <w:t>&gt;&gt;</w:t>
      </w:r>
    </w:p>
    <w:p w14:paraId="51F20843" w14:textId="77777777" w:rsidR="009908A5" w:rsidRDefault="009908A5">
      <w:pPr>
        <w:ind w:firstLineChars="200" w:firstLine="420"/>
      </w:pPr>
    </w:p>
    <w:p w14:paraId="4D33D1DF" w14:textId="60ABDB6C" w:rsidR="009908A5" w:rsidRDefault="006D23B6">
      <w:pPr>
        <w:rPr>
          <w:b/>
          <w:bCs/>
          <w:i/>
          <w:iCs/>
        </w:rPr>
      </w:pPr>
      <w:r>
        <w:rPr>
          <w:rFonts w:hint="eastAsia"/>
          <w:b/>
          <w:bCs/>
          <w:i/>
          <w:iCs/>
        </w:rPr>
        <w:t>引导文案</w:t>
      </w:r>
      <w:r w:rsidR="00366FCE">
        <w:rPr>
          <w:b/>
          <w:bCs/>
          <w:i/>
          <w:iCs/>
        </w:rPr>
        <w:t xml:space="preserve"> (</w:t>
      </w:r>
      <w:r w:rsidR="00366FCE">
        <w:rPr>
          <w:rFonts w:hint="eastAsia"/>
          <w:b/>
          <w:bCs/>
          <w:i/>
          <w:iCs/>
        </w:rPr>
        <w:t>P1</w:t>
      </w:r>
      <w:ins w:id="128" w:author="a" w:date="2021-02-07T10:36:00Z">
        <w:r w:rsidR="00C30C4A">
          <w:rPr>
            <w:b/>
            <w:bCs/>
            <w:i/>
            <w:iCs/>
          </w:rPr>
          <w:t>5</w:t>
        </w:r>
      </w:ins>
      <w:del w:id="129" w:author="a" w:date="2021-02-07T10:36:00Z">
        <w:r w:rsidR="00366FCE" w:rsidDel="00C30C4A">
          <w:rPr>
            <w:b/>
            <w:bCs/>
            <w:i/>
            <w:iCs/>
          </w:rPr>
          <w:delText>4</w:delText>
        </w:r>
      </w:del>
      <w:r w:rsidR="00366FCE">
        <w:rPr>
          <w:b/>
          <w:bCs/>
          <w:i/>
          <w:iCs/>
        </w:rPr>
        <w:t>.</w:t>
      </w:r>
      <w:del w:id="130" w:author="a" w:date="2021-02-07T10:36:00Z">
        <w:r w:rsidR="00366FCE" w:rsidDel="00C30C4A">
          <w:rPr>
            <w:b/>
            <w:bCs/>
            <w:i/>
            <w:iCs/>
          </w:rPr>
          <w:delText>3</w:delText>
        </w:r>
      </w:del>
      <w:ins w:id="131" w:author="a" w:date="2021-02-07T10:36:00Z">
        <w:r w:rsidR="00C30C4A">
          <w:rPr>
            <w:b/>
            <w:bCs/>
            <w:i/>
            <w:iCs/>
          </w:rPr>
          <w:t>2</w:t>
        </w:r>
      </w:ins>
      <w:r w:rsidR="00366FCE">
        <w:rPr>
          <w:rFonts w:hint="eastAsia"/>
          <w:b/>
          <w:bCs/>
          <w:i/>
          <w:iCs/>
        </w:rPr>
        <w:t>)</w:t>
      </w:r>
    </w:p>
    <w:p w14:paraId="3C45F7E9" w14:textId="7A3C078F" w:rsidR="009908A5" w:rsidRDefault="00366FCE">
      <w:pPr>
        <w:ind w:firstLineChars="200" w:firstLine="420"/>
      </w:pPr>
      <w:r>
        <w:rPr>
          <w:rFonts w:hint="eastAsia"/>
        </w:rPr>
        <w:t>相信通过执行这个实验</w:t>
      </w:r>
      <w:ins w:id="132" w:author="a" w:date="2021-02-07T10:37:00Z">
        <w:r w:rsidR="00C30C4A">
          <w:rPr>
            <w:rFonts w:hint="eastAsia"/>
          </w:rPr>
          <w:t>，</w:t>
        </w:r>
      </w:ins>
    </w:p>
    <w:p w14:paraId="6344724B" w14:textId="77777777" w:rsidR="009908A5" w:rsidRDefault="00366FCE">
      <w:pPr>
        <w:ind w:firstLineChars="200" w:firstLine="420"/>
      </w:pPr>
      <w:r>
        <w:rPr>
          <w:rFonts w:hint="eastAsia"/>
        </w:rPr>
        <w:t>你就能切身体会到</w:t>
      </w:r>
    </w:p>
    <w:p w14:paraId="53E1A07B" w14:textId="77777777" w:rsidR="009908A5" w:rsidRDefault="00366FCE">
      <w:pPr>
        <w:ind w:firstLineChars="200" w:firstLine="420"/>
      </w:pPr>
      <w:r>
        <w:rPr>
          <w:rFonts w:hint="eastAsia"/>
        </w:rPr>
        <w:t>烟瘾的作用机制</w:t>
      </w:r>
    </w:p>
    <w:p w14:paraId="11D6647B" w14:textId="77777777" w:rsidR="009908A5" w:rsidRDefault="00366FCE">
      <w:pPr>
        <w:ind w:firstLineChars="200" w:firstLine="420"/>
      </w:pPr>
      <w:r>
        <w:rPr>
          <w:rFonts w:hint="eastAsia"/>
        </w:rPr>
        <w:t>以及那种掌控自身烟瘾的感觉！</w:t>
      </w:r>
    </w:p>
    <w:p w14:paraId="68D97555" w14:textId="5994E843" w:rsidR="009908A5" w:rsidRDefault="00366FCE">
      <w:pPr>
        <w:ind w:firstLine="420"/>
      </w:pPr>
      <w:r>
        <w:rPr>
          <w:rFonts w:hint="eastAsia"/>
        </w:rPr>
        <w:t>（互动按钮）：</w:t>
      </w:r>
      <w:r w:rsidR="00D7197F">
        <w:rPr>
          <w:rFonts w:hint="eastAsia"/>
        </w:rPr>
        <w:t>【</w:t>
      </w:r>
      <w:r w:rsidR="009D4CD6">
        <w:rPr>
          <w:rFonts w:hint="eastAsia"/>
        </w:rPr>
        <w:t>好的</w:t>
      </w:r>
      <w:r w:rsidR="00D7197F">
        <w:rPr>
          <w:rFonts w:hint="eastAsia"/>
        </w:rPr>
        <w:t>】</w:t>
      </w:r>
    </w:p>
    <w:p w14:paraId="797735FC" w14:textId="77777777" w:rsidR="009908A5" w:rsidRDefault="009908A5">
      <w:pPr>
        <w:ind w:firstLineChars="200" w:firstLine="420"/>
      </w:pPr>
    </w:p>
    <w:p w14:paraId="6D5F0B44" w14:textId="01849742" w:rsidR="009908A5" w:rsidRDefault="00366FCE">
      <w:pPr>
        <w:rPr>
          <w:b/>
          <w:bCs/>
          <w:i/>
          <w:iCs/>
        </w:rPr>
      </w:pPr>
      <w:r>
        <w:rPr>
          <w:rFonts w:hint="eastAsia"/>
          <w:b/>
          <w:bCs/>
          <w:i/>
          <w:iCs/>
        </w:rPr>
        <w:t>对话文案</w:t>
      </w:r>
      <w:r>
        <w:rPr>
          <w:b/>
          <w:bCs/>
          <w:i/>
          <w:iCs/>
        </w:rPr>
        <w:t xml:space="preserve"> (</w:t>
      </w:r>
      <w:del w:id="133" w:author="a" w:date="2021-02-07T10:40:00Z">
        <w:r w:rsidDel="00DD1D66">
          <w:rPr>
            <w:rFonts w:hint="eastAsia"/>
            <w:b/>
            <w:bCs/>
            <w:i/>
            <w:iCs/>
          </w:rPr>
          <w:delText>P1</w:delText>
        </w:r>
        <w:r w:rsidDel="00DD1D66">
          <w:rPr>
            <w:b/>
            <w:bCs/>
            <w:i/>
            <w:iCs/>
          </w:rPr>
          <w:delText>5</w:delText>
        </w:r>
      </w:del>
      <w:ins w:id="134" w:author="a" w:date="2021-02-07T10:40:00Z">
        <w:r w:rsidR="00DD1D66">
          <w:rPr>
            <w:rFonts w:hint="eastAsia"/>
            <w:b/>
            <w:bCs/>
            <w:i/>
            <w:iCs/>
          </w:rPr>
          <w:t>P1</w:t>
        </w:r>
        <w:r w:rsidR="00DD1D66">
          <w:rPr>
            <w:b/>
            <w:bCs/>
            <w:i/>
            <w:iCs/>
          </w:rPr>
          <w:t>6</w:t>
        </w:r>
      </w:ins>
      <w:r>
        <w:rPr>
          <w:rFonts w:hint="eastAsia"/>
          <w:b/>
          <w:bCs/>
          <w:i/>
          <w:iCs/>
        </w:rPr>
        <w:t>)</w:t>
      </w:r>
    </w:p>
    <w:p w14:paraId="72402051" w14:textId="224396B1" w:rsidR="009908A5" w:rsidRDefault="00366FCE">
      <w:pPr>
        <w:ind w:firstLine="420"/>
      </w:pPr>
      <w:r>
        <w:rPr>
          <w:rFonts w:hint="eastAsia"/>
        </w:rPr>
        <w:t>（头像）：艾丽莎</w:t>
      </w:r>
      <w:r w:rsidR="00D7197F">
        <w:rPr>
          <w:rFonts w:hint="eastAsia"/>
        </w:rPr>
        <w:t>（高兴）</w:t>
      </w:r>
    </w:p>
    <w:p w14:paraId="2124C3EE" w14:textId="77777777" w:rsidR="009908A5" w:rsidRDefault="00366FCE">
      <w:pPr>
        <w:ind w:firstLineChars="200" w:firstLine="420"/>
      </w:pPr>
      <w:r>
        <w:rPr>
          <w:rFonts w:hint="eastAsia"/>
        </w:rPr>
        <w:t>（正文）：</w:t>
      </w:r>
    </w:p>
    <w:p w14:paraId="1A7D48B8" w14:textId="3223BB0C" w:rsidR="009908A5" w:rsidDel="000C6F8F" w:rsidRDefault="00366FCE">
      <w:pPr>
        <w:ind w:firstLineChars="200" w:firstLine="420"/>
        <w:rPr>
          <w:del w:id="135" w:author="王 自飞" w:date="2021-02-05T00:42:00Z"/>
        </w:rPr>
      </w:pPr>
      <w:del w:id="136" w:author="王 自飞" w:date="2021-02-05T00:42:00Z">
        <w:r w:rsidDel="000C6F8F">
          <w:rPr>
            <w:rFonts w:hint="eastAsia"/>
          </w:rPr>
          <w:lastRenderedPageBreak/>
          <w:delText>尊敬的使者和星际委员会</w:delText>
        </w:r>
      </w:del>
    </w:p>
    <w:p w14:paraId="535B8AB7" w14:textId="77777777" w:rsidR="009908A5" w:rsidRDefault="00366FCE">
      <w:pPr>
        <w:ind w:firstLineChars="200" w:firstLine="420"/>
      </w:pPr>
      <w:r>
        <w:rPr>
          <w:rFonts w:hint="eastAsia"/>
        </w:rPr>
        <w:t>我今天上午的收获实在太大了！</w:t>
      </w:r>
    </w:p>
    <w:p w14:paraId="79E58071" w14:textId="64AACA35" w:rsidR="009908A5" w:rsidRDefault="00366FCE">
      <w:pPr>
        <w:ind w:firstLineChars="200" w:firstLine="420"/>
      </w:pPr>
      <w:r>
        <w:rPr>
          <w:rFonts w:hint="eastAsia"/>
        </w:rPr>
        <w:t>我</w:t>
      </w:r>
      <w:del w:id="137" w:author="王 自飞" w:date="2021-02-05T00:43:00Z">
        <w:r w:rsidDel="000C6F8F">
          <w:rPr>
            <w:rFonts w:hint="eastAsia"/>
          </w:rPr>
          <w:delText>会</w:delText>
        </w:r>
      </w:del>
      <w:ins w:id="138" w:author="王 自飞" w:date="2021-02-05T00:43:00Z">
        <w:r w:rsidR="000C6F8F">
          <w:rPr>
            <w:rFonts w:hint="eastAsia"/>
          </w:rPr>
          <w:t>要</w:t>
        </w:r>
      </w:ins>
      <w:r>
        <w:rPr>
          <w:rFonts w:hint="eastAsia"/>
        </w:rPr>
        <w:t>把烟草成瘾的知识转告</w:t>
      </w:r>
      <w:del w:id="139" w:author="王 自飞" w:date="2021-02-05T00:43:00Z">
        <w:r w:rsidDel="000C6F8F">
          <w:rPr>
            <w:rFonts w:hint="eastAsia"/>
          </w:rPr>
          <w:delText>我的亲友</w:delText>
        </w:r>
      </w:del>
      <w:ins w:id="140" w:author="王 自飞" w:date="2021-02-05T00:43:00Z">
        <w:r w:rsidR="000C6F8F">
          <w:rPr>
            <w:rFonts w:hint="eastAsia"/>
          </w:rPr>
          <w:t>大家</w:t>
        </w:r>
      </w:ins>
    </w:p>
    <w:p w14:paraId="747D79D1" w14:textId="77777777" w:rsidR="009908A5" w:rsidRDefault="00366FCE">
      <w:pPr>
        <w:ind w:firstLineChars="200" w:firstLine="420"/>
      </w:pPr>
      <w:r>
        <w:rPr>
          <w:rFonts w:hint="eastAsia"/>
        </w:rPr>
        <w:t>并敦促他们进行烟瘾满足实验！</w:t>
      </w:r>
    </w:p>
    <w:p w14:paraId="0CB7300E" w14:textId="0D42D1C4" w:rsidR="009908A5" w:rsidRDefault="00366FCE">
      <w:pPr>
        <w:ind w:firstLineChars="200" w:firstLine="420"/>
      </w:pPr>
      <w:del w:id="141" w:author="王 自飞" w:date="2021-02-05T00:43:00Z">
        <w:r w:rsidDel="000C6F8F">
          <w:delText>请静候我的回复</w:delText>
        </w:r>
        <w:r w:rsidDel="000C6F8F">
          <w:rPr>
            <w:rFonts w:hint="eastAsia"/>
          </w:rPr>
          <w:delText>。</w:delText>
        </w:r>
      </w:del>
    </w:p>
    <w:p w14:paraId="6ABB3691" w14:textId="77777777" w:rsidR="009908A5" w:rsidRDefault="00366FCE">
      <w:pPr>
        <w:ind w:firstLine="420"/>
      </w:pPr>
      <w:r>
        <w:rPr>
          <w:rFonts w:hint="eastAsia"/>
        </w:rPr>
        <w:t>（互动按钮）：</w:t>
      </w:r>
      <w:r>
        <w:t>&gt;&gt;</w:t>
      </w:r>
    </w:p>
    <w:p w14:paraId="2B293C55" w14:textId="77777777" w:rsidR="009908A5" w:rsidRDefault="009908A5">
      <w:pPr>
        <w:ind w:firstLineChars="200" w:firstLine="420"/>
      </w:pPr>
    </w:p>
    <w:p w14:paraId="67FC52AE" w14:textId="62CEEEBB" w:rsidR="009908A5" w:rsidRDefault="00366FCE">
      <w:pPr>
        <w:rPr>
          <w:b/>
          <w:bCs/>
          <w:i/>
          <w:iCs/>
        </w:rPr>
      </w:pPr>
      <w:r>
        <w:rPr>
          <w:rFonts w:hint="eastAsia"/>
          <w:b/>
          <w:bCs/>
          <w:i/>
          <w:iCs/>
        </w:rPr>
        <w:t>对话文案</w:t>
      </w:r>
      <w:r>
        <w:rPr>
          <w:b/>
          <w:bCs/>
          <w:i/>
          <w:iCs/>
        </w:rPr>
        <w:t xml:space="preserve"> (</w:t>
      </w:r>
      <w:del w:id="142" w:author="a" w:date="2021-02-07T10:40:00Z">
        <w:r w:rsidDel="00DD1D66">
          <w:rPr>
            <w:rFonts w:hint="eastAsia"/>
            <w:b/>
            <w:bCs/>
            <w:i/>
            <w:iCs/>
          </w:rPr>
          <w:delText>P1</w:delText>
        </w:r>
        <w:r w:rsidDel="00DD1D66">
          <w:rPr>
            <w:b/>
            <w:bCs/>
            <w:i/>
            <w:iCs/>
          </w:rPr>
          <w:delText>6</w:delText>
        </w:r>
      </w:del>
      <w:ins w:id="143" w:author="a" w:date="2021-02-07T10:40:00Z">
        <w:r w:rsidR="00DD1D66">
          <w:rPr>
            <w:rFonts w:hint="eastAsia"/>
            <w:b/>
            <w:bCs/>
            <w:i/>
            <w:iCs/>
          </w:rPr>
          <w:t>P1</w:t>
        </w:r>
        <w:r w:rsidR="00DD1D66">
          <w:rPr>
            <w:b/>
            <w:bCs/>
            <w:i/>
            <w:iCs/>
          </w:rPr>
          <w:t>7</w:t>
        </w:r>
      </w:ins>
      <w:r>
        <w:rPr>
          <w:rFonts w:hint="eastAsia"/>
          <w:b/>
          <w:bCs/>
          <w:i/>
          <w:iCs/>
        </w:rPr>
        <w:t>)</w:t>
      </w:r>
    </w:p>
    <w:p w14:paraId="55FCDA31" w14:textId="77777777" w:rsidR="009908A5" w:rsidRDefault="00366FCE">
      <w:pPr>
        <w:ind w:firstLine="420"/>
      </w:pPr>
      <w:r>
        <w:rPr>
          <w:rFonts w:hint="eastAsia"/>
        </w:rPr>
        <w:t>（头像）：无</w:t>
      </w:r>
    </w:p>
    <w:p w14:paraId="604B62BD" w14:textId="77777777" w:rsidR="009908A5" w:rsidRDefault="00366FCE">
      <w:pPr>
        <w:ind w:firstLineChars="200" w:firstLine="420"/>
      </w:pPr>
      <w:r>
        <w:rPr>
          <w:rFonts w:hint="eastAsia"/>
        </w:rPr>
        <w:t>（正文）：</w:t>
      </w:r>
    </w:p>
    <w:p w14:paraId="4717DDCD" w14:textId="7524BB4B" w:rsidR="009908A5" w:rsidRDefault="00366FCE">
      <w:pPr>
        <w:ind w:firstLineChars="200" w:firstLine="420"/>
      </w:pPr>
      <w:r>
        <w:rPr>
          <w:rFonts w:hint="eastAsia"/>
        </w:rPr>
        <w:t>我也是第一次听说烟瘾满足实验</w:t>
      </w:r>
      <w:ins w:id="144" w:author="a" w:date="2021-02-07T10:37:00Z">
        <w:r w:rsidR="00C30C4A">
          <w:rPr>
            <w:rFonts w:hint="eastAsia"/>
          </w:rPr>
          <w:t>。</w:t>
        </w:r>
      </w:ins>
    </w:p>
    <w:p w14:paraId="79A4E5F3" w14:textId="366F0600" w:rsidR="009908A5" w:rsidRDefault="00366FCE">
      <w:pPr>
        <w:ind w:firstLineChars="200" w:firstLine="420"/>
      </w:pPr>
      <w:r>
        <w:rPr>
          <w:rFonts w:hint="eastAsia"/>
        </w:rPr>
        <w:t>今天接下来的时间</w:t>
      </w:r>
      <w:ins w:id="145" w:author="a" w:date="2021-02-07T10:37:00Z">
        <w:r w:rsidR="00C30C4A">
          <w:rPr>
            <w:rFonts w:hint="eastAsia"/>
          </w:rPr>
          <w:t>，</w:t>
        </w:r>
      </w:ins>
    </w:p>
    <w:p w14:paraId="46168B5F" w14:textId="010ACF09" w:rsidR="009908A5" w:rsidRDefault="00366FCE">
      <w:pPr>
        <w:ind w:firstLineChars="200" w:firstLine="420"/>
      </w:pPr>
      <w:r>
        <w:rPr>
          <w:rFonts w:hint="eastAsia"/>
        </w:rPr>
        <w:t>我也将实际执行这个实验</w:t>
      </w:r>
      <w:ins w:id="146" w:author="a" w:date="2021-02-07T10:37:00Z">
        <w:r w:rsidR="00C30C4A">
          <w:rPr>
            <w:rFonts w:hint="eastAsia"/>
          </w:rPr>
          <w:t>，</w:t>
        </w:r>
      </w:ins>
    </w:p>
    <w:p w14:paraId="69ED8B29" w14:textId="77777777" w:rsidR="009908A5" w:rsidRDefault="00366FCE">
      <w:pPr>
        <w:ind w:firstLineChars="200" w:firstLine="420"/>
      </w:pPr>
      <w:r>
        <w:rPr>
          <w:rFonts w:hint="eastAsia"/>
        </w:rPr>
        <w:t>努力体会其中的感觉。</w:t>
      </w:r>
    </w:p>
    <w:p w14:paraId="590080F4" w14:textId="77777777" w:rsidR="009908A5" w:rsidRDefault="00366FCE">
      <w:pPr>
        <w:ind w:firstLineChars="200" w:firstLine="420"/>
      </w:pPr>
      <w:r>
        <w:rPr>
          <w:rFonts w:hint="eastAsia"/>
        </w:rPr>
        <w:t>（互动按钮）：【开始实验】</w:t>
      </w:r>
    </w:p>
    <w:p w14:paraId="03600169" w14:textId="77777777" w:rsidR="009908A5" w:rsidRDefault="009908A5"/>
    <w:p w14:paraId="1522DAC9" w14:textId="169E451D" w:rsidR="009908A5" w:rsidRDefault="00366FCE">
      <w:pPr>
        <w:rPr>
          <w:b/>
          <w:bCs/>
          <w:i/>
          <w:iCs/>
        </w:rPr>
      </w:pPr>
      <w:r>
        <w:rPr>
          <w:rFonts w:hint="eastAsia"/>
          <w:b/>
          <w:bCs/>
          <w:i/>
          <w:iCs/>
        </w:rPr>
        <w:t>引导文案（</w:t>
      </w:r>
      <w:del w:id="147" w:author="a" w:date="2021-02-07T10:40:00Z">
        <w:r w:rsidDel="00DD1D66">
          <w:rPr>
            <w:rFonts w:hint="eastAsia"/>
            <w:b/>
            <w:bCs/>
            <w:i/>
            <w:iCs/>
          </w:rPr>
          <w:delText>P</w:delText>
        </w:r>
        <w:r w:rsidDel="00DD1D66">
          <w:rPr>
            <w:b/>
            <w:bCs/>
            <w:i/>
            <w:iCs/>
          </w:rPr>
          <w:delText>17</w:delText>
        </w:r>
      </w:del>
      <w:ins w:id="148" w:author="a" w:date="2021-02-07T10:40:00Z">
        <w:r w:rsidR="00DD1D66">
          <w:rPr>
            <w:rFonts w:hint="eastAsia"/>
            <w:b/>
            <w:bCs/>
            <w:i/>
            <w:iCs/>
          </w:rPr>
          <w:t>P</w:t>
        </w:r>
        <w:r w:rsidR="00DD1D66">
          <w:rPr>
            <w:b/>
            <w:bCs/>
            <w:i/>
            <w:iCs/>
          </w:rPr>
          <w:t>1</w:t>
        </w:r>
        <w:r w:rsidR="00DD1D66">
          <w:rPr>
            <w:b/>
            <w:bCs/>
            <w:i/>
            <w:iCs/>
          </w:rPr>
          <w:t>8</w:t>
        </w:r>
      </w:ins>
      <w:r>
        <w:rPr>
          <w:rFonts w:hint="eastAsia"/>
          <w:b/>
          <w:bCs/>
          <w:i/>
          <w:iCs/>
        </w:rPr>
        <w:t>）</w:t>
      </w:r>
    </w:p>
    <w:p w14:paraId="753008FD" w14:textId="77777777" w:rsidR="009908A5" w:rsidRDefault="00366FCE">
      <w:pPr>
        <w:ind w:firstLineChars="200" w:firstLine="420"/>
      </w:pPr>
      <w:r>
        <w:rPr>
          <w:rFonts w:hint="eastAsia"/>
        </w:rPr>
        <w:t>恭喜您！</w:t>
      </w:r>
    </w:p>
    <w:p w14:paraId="4ED5C60C" w14:textId="77777777" w:rsidR="009908A5" w:rsidRDefault="00366FCE">
      <w:pPr>
        <w:ind w:firstLineChars="200" w:firstLine="420"/>
      </w:pPr>
      <w:r>
        <w:rPr>
          <w:rFonts w:hint="eastAsia"/>
        </w:rPr>
        <w:t>获得奖励：星际运输研发中心</w:t>
      </w:r>
    </w:p>
    <w:p w14:paraId="7A1BA92D" w14:textId="1AB18D97" w:rsidR="009908A5" w:rsidRDefault="0002018D">
      <w:pPr>
        <w:ind w:firstLineChars="200" w:firstLine="420"/>
      </w:pPr>
      <w:r>
        <w:rPr>
          <w:rFonts w:hint="eastAsia"/>
        </w:rPr>
        <w:t>功能：</w:t>
      </w:r>
      <w:r w:rsidR="006D23B6">
        <w:rPr>
          <w:rFonts w:hint="eastAsia"/>
        </w:rPr>
        <w:t>是</w:t>
      </w:r>
      <w:r w:rsidR="00366FCE">
        <w:rPr>
          <w:rFonts w:hint="eastAsia"/>
        </w:rPr>
        <w:t>对各类先进的星际运输技术进行科学研究的地方</w:t>
      </w:r>
      <w:r w:rsidR="009D4CD6">
        <w:rPr>
          <w:rFonts w:hint="eastAsia"/>
        </w:rPr>
        <w:t>，</w:t>
      </w:r>
      <w:r w:rsidR="00366FCE">
        <w:rPr>
          <w:rFonts w:hint="eastAsia"/>
        </w:rPr>
        <w:t>K</w:t>
      </w:r>
      <w:r w:rsidR="00366FCE">
        <w:t>114</w:t>
      </w:r>
      <w:r w:rsidR="00366FCE">
        <w:rPr>
          <w:rFonts w:hint="eastAsia"/>
        </w:rPr>
        <w:t>空港的技术开发和升级工作都</w:t>
      </w:r>
      <w:r w:rsidR="009D4CD6">
        <w:rPr>
          <w:rFonts w:hint="eastAsia"/>
        </w:rPr>
        <w:t>要靠它</w:t>
      </w:r>
      <w:r w:rsidR="00366FCE">
        <w:rPr>
          <w:rFonts w:hint="eastAsia"/>
        </w:rPr>
        <w:t>！</w:t>
      </w:r>
      <w:del w:id="149" w:author="a" w:date="2021-02-07T10:37:00Z">
        <w:r w:rsidR="009030E1" w:rsidDel="00C30C4A">
          <w:rPr>
            <w:rFonts w:hint="eastAsia"/>
          </w:rPr>
          <w:delText>您</w:delText>
        </w:r>
      </w:del>
      <w:ins w:id="150" w:author="a" w:date="2021-02-07T10:37:00Z">
        <w:r w:rsidR="00C30C4A">
          <w:rPr>
            <w:rFonts w:hint="eastAsia"/>
          </w:rPr>
          <w:t>你</w:t>
        </w:r>
      </w:ins>
      <w:r w:rsidR="009030E1">
        <w:rPr>
          <w:rFonts w:hint="eastAsia"/>
        </w:rPr>
        <w:t>所学</w:t>
      </w:r>
      <w:ins w:id="151" w:author="a" w:date="2021-02-07T10:37:00Z">
        <w:r w:rsidR="00C30C4A">
          <w:rPr>
            <w:rFonts w:hint="eastAsia"/>
          </w:rPr>
          <w:t>到</w:t>
        </w:r>
      </w:ins>
      <w:r w:rsidR="009030E1">
        <w:rPr>
          <w:rFonts w:hint="eastAsia"/>
        </w:rPr>
        <w:t>的尼古丁成瘾原理</w:t>
      </w:r>
      <w:ins w:id="152" w:author="a" w:date="2021-02-07T10:38:00Z">
        <w:r w:rsidR="00DD1D66">
          <w:rPr>
            <w:rFonts w:hint="eastAsia"/>
          </w:rPr>
          <w:t>就</w:t>
        </w:r>
      </w:ins>
      <w:r w:rsidR="009D4CD6">
        <w:rPr>
          <w:rFonts w:hint="eastAsia"/>
        </w:rPr>
        <w:t>是医疗科研人员的研究</w:t>
      </w:r>
      <w:r>
        <w:rPr>
          <w:rFonts w:hint="eastAsia"/>
        </w:rPr>
        <w:t>成果</w:t>
      </w:r>
      <w:r w:rsidR="009D4CD6">
        <w:rPr>
          <w:rFonts w:hint="eastAsia"/>
        </w:rPr>
        <w:t>，让我们尊重科学，</w:t>
      </w:r>
      <w:r w:rsidR="003100D9">
        <w:rPr>
          <w:rFonts w:hint="eastAsia"/>
        </w:rPr>
        <w:t>实践科学</w:t>
      </w:r>
      <w:r w:rsidR="009D4CD6">
        <w:rPr>
          <w:rFonts w:hint="eastAsia"/>
        </w:rPr>
        <w:t>！</w:t>
      </w:r>
    </w:p>
    <w:p w14:paraId="02E6A1B8" w14:textId="3E92B0BB" w:rsidR="0002018D" w:rsidRPr="00C25F1C" w:rsidRDefault="0002018D" w:rsidP="0002018D">
      <w:pPr>
        <w:ind w:firstLineChars="200"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</w:t>
      </w:r>
      <w:r>
        <w:rPr>
          <w:rFonts w:ascii="等线" w:eastAsia="等线" w:hAnsi="等线"/>
        </w:rPr>
        <w:t>互动按钮</w:t>
      </w:r>
      <w:r>
        <w:rPr>
          <w:rFonts w:ascii="等线" w:eastAsia="等线" w:hAnsi="等线" w:hint="eastAsia"/>
        </w:rPr>
        <w:t>）【</w:t>
      </w:r>
      <w:r>
        <w:rPr>
          <w:rFonts w:ascii="等线" w:eastAsia="等线" w:hAnsi="等线"/>
        </w:rPr>
        <w:t>开始建造</w:t>
      </w:r>
      <w:r>
        <w:rPr>
          <w:rFonts w:ascii="等线" w:eastAsia="等线" w:hAnsi="等线" w:hint="eastAsia"/>
        </w:rPr>
        <w:t>】</w:t>
      </w:r>
    </w:p>
    <w:p w14:paraId="123615FE" w14:textId="77777777" w:rsidR="009908A5" w:rsidRDefault="009908A5">
      <w:pPr>
        <w:ind w:firstLineChars="200" w:firstLine="420"/>
      </w:pPr>
    </w:p>
    <w:p w14:paraId="3FF66174" w14:textId="5C004B99" w:rsidR="009908A5" w:rsidRDefault="00366FCE">
      <w:pPr>
        <w:rPr>
          <w:b/>
          <w:bCs/>
          <w:i/>
          <w:iCs/>
        </w:rPr>
      </w:pPr>
      <w:r>
        <w:rPr>
          <w:rFonts w:hint="eastAsia"/>
          <w:b/>
          <w:bCs/>
          <w:i/>
          <w:iCs/>
        </w:rPr>
        <w:t>引导文案</w:t>
      </w:r>
      <w:r>
        <w:rPr>
          <w:b/>
          <w:bCs/>
          <w:i/>
          <w:iCs/>
        </w:rPr>
        <w:t xml:space="preserve"> (</w:t>
      </w:r>
      <w:del w:id="153" w:author="a" w:date="2021-02-07T10:40:00Z">
        <w:r w:rsidDel="00DD1D66">
          <w:rPr>
            <w:rFonts w:hint="eastAsia"/>
            <w:b/>
            <w:bCs/>
            <w:i/>
            <w:iCs/>
          </w:rPr>
          <w:delText>P1</w:delText>
        </w:r>
        <w:r w:rsidDel="00DD1D66">
          <w:rPr>
            <w:b/>
            <w:bCs/>
            <w:i/>
            <w:iCs/>
          </w:rPr>
          <w:delText>8</w:delText>
        </w:r>
      </w:del>
      <w:ins w:id="154" w:author="a" w:date="2021-02-07T10:40:00Z">
        <w:r w:rsidR="00DD1D66">
          <w:rPr>
            <w:rFonts w:hint="eastAsia"/>
            <w:b/>
            <w:bCs/>
            <w:i/>
            <w:iCs/>
          </w:rPr>
          <w:t>P1</w:t>
        </w:r>
        <w:r w:rsidR="00DD1D66">
          <w:rPr>
            <w:b/>
            <w:bCs/>
            <w:i/>
            <w:iCs/>
          </w:rPr>
          <w:t>9</w:t>
        </w:r>
      </w:ins>
      <w:r>
        <w:rPr>
          <w:rFonts w:hint="eastAsia"/>
          <w:b/>
          <w:bCs/>
          <w:i/>
          <w:iCs/>
        </w:rPr>
        <w:t>)</w:t>
      </w:r>
    </w:p>
    <w:p w14:paraId="6A05711C" w14:textId="77777777" w:rsidR="009908A5" w:rsidRDefault="00366FCE">
      <w:pPr>
        <w:ind w:firstLine="420"/>
      </w:pPr>
      <w:r>
        <w:rPr>
          <w:rFonts w:hint="eastAsia"/>
        </w:rPr>
        <w:t>（标题）：早间任务已完成</w:t>
      </w:r>
    </w:p>
    <w:p w14:paraId="6DD1346F" w14:textId="77777777" w:rsidR="009908A5" w:rsidRDefault="00366FCE">
      <w:pPr>
        <w:ind w:firstLineChars="200" w:firstLine="420"/>
      </w:pPr>
      <w:r>
        <w:rPr>
          <w:rFonts w:hint="eastAsia"/>
        </w:rPr>
        <w:t>（正文）：</w:t>
      </w:r>
    </w:p>
    <w:p w14:paraId="0DD56A6F" w14:textId="1E46ADE1" w:rsidR="009908A5" w:rsidRDefault="00366FCE">
      <w:pPr>
        <w:ind w:firstLineChars="200" w:firstLine="420"/>
      </w:pPr>
      <w:del w:id="155" w:author="王 自飞" w:date="2021-02-05T00:45:00Z">
        <w:r w:rsidDel="000C6F8F">
          <w:rPr>
            <w:rFonts w:hint="eastAsia"/>
          </w:rPr>
          <w:delText>地球的使者</w:delText>
        </w:r>
      </w:del>
      <w:ins w:id="156" w:author="王 自飞" w:date="2021-02-05T00:45:00Z">
        <w:r w:rsidR="000C6F8F">
          <w:rPr>
            <w:rFonts w:hint="eastAsia"/>
          </w:rPr>
          <w:t>Hi，亲爱的朋友</w:t>
        </w:r>
      </w:ins>
    </w:p>
    <w:p w14:paraId="4F60CB36" w14:textId="5C70BCC6" w:rsidR="009908A5" w:rsidRDefault="00366FCE">
      <w:pPr>
        <w:ind w:firstLineChars="200" w:firstLine="420"/>
      </w:pPr>
      <w:r>
        <w:rPr>
          <w:rFonts w:hint="eastAsia"/>
        </w:rPr>
        <w:t>到晚上，星际委员会将与</w:t>
      </w:r>
      <w:del w:id="157" w:author="王 自飞" w:date="2021-02-05T00:45:00Z">
        <w:r w:rsidDel="000C6F8F">
          <w:rPr>
            <w:rFonts w:hint="eastAsia"/>
          </w:rPr>
          <w:delText>您</w:delText>
        </w:r>
      </w:del>
      <w:ins w:id="158" w:author="王 自飞" w:date="2021-02-05T00:45:00Z">
        <w:r w:rsidR="000C6F8F">
          <w:rPr>
            <w:rFonts w:hint="eastAsia"/>
          </w:rPr>
          <w:t>你</w:t>
        </w:r>
      </w:ins>
      <w:r>
        <w:rPr>
          <w:rFonts w:hint="eastAsia"/>
        </w:rPr>
        <w:t>确认</w:t>
      </w:r>
    </w:p>
    <w:p w14:paraId="4F60BADF" w14:textId="5E6AB010" w:rsidR="009908A5" w:rsidRDefault="00366FCE">
      <w:pPr>
        <w:ind w:firstLineChars="200" w:firstLine="420"/>
      </w:pPr>
      <w:del w:id="159" w:author="王 自飞" w:date="2021-02-05T00:45:00Z">
        <w:r w:rsidDel="000C6F8F">
          <w:rPr>
            <w:rFonts w:hint="eastAsia"/>
          </w:rPr>
          <w:delText>您</w:delText>
        </w:r>
      </w:del>
      <w:ins w:id="160" w:author="王 自飞" w:date="2021-02-05T00:45:00Z">
        <w:r w:rsidR="000C6F8F">
          <w:rPr>
            <w:rFonts w:hint="eastAsia"/>
          </w:rPr>
          <w:t>你</w:t>
        </w:r>
      </w:ins>
      <w:r>
        <w:rPr>
          <w:rFonts w:hint="eastAsia"/>
        </w:rPr>
        <w:t>的烟瘾满足实验是否完成。</w:t>
      </w:r>
    </w:p>
    <w:p w14:paraId="4CEDD833" w14:textId="77777777" w:rsidR="009908A5" w:rsidRDefault="00366FCE">
      <w:pPr>
        <w:ind w:firstLineChars="200" w:firstLine="420"/>
      </w:pPr>
      <w:r>
        <w:rPr>
          <w:rFonts w:hint="eastAsia"/>
        </w:rPr>
        <w:t>这是双方之间的约定，</w:t>
      </w:r>
    </w:p>
    <w:p w14:paraId="5B8BF88A" w14:textId="24D55429" w:rsidR="009908A5" w:rsidRDefault="00FF242C">
      <w:pPr>
        <w:ind w:firstLineChars="200" w:firstLine="420"/>
      </w:pPr>
      <w:ins w:id="161" w:author="王 自飞" w:date="2021-02-05T00:46:00Z">
        <w:r>
          <w:rPr>
            <w:rFonts w:hint="eastAsia"/>
          </w:rPr>
          <w:t>一定要</w:t>
        </w:r>
      </w:ins>
      <w:r w:rsidR="00366FCE">
        <w:rPr>
          <w:rFonts w:hint="eastAsia"/>
        </w:rPr>
        <w:t>相信自己！不要轻言放弃</w:t>
      </w:r>
      <w:ins w:id="162" w:author="王 自飞" w:date="2021-02-05T00:46:00Z">
        <w:r>
          <w:rPr>
            <w:rFonts w:hint="eastAsia"/>
          </w:rPr>
          <w:t>哦</w:t>
        </w:r>
      </w:ins>
      <w:r w:rsidR="00366FCE">
        <w:rPr>
          <w:rFonts w:hint="eastAsia"/>
        </w:rPr>
        <w:t>！</w:t>
      </w:r>
    </w:p>
    <w:p w14:paraId="23CAA212" w14:textId="77777777" w:rsidR="009908A5" w:rsidRDefault="00366FCE">
      <w:pPr>
        <w:ind w:firstLineChars="200" w:firstLine="420"/>
      </w:pPr>
      <w:r>
        <w:rPr>
          <w:rFonts w:hint="eastAsia"/>
        </w:rPr>
        <w:t>（互动按钮）：【回到主页】</w:t>
      </w:r>
    </w:p>
    <w:p w14:paraId="2FB86182" w14:textId="77777777" w:rsidR="009908A5" w:rsidRDefault="009908A5">
      <w:pPr>
        <w:ind w:firstLineChars="200" w:firstLine="420"/>
      </w:pPr>
    </w:p>
    <w:p w14:paraId="4F819151" w14:textId="77777777" w:rsidR="009908A5" w:rsidRDefault="009908A5">
      <w:pPr>
        <w:ind w:firstLineChars="200" w:firstLine="420"/>
      </w:pPr>
    </w:p>
    <w:p w14:paraId="38B0A924" w14:textId="77777777" w:rsidR="009908A5" w:rsidRDefault="00366FCE">
      <w:pPr>
        <w:rPr>
          <w:b/>
          <w:bCs/>
          <w:i/>
          <w:iCs/>
          <w:u w:val="single"/>
        </w:rPr>
      </w:pPr>
      <w:r>
        <w:rPr>
          <w:rFonts w:hint="eastAsia"/>
          <w:b/>
          <w:bCs/>
          <w:i/>
          <w:iCs/>
          <w:highlight w:val="cyan"/>
          <w:u w:val="single"/>
        </w:rPr>
        <w:t>（下午）</w:t>
      </w:r>
    </w:p>
    <w:p w14:paraId="6C55A650" w14:textId="77777777" w:rsidR="009908A5" w:rsidRDefault="00366FCE">
      <w:pPr>
        <w:rPr>
          <w:b/>
          <w:bCs/>
          <w:i/>
          <w:iCs/>
        </w:rPr>
      </w:pPr>
      <w:r>
        <w:rPr>
          <w:rFonts w:hint="eastAsia"/>
          <w:b/>
          <w:bCs/>
          <w:i/>
          <w:iCs/>
        </w:rPr>
        <w:t>推送文案：</w:t>
      </w:r>
    </w:p>
    <w:p w14:paraId="2CDA3BE8" w14:textId="77777777" w:rsidR="009908A5" w:rsidRDefault="00366FCE">
      <w:pPr>
        <w:rPr>
          <w:b/>
          <w:bCs/>
          <w:i/>
          <w:iCs/>
        </w:rPr>
      </w:pPr>
      <w:r>
        <w:rPr>
          <w:rFonts w:hint="eastAsia"/>
          <w:b/>
          <w:bCs/>
          <w:i/>
          <w:iCs/>
        </w:rPr>
        <w:t>倒计时</w:t>
      </w:r>
      <w:r>
        <w:rPr>
          <w:b/>
          <w:bCs/>
          <w:i/>
          <w:iCs/>
        </w:rPr>
        <w:t>8</w:t>
      </w:r>
      <w:r>
        <w:rPr>
          <w:rFonts w:hint="eastAsia"/>
          <w:b/>
          <w:bCs/>
          <w:i/>
          <w:iCs/>
        </w:rPr>
        <w:t>天。</w:t>
      </w:r>
    </w:p>
    <w:p w14:paraId="4B38FC09" w14:textId="77777777" w:rsidR="009908A5" w:rsidRDefault="00366FCE">
      <w:pPr>
        <w:rPr>
          <w:b/>
          <w:bCs/>
          <w:i/>
          <w:iCs/>
        </w:rPr>
      </w:pPr>
      <w:r>
        <w:rPr>
          <w:rFonts w:hint="eastAsia"/>
          <w:b/>
          <w:bCs/>
          <w:i/>
          <w:iCs/>
        </w:rPr>
        <w:t>艾丽莎来回复烟瘾满足实验的情况……（链接到主页）</w:t>
      </w:r>
    </w:p>
    <w:p w14:paraId="6429CD6B" w14:textId="77777777" w:rsidR="009908A5" w:rsidRDefault="009908A5">
      <w:pPr>
        <w:ind w:firstLineChars="200" w:firstLine="420"/>
      </w:pPr>
    </w:p>
    <w:p w14:paraId="32BA6E25" w14:textId="55298899" w:rsidR="009908A5" w:rsidRDefault="00366FCE">
      <w:pPr>
        <w:rPr>
          <w:b/>
          <w:bCs/>
          <w:i/>
          <w:iCs/>
        </w:rPr>
      </w:pPr>
      <w:r>
        <w:rPr>
          <w:rFonts w:hint="eastAsia"/>
          <w:b/>
          <w:bCs/>
          <w:i/>
          <w:iCs/>
        </w:rPr>
        <w:t>对话文案</w:t>
      </w:r>
      <w:r>
        <w:rPr>
          <w:b/>
          <w:bCs/>
          <w:i/>
          <w:iCs/>
        </w:rPr>
        <w:t xml:space="preserve"> (</w:t>
      </w:r>
      <w:del w:id="163" w:author="a" w:date="2021-02-07T10:40:00Z">
        <w:r w:rsidDel="00DD1D66">
          <w:rPr>
            <w:rFonts w:hint="eastAsia"/>
            <w:b/>
            <w:bCs/>
            <w:i/>
            <w:iCs/>
          </w:rPr>
          <w:delText>P1</w:delText>
        </w:r>
        <w:r w:rsidDel="00DD1D66">
          <w:rPr>
            <w:b/>
            <w:bCs/>
            <w:i/>
            <w:iCs/>
          </w:rPr>
          <w:delText>9</w:delText>
        </w:r>
      </w:del>
      <w:ins w:id="164" w:author="a" w:date="2021-02-07T10:40:00Z">
        <w:r w:rsidR="00DD1D66">
          <w:rPr>
            <w:rFonts w:hint="eastAsia"/>
            <w:b/>
            <w:bCs/>
            <w:i/>
            <w:iCs/>
          </w:rPr>
          <w:t>P</w:t>
        </w:r>
        <w:r w:rsidR="00DD1D66">
          <w:rPr>
            <w:b/>
            <w:bCs/>
            <w:i/>
            <w:iCs/>
          </w:rPr>
          <w:t>20</w:t>
        </w:r>
      </w:ins>
      <w:r>
        <w:rPr>
          <w:rFonts w:hint="eastAsia"/>
          <w:b/>
          <w:bCs/>
          <w:i/>
          <w:iCs/>
        </w:rPr>
        <w:t>)</w:t>
      </w:r>
    </w:p>
    <w:p w14:paraId="352046FA" w14:textId="79317BA4" w:rsidR="009908A5" w:rsidRDefault="00366FCE">
      <w:pPr>
        <w:ind w:firstLine="420"/>
      </w:pPr>
      <w:r>
        <w:rPr>
          <w:rFonts w:hint="eastAsia"/>
        </w:rPr>
        <w:t>（头像）：艾丽莎</w:t>
      </w:r>
      <w:r w:rsidR="00B65D6A">
        <w:rPr>
          <w:rFonts w:hint="eastAsia"/>
        </w:rPr>
        <w:t>（正常）</w:t>
      </w:r>
    </w:p>
    <w:p w14:paraId="324FADE0" w14:textId="77777777" w:rsidR="009908A5" w:rsidRDefault="00366FCE">
      <w:pPr>
        <w:ind w:firstLineChars="200" w:firstLine="420"/>
      </w:pPr>
      <w:r>
        <w:rPr>
          <w:rFonts w:hint="eastAsia"/>
        </w:rPr>
        <w:t>（正文）：</w:t>
      </w:r>
    </w:p>
    <w:p w14:paraId="756D72E9" w14:textId="77777777" w:rsidR="00DD1D66" w:rsidRDefault="00366FCE">
      <w:pPr>
        <w:ind w:firstLineChars="200" w:firstLine="420"/>
        <w:rPr>
          <w:ins w:id="165" w:author="a" w:date="2021-02-07T10:38:00Z"/>
        </w:rPr>
      </w:pPr>
      <w:del w:id="166" w:author="a" w:date="2021-02-07T10:38:00Z">
        <w:r w:rsidDel="00DD1D66">
          <w:rPr>
            <w:rFonts w:hint="eastAsia"/>
          </w:rPr>
          <w:delText>使者先生</w:delText>
        </w:r>
      </w:del>
      <w:ins w:id="167" w:author="a" w:date="2021-02-07T10:38:00Z">
        <w:r w:rsidR="00DD1D66">
          <w:rPr>
            <w:rFonts w:hint="eastAsia"/>
          </w:rPr>
          <w:t>使者</w:t>
        </w:r>
      </w:ins>
      <w:r>
        <w:rPr>
          <w:rFonts w:hint="eastAsia"/>
        </w:rPr>
        <w:t>，</w:t>
      </w:r>
    </w:p>
    <w:p w14:paraId="35CE4809" w14:textId="02DE554D" w:rsidR="009908A5" w:rsidRDefault="00366FCE">
      <w:pPr>
        <w:ind w:firstLineChars="200" w:firstLine="420"/>
      </w:pPr>
      <w:r>
        <w:rPr>
          <w:rFonts w:hint="eastAsia"/>
        </w:rPr>
        <w:lastRenderedPageBreak/>
        <w:t>我把尼古丁成瘾原理</w:t>
      </w:r>
      <w:del w:id="168" w:author="王 自飞" w:date="2021-02-05T00:46:00Z">
        <w:r w:rsidDel="00FF242C">
          <w:rPr>
            <w:rFonts w:hint="eastAsia"/>
          </w:rPr>
          <w:delText>告知了亲人和朋友们</w:delText>
        </w:r>
      </w:del>
      <w:ins w:id="169" w:author="王 自飞" w:date="2021-02-05T00:46:00Z">
        <w:r w:rsidR="00FF242C">
          <w:rPr>
            <w:rFonts w:hint="eastAsia"/>
          </w:rPr>
          <w:t>告诉了</w:t>
        </w:r>
      </w:ins>
      <w:ins w:id="170" w:author="王 自飞" w:date="2021-02-05T00:47:00Z">
        <w:r w:rsidR="00FF242C">
          <w:rPr>
            <w:rFonts w:hint="eastAsia"/>
          </w:rPr>
          <w:t>大家</w:t>
        </w:r>
      </w:ins>
      <w:r>
        <w:rPr>
          <w:rFonts w:hint="eastAsia"/>
        </w:rPr>
        <w:t>。</w:t>
      </w:r>
    </w:p>
    <w:p w14:paraId="55CB1250" w14:textId="77777777" w:rsidR="00DD1D66" w:rsidRDefault="00366FCE">
      <w:pPr>
        <w:ind w:firstLineChars="200" w:firstLine="420"/>
        <w:rPr>
          <w:ins w:id="171" w:author="a" w:date="2021-02-07T10:38:00Z"/>
        </w:rPr>
      </w:pPr>
      <w:r>
        <w:rPr>
          <w:rFonts w:hint="eastAsia"/>
        </w:rPr>
        <w:t>他们对这一知识倍感新奇，而且十分</w:t>
      </w:r>
    </w:p>
    <w:p w14:paraId="5CF5EA15" w14:textId="77777777" w:rsidR="00DD1D66" w:rsidRDefault="00366FCE">
      <w:pPr>
        <w:ind w:firstLineChars="200" w:firstLine="420"/>
        <w:rPr>
          <w:ins w:id="172" w:author="a" w:date="2021-02-07T10:38:00Z"/>
        </w:rPr>
      </w:pPr>
      <w:r>
        <w:rPr>
          <w:rFonts w:hint="eastAsia"/>
        </w:rPr>
        <w:t>信服</w:t>
      </w:r>
      <w:ins w:id="173" w:author="王 自飞" w:date="2021-02-05T00:49:00Z">
        <w:r w:rsidR="00FF242C">
          <w:rPr>
            <w:rFonts w:hint="eastAsia"/>
          </w:rPr>
          <w:t>！也因此大多数人都执行了烟瘾</w:t>
        </w:r>
      </w:ins>
    </w:p>
    <w:p w14:paraId="45AE5D0F" w14:textId="61222189" w:rsidR="009908A5" w:rsidRDefault="00FF242C">
      <w:pPr>
        <w:ind w:firstLineChars="200" w:firstLine="420"/>
      </w:pPr>
      <w:ins w:id="174" w:author="王 自飞" w:date="2021-02-05T00:49:00Z">
        <w:r>
          <w:rPr>
            <w:rFonts w:hint="eastAsia"/>
          </w:rPr>
          <w:t>满足实验。</w:t>
        </w:r>
      </w:ins>
      <w:del w:id="175" w:author="王 自飞" w:date="2021-02-05T00:49:00Z">
        <w:r w:rsidR="00366FCE" w:rsidDel="00FF242C">
          <w:rPr>
            <w:rFonts w:hint="eastAsia"/>
          </w:rPr>
          <w:delText>。</w:delText>
        </w:r>
      </w:del>
    </w:p>
    <w:p w14:paraId="4D34CF7B" w14:textId="60D9C3DB" w:rsidR="009908A5" w:rsidDel="00FF242C" w:rsidRDefault="00366FCE">
      <w:pPr>
        <w:ind w:firstLineChars="200" w:firstLine="420"/>
        <w:rPr>
          <w:del w:id="176" w:author="王 自飞" w:date="2021-02-05T00:49:00Z"/>
        </w:rPr>
      </w:pPr>
      <w:del w:id="177" w:author="王 自飞" w:date="2021-02-05T00:49:00Z">
        <w:r w:rsidDel="00FF242C">
          <w:rPr>
            <w:rFonts w:hint="eastAsia"/>
          </w:rPr>
          <w:delText>大多数人都执行了烟瘾满足实验。</w:delText>
        </w:r>
      </w:del>
    </w:p>
    <w:p w14:paraId="7E088303" w14:textId="77777777" w:rsidR="009908A5" w:rsidRDefault="00366FCE">
      <w:pPr>
        <w:ind w:firstLine="420"/>
      </w:pPr>
      <w:r>
        <w:rPr>
          <w:rFonts w:hint="eastAsia"/>
        </w:rPr>
        <w:t>（互动按钮）：</w:t>
      </w:r>
      <w:r>
        <w:t>&gt;&gt;</w:t>
      </w:r>
    </w:p>
    <w:p w14:paraId="2797086C" w14:textId="77777777" w:rsidR="009908A5" w:rsidRDefault="009908A5">
      <w:pPr>
        <w:ind w:firstLineChars="200" w:firstLine="420"/>
      </w:pPr>
    </w:p>
    <w:p w14:paraId="682AD44C" w14:textId="5BE2A147" w:rsidR="009908A5" w:rsidRDefault="00366FCE">
      <w:pPr>
        <w:rPr>
          <w:b/>
          <w:bCs/>
          <w:i/>
          <w:iCs/>
        </w:rPr>
      </w:pPr>
      <w:r>
        <w:rPr>
          <w:rFonts w:hint="eastAsia"/>
          <w:b/>
          <w:bCs/>
          <w:i/>
          <w:iCs/>
        </w:rPr>
        <w:t>对话文案</w:t>
      </w:r>
      <w:r>
        <w:rPr>
          <w:b/>
          <w:bCs/>
          <w:i/>
          <w:iCs/>
        </w:rPr>
        <w:t xml:space="preserve"> (</w:t>
      </w:r>
      <w:del w:id="178" w:author="a" w:date="2021-02-07T10:40:00Z">
        <w:r w:rsidDel="00DD1D66">
          <w:rPr>
            <w:rFonts w:hint="eastAsia"/>
            <w:b/>
            <w:bCs/>
            <w:i/>
            <w:iCs/>
          </w:rPr>
          <w:delText>P</w:delText>
        </w:r>
        <w:r w:rsidDel="00DD1D66">
          <w:rPr>
            <w:b/>
            <w:bCs/>
            <w:i/>
            <w:iCs/>
          </w:rPr>
          <w:delText>20</w:delText>
        </w:r>
      </w:del>
      <w:ins w:id="179" w:author="a" w:date="2021-02-07T10:40:00Z">
        <w:r w:rsidR="00DD1D66">
          <w:rPr>
            <w:rFonts w:hint="eastAsia"/>
            <w:b/>
            <w:bCs/>
            <w:i/>
            <w:iCs/>
          </w:rPr>
          <w:t>P</w:t>
        </w:r>
        <w:r w:rsidR="00DD1D66">
          <w:rPr>
            <w:b/>
            <w:bCs/>
            <w:i/>
            <w:iCs/>
          </w:rPr>
          <w:t>2</w:t>
        </w:r>
        <w:r w:rsidR="00DD1D66">
          <w:rPr>
            <w:b/>
            <w:bCs/>
            <w:i/>
            <w:iCs/>
          </w:rPr>
          <w:t>1</w:t>
        </w:r>
      </w:ins>
      <w:r>
        <w:rPr>
          <w:rFonts w:hint="eastAsia"/>
          <w:b/>
          <w:bCs/>
          <w:i/>
          <w:iCs/>
        </w:rPr>
        <w:t>)</w:t>
      </w:r>
    </w:p>
    <w:p w14:paraId="4E1F693C" w14:textId="77777777" w:rsidR="009908A5" w:rsidRDefault="00366FCE">
      <w:pPr>
        <w:ind w:firstLine="420"/>
      </w:pPr>
      <w:r>
        <w:rPr>
          <w:rFonts w:hint="eastAsia"/>
        </w:rPr>
        <w:t>（头像）：无</w:t>
      </w:r>
    </w:p>
    <w:p w14:paraId="261505C7" w14:textId="77777777" w:rsidR="009908A5" w:rsidRDefault="00366FCE">
      <w:pPr>
        <w:ind w:firstLineChars="200" w:firstLine="420"/>
      </w:pPr>
      <w:r>
        <w:rPr>
          <w:rFonts w:hint="eastAsia"/>
        </w:rPr>
        <w:t>（正文）：</w:t>
      </w:r>
    </w:p>
    <w:p w14:paraId="0F8B7B1D" w14:textId="77777777" w:rsidR="009908A5" w:rsidRDefault="00366FCE">
      <w:pPr>
        <w:ind w:firstLineChars="200" w:firstLine="420"/>
      </w:pPr>
      <w:r>
        <w:rPr>
          <w:rFonts w:hint="eastAsia"/>
        </w:rPr>
        <w:t>艾丽莎</w:t>
      </w:r>
    </w:p>
    <w:p w14:paraId="74FEB683" w14:textId="77777777" w:rsidR="009908A5" w:rsidRDefault="00366FCE">
      <w:pPr>
        <w:ind w:firstLineChars="200" w:firstLine="420"/>
      </w:pPr>
      <w:r>
        <w:rPr>
          <w:rFonts w:hint="eastAsia"/>
        </w:rPr>
        <w:t>这真是一个值得高兴的好消息！</w:t>
      </w:r>
    </w:p>
    <w:p w14:paraId="267B19CE" w14:textId="77777777" w:rsidR="00DD1D66" w:rsidRDefault="00366FCE">
      <w:pPr>
        <w:ind w:firstLineChars="200" w:firstLine="420"/>
        <w:rPr>
          <w:ins w:id="180" w:author="a" w:date="2021-02-07T10:39:00Z"/>
        </w:rPr>
      </w:pPr>
      <w:r>
        <w:rPr>
          <w:rFonts w:hint="eastAsia"/>
        </w:rPr>
        <w:t>你看，只要我们的思路和方法</w:t>
      </w:r>
      <w:del w:id="181" w:author="王 自飞" w:date="2021-02-05T00:50:00Z">
        <w:r w:rsidDel="00FF242C">
          <w:rPr>
            <w:rFonts w:hint="eastAsia"/>
          </w:rPr>
          <w:delText>正确</w:delText>
        </w:r>
      </w:del>
      <w:ins w:id="182" w:author="王 自飞" w:date="2021-02-05T00:50:00Z">
        <w:r w:rsidR="00FF242C">
          <w:rPr>
            <w:rFonts w:hint="eastAsia"/>
          </w:rPr>
          <w:t>选对了</w:t>
        </w:r>
      </w:ins>
      <w:del w:id="183" w:author="a" w:date="2021-02-07T10:39:00Z">
        <w:r w:rsidDel="00DD1D66">
          <w:rPr>
            <w:rFonts w:hint="eastAsia"/>
          </w:rPr>
          <w:delText>，</w:delText>
        </w:r>
      </w:del>
    </w:p>
    <w:p w14:paraId="6AACBB85" w14:textId="5B99BB78" w:rsidR="009908A5" w:rsidRDefault="00366FCE">
      <w:pPr>
        <w:ind w:firstLineChars="200" w:firstLine="420"/>
      </w:pPr>
      <w:r>
        <w:rPr>
          <w:rFonts w:hint="eastAsia"/>
        </w:rPr>
        <w:t>大家就不会完全排斥改变。</w:t>
      </w:r>
    </w:p>
    <w:p w14:paraId="7FA2C7F0" w14:textId="77777777" w:rsidR="009908A5" w:rsidRDefault="00366FCE">
      <w:pPr>
        <w:ind w:firstLine="420"/>
      </w:pPr>
      <w:r>
        <w:rPr>
          <w:rFonts w:hint="eastAsia"/>
        </w:rPr>
        <w:t>（互动按钮）：</w:t>
      </w:r>
      <w:r>
        <w:t>&gt;&gt;</w:t>
      </w:r>
    </w:p>
    <w:p w14:paraId="22DD2E3C" w14:textId="77777777" w:rsidR="009908A5" w:rsidRDefault="009908A5">
      <w:pPr>
        <w:ind w:firstLineChars="200" w:firstLine="420"/>
      </w:pPr>
    </w:p>
    <w:p w14:paraId="1A438AF1" w14:textId="1FA86153" w:rsidR="009908A5" w:rsidRDefault="00366FCE">
      <w:pPr>
        <w:rPr>
          <w:b/>
          <w:bCs/>
          <w:i/>
          <w:iCs/>
        </w:rPr>
      </w:pPr>
      <w:r>
        <w:rPr>
          <w:rFonts w:hint="eastAsia"/>
          <w:b/>
          <w:bCs/>
          <w:i/>
          <w:iCs/>
        </w:rPr>
        <w:t>对话文案</w:t>
      </w:r>
      <w:r>
        <w:rPr>
          <w:b/>
          <w:bCs/>
          <w:i/>
          <w:iCs/>
        </w:rPr>
        <w:t xml:space="preserve"> (</w:t>
      </w:r>
      <w:del w:id="184" w:author="a" w:date="2021-02-07T10:40:00Z">
        <w:r w:rsidDel="00DD1D66">
          <w:rPr>
            <w:rFonts w:hint="eastAsia"/>
            <w:b/>
            <w:bCs/>
            <w:i/>
            <w:iCs/>
          </w:rPr>
          <w:delText>P</w:delText>
        </w:r>
        <w:r w:rsidDel="00DD1D66">
          <w:rPr>
            <w:b/>
            <w:bCs/>
            <w:i/>
            <w:iCs/>
          </w:rPr>
          <w:delText>21</w:delText>
        </w:r>
      </w:del>
      <w:ins w:id="185" w:author="a" w:date="2021-02-07T10:40:00Z">
        <w:r w:rsidR="00DD1D66">
          <w:rPr>
            <w:rFonts w:hint="eastAsia"/>
            <w:b/>
            <w:bCs/>
            <w:i/>
            <w:iCs/>
          </w:rPr>
          <w:t>P</w:t>
        </w:r>
        <w:r w:rsidR="00DD1D66">
          <w:rPr>
            <w:b/>
            <w:bCs/>
            <w:i/>
            <w:iCs/>
          </w:rPr>
          <w:t>2</w:t>
        </w:r>
        <w:r w:rsidR="00DD1D66">
          <w:rPr>
            <w:b/>
            <w:bCs/>
            <w:i/>
            <w:iCs/>
          </w:rPr>
          <w:t>2</w:t>
        </w:r>
      </w:ins>
      <w:r>
        <w:rPr>
          <w:rFonts w:hint="eastAsia"/>
          <w:b/>
          <w:bCs/>
          <w:i/>
          <w:iCs/>
        </w:rPr>
        <w:t>)</w:t>
      </w:r>
    </w:p>
    <w:p w14:paraId="2C35FC8B" w14:textId="56B3EAF1" w:rsidR="009908A5" w:rsidRDefault="00366FCE">
      <w:pPr>
        <w:ind w:firstLine="420"/>
      </w:pPr>
      <w:r>
        <w:rPr>
          <w:rFonts w:hint="eastAsia"/>
        </w:rPr>
        <w:t>（头像）：艾丽莎</w:t>
      </w:r>
      <w:r w:rsidR="00B65D6A">
        <w:rPr>
          <w:rFonts w:hint="eastAsia"/>
        </w:rPr>
        <w:t>（正常）</w:t>
      </w:r>
    </w:p>
    <w:p w14:paraId="2E2634CB" w14:textId="77777777" w:rsidR="009908A5" w:rsidRDefault="00366FCE">
      <w:pPr>
        <w:ind w:firstLineChars="200" w:firstLine="420"/>
      </w:pPr>
      <w:r>
        <w:rPr>
          <w:rFonts w:hint="eastAsia"/>
        </w:rPr>
        <w:t>（正文）：</w:t>
      </w:r>
    </w:p>
    <w:p w14:paraId="0AC4107D" w14:textId="463BCD36" w:rsidR="009908A5" w:rsidRDefault="00366FCE">
      <w:pPr>
        <w:ind w:firstLineChars="200" w:firstLine="420"/>
      </w:pPr>
      <w:r>
        <w:rPr>
          <w:rFonts w:hint="eastAsia"/>
        </w:rPr>
        <w:t>确实如此，</w:t>
      </w:r>
      <w:ins w:id="186" w:author="王 自飞" w:date="2021-02-05T00:50:00Z">
        <w:r w:rsidR="00FF242C">
          <w:rPr>
            <w:rFonts w:hint="eastAsia"/>
          </w:rPr>
          <w:t>这还要</w:t>
        </w:r>
      </w:ins>
      <w:r>
        <w:rPr>
          <w:rFonts w:hint="eastAsia"/>
        </w:rPr>
        <w:t>感谢</w:t>
      </w:r>
      <w:del w:id="187" w:author="王 自飞" w:date="2021-02-05T00:50:00Z">
        <w:r w:rsidDel="00FF242C">
          <w:rPr>
            <w:rFonts w:hint="eastAsia"/>
          </w:rPr>
          <w:delText>您</w:delText>
        </w:r>
      </w:del>
      <w:ins w:id="188" w:author="王 自飞" w:date="2021-02-05T00:50:00Z">
        <w:r w:rsidR="00FF242C">
          <w:rPr>
            <w:rFonts w:hint="eastAsia"/>
          </w:rPr>
          <w:t>你</w:t>
        </w:r>
      </w:ins>
      <w:r>
        <w:rPr>
          <w:rFonts w:hint="eastAsia"/>
        </w:rPr>
        <w:t>的帮助</w:t>
      </w:r>
      <w:ins w:id="189" w:author="王 自飞" w:date="2021-02-05T00:50:00Z">
        <w:r w:rsidR="00FF242C">
          <w:rPr>
            <w:rFonts w:hint="eastAsia"/>
          </w:rPr>
          <w:t>呢</w:t>
        </w:r>
      </w:ins>
      <w:r>
        <w:rPr>
          <w:rFonts w:hint="eastAsia"/>
        </w:rPr>
        <w:t>！</w:t>
      </w:r>
    </w:p>
    <w:p w14:paraId="1EB93C7E" w14:textId="1DC3DB80" w:rsidR="009908A5" w:rsidRDefault="00366FCE">
      <w:pPr>
        <w:ind w:firstLineChars="200" w:firstLine="420"/>
      </w:pPr>
      <w:r>
        <w:rPr>
          <w:rFonts w:hint="eastAsia"/>
        </w:rPr>
        <w:t>对了，</w:t>
      </w:r>
      <w:del w:id="190" w:author="王 自飞" w:date="2021-02-05T00:50:00Z">
        <w:r w:rsidDel="00FF242C">
          <w:rPr>
            <w:rFonts w:hint="eastAsia"/>
          </w:rPr>
          <w:delText>您</w:delText>
        </w:r>
      </w:del>
      <w:ins w:id="191" w:author="王 自飞" w:date="2021-02-05T00:50:00Z">
        <w:r w:rsidR="00FF242C">
          <w:rPr>
            <w:rFonts w:hint="eastAsia"/>
          </w:rPr>
          <w:t>你</w:t>
        </w:r>
      </w:ins>
      <w:r>
        <w:rPr>
          <w:rFonts w:hint="eastAsia"/>
        </w:rPr>
        <w:t>的烟瘾满足实验做的怎么样了</w:t>
      </w:r>
      <w:ins w:id="192" w:author="王 自飞" w:date="2021-02-05T00:50:00Z">
        <w:r w:rsidR="00FF242C">
          <w:rPr>
            <w:rFonts w:hint="eastAsia"/>
          </w:rPr>
          <w:t>呀</w:t>
        </w:r>
      </w:ins>
      <w:del w:id="193" w:author="王 自飞" w:date="2021-02-05T00:50:00Z">
        <w:r w:rsidDel="00FF242C">
          <w:rPr>
            <w:rFonts w:hint="eastAsia"/>
          </w:rPr>
          <w:delText>呢</w:delText>
        </w:r>
      </w:del>
      <w:r>
        <w:rPr>
          <w:rFonts w:hint="eastAsia"/>
        </w:rPr>
        <w:t>？</w:t>
      </w:r>
    </w:p>
    <w:p w14:paraId="43526046" w14:textId="77777777" w:rsidR="009908A5" w:rsidRDefault="00366FCE">
      <w:pPr>
        <w:ind w:firstLine="420"/>
      </w:pPr>
      <w:r>
        <w:rPr>
          <w:rFonts w:hint="eastAsia"/>
        </w:rPr>
        <w:t>（互动按钮）：</w:t>
      </w:r>
      <w:r>
        <w:t>&gt;&gt;</w:t>
      </w:r>
    </w:p>
    <w:p w14:paraId="4A44479A" w14:textId="77777777" w:rsidR="009908A5" w:rsidRDefault="009908A5">
      <w:pPr>
        <w:ind w:firstLineChars="200" w:firstLine="420"/>
      </w:pPr>
    </w:p>
    <w:p w14:paraId="387BC78C" w14:textId="390D32D2" w:rsidR="009908A5" w:rsidRDefault="00366FCE">
      <w:pPr>
        <w:rPr>
          <w:b/>
          <w:bCs/>
          <w:i/>
          <w:iCs/>
        </w:rPr>
      </w:pPr>
      <w:r>
        <w:rPr>
          <w:rFonts w:hint="eastAsia"/>
          <w:b/>
          <w:bCs/>
          <w:i/>
          <w:iCs/>
        </w:rPr>
        <w:t>对话文案</w:t>
      </w:r>
      <w:r>
        <w:rPr>
          <w:b/>
          <w:bCs/>
          <w:i/>
          <w:iCs/>
        </w:rPr>
        <w:t xml:space="preserve"> (</w:t>
      </w:r>
      <w:del w:id="194" w:author="a" w:date="2021-02-07T10:40:00Z">
        <w:r w:rsidDel="00DD1D66">
          <w:rPr>
            <w:rFonts w:hint="eastAsia"/>
            <w:b/>
            <w:bCs/>
            <w:i/>
            <w:iCs/>
          </w:rPr>
          <w:delText>P</w:delText>
        </w:r>
        <w:r w:rsidDel="00DD1D66">
          <w:rPr>
            <w:b/>
            <w:bCs/>
            <w:i/>
            <w:iCs/>
          </w:rPr>
          <w:delText>22</w:delText>
        </w:r>
      </w:del>
      <w:ins w:id="195" w:author="a" w:date="2021-02-07T10:40:00Z">
        <w:r w:rsidR="00DD1D66">
          <w:rPr>
            <w:rFonts w:hint="eastAsia"/>
            <w:b/>
            <w:bCs/>
            <w:i/>
            <w:iCs/>
          </w:rPr>
          <w:t>P</w:t>
        </w:r>
        <w:r w:rsidR="00DD1D66">
          <w:rPr>
            <w:b/>
            <w:bCs/>
            <w:i/>
            <w:iCs/>
          </w:rPr>
          <w:t>2</w:t>
        </w:r>
        <w:r w:rsidR="00DD1D66">
          <w:rPr>
            <w:b/>
            <w:bCs/>
            <w:i/>
            <w:iCs/>
          </w:rPr>
          <w:t>3</w:t>
        </w:r>
      </w:ins>
      <w:r>
        <w:rPr>
          <w:rFonts w:hint="eastAsia"/>
          <w:b/>
          <w:bCs/>
          <w:i/>
          <w:iCs/>
        </w:rPr>
        <w:t>)</w:t>
      </w:r>
    </w:p>
    <w:p w14:paraId="7FA30F36" w14:textId="77777777" w:rsidR="009908A5" w:rsidRDefault="00366FCE">
      <w:pPr>
        <w:ind w:firstLine="420"/>
      </w:pPr>
      <w:r>
        <w:rPr>
          <w:rFonts w:hint="eastAsia"/>
        </w:rPr>
        <w:t>（头像）：无</w:t>
      </w:r>
    </w:p>
    <w:p w14:paraId="2D8B8427" w14:textId="77777777" w:rsidR="009908A5" w:rsidRDefault="00366FCE">
      <w:pPr>
        <w:ind w:firstLineChars="200" w:firstLine="420"/>
      </w:pPr>
      <w:r>
        <w:rPr>
          <w:rFonts w:hint="eastAsia"/>
        </w:rPr>
        <w:t>（正文）：</w:t>
      </w:r>
    </w:p>
    <w:p w14:paraId="5C59979F" w14:textId="77777777" w:rsidR="009908A5" w:rsidRDefault="00366FCE">
      <w:pPr>
        <w:ind w:firstLineChars="200" w:firstLine="420"/>
      </w:pPr>
      <w:r>
        <w:rPr>
          <w:rFonts w:hint="eastAsia"/>
        </w:rPr>
        <w:t>啊，星际委员会还在等待我的回复。</w:t>
      </w:r>
    </w:p>
    <w:p w14:paraId="741A853A" w14:textId="77777777" w:rsidR="009908A5" w:rsidRDefault="00366FCE">
      <w:pPr>
        <w:ind w:firstLineChars="200" w:firstLine="420"/>
      </w:pPr>
      <w:r>
        <w:rPr>
          <w:rFonts w:hint="eastAsia"/>
        </w:rPr>
        <w:t>我们一起来看一下评测结果吧！</w:t>
      </w:r>
    </w:p>
    <w:p w14:paraId="3875F370" w14:textId="77777777" w:rsidR="009908A5" w:rsidRDefault="00366FCE">
      <w:pPr>
        <w:ind w:firstLine="420"/>
      </w:pPr>
      <w:r>
        <w:rPr>
          <w:rFonts w:hint="eastAsia"/>
        </w:rPr>
        <w:t>（互动按钮）：</w:t>
      </w:r>
      <w:r>
        <w:t>&gt;&gt;</w:t>
      </w:r>
    </w:p>
    <w:p w14:paraId="2008E2C9" w14:textId="77777777" w:rsidR="009908A5" w:rsidRDefault="009908A5"/>
    <w:p w14:paraId="0FF0FD5B" w14:textId="6B3633EB" w:rsidR="009908A5" w:rsidRDefault="00366FCE">
      <w:pPr>
        <w:rPr>
          <w:b/>
          <w:bCs/>
          <w:i/>
          <w:iCs/>
        </w:rPr>
      </w:pPr>
      <w:r>
        <w:rPr>
          <w:rFonts w:hint="eastAsia"/>
          <w:b/>
          <w:bCs/>
          <w:i/>
          <w:iCs/>
        </w:rPr>
        <w:t>引导文案</w:t>
      </w:r>
      <w:r>
        <w:rPr>
          <w:b/>
          <w:bCs/>
          <w:i/>
          <w:iCs/>
        </w:rPr>
        <w:t xml:space="preserve"> (</w:t>
      </w:r>
      <w:del w:id="196" w:author="a" w:date="2021-02-07T10:40:00Z">
        <w:r w:rsidDel="00DD1D66">
          <w:rPr>
            <w:rFonts w:hint="eastAsia"/>
            <w:b/>
            <w:bCs/>
            <w:i/>
            <w:iCs/>
          </w:rPr>
          <w:delText>P</w:delText>
        </w:r>
        <w:r w:rsidDel="00DD1D66">
          <w:rPr>
            <w:b/>
            <w:bCs/>
            <w:i/>
            <w:iCs/>
          </w:rPr>
          <w:delText>23</w:delText>
        </w:r>
      </w:del>
      <w:ins w:id="197" w:author="a" w:date="2021-02-07T10:40:00Z">
        <w:r w:rsidR="00DD1D66">
          <w:rPr>
            <w:rFonts w:hint="eastAsia"/>
            <w:b/>
            <w:bCs/>
            <w:i/>
            <w:iCs/>
          </w:rPr>
          <w:t>P</w:t>
        </w:r>
        <w:r w:rsidR="00DD1D66">
          <w:rPr>
            <w:b/>
            <w:bCs/>
            <w:i/>
            <w:iCs/>
          </w:rPr>
          <w:t>2</w:t>
        </w:r>
        <w:r w:rsidR="00DD1D66">
          <w:rPr>
            <w:b/>
            <w:bCs/>
            <w:i/>
            <w:iCs/>
          </w:rPr>
          <w:t>4</w:t>
        </w:r>
      </w:ins>
      <w:r>
        <w:rPr>
          <w:b/>
          <w:bCs/>
          <w:i/>
          <w:iCs/>
        </w:rPr>
        <w:t>.1</w:t>
      </w:r>
      <w:r>
        <w:rPr>
          <w:rFonts w:hint="eastAsia"/>
          <w:b/>
          <w:bCs/>
          <w:i/>
          <w:iCs/>
        </w:rPr>
        <w:t>)</w:t>
      </w:r>
    </w:p>
    <w:p w14:paraId="2B3458B6" w14:textId="37A22144" w:rsidR="009908A5" w:rsidRDefault="00366FCE">
      <w:pPr>
        <w:ind w:firstLineChars="200" w:firstLine="420"/>
      </w:pPr>
      <w:r>
        <w:t>(标题): 今天第一次烟瘾满足实验时，</w:t>
      </w:r>
      <w:del w:id="198" w:author="王 自飞" w:date="2021-02-05T00:50:00Z">
        <w:r w:rsidDel="00301358">
          <w:rPr>
            <w:rFonts w:hint="eastAsia"/>
          </w:rPr>
          <w:delText>您</w:delText>
        </w:r>
      </w:del>
      <w:ins w:id="199" w:author="王 自飞" w:date="2021-02-05T00:50:00Z">
        <w:r w:rsidR="00301358">
          <w:rPr>
            <w:rFonts w:hint="eastAsia"/>
          </w:rPr>
          <w:t>你</w:t>
        </w:r>
      </w:ins>
      <w:r>
        <w:t>是否抽完了整支烟？</w:t>
      </w:r>
    </w:p>
    <w:p w14:paraId="123C10FE" w14:textId="77777777" w:rsidR="009908A5" w:rsidRDefault="00366FCE">
      <w:pPr>
        <w:ind w:firstLineChars="200" w:firstLine="420"/>
      </w:pPr>
      <w:r>
        <w:t xml:space="preserve">(正文): </w:t>
      </w:r>
    </w:p>
    <w:p w14:paraId="25648FB4" w14:textId="77777777" w:rsidR="009908A5" w:rsidRDefault="00366FCE">
      <w:pPr>
        <w:ind w:firstLineChars="200" w:firstLine="420"/>
      </w:pPr>
      <w:r>
        <w:rPr>
          <w:rFonts w:hint="eastAsia"/>
        </w:rPr>
        <w:t>•</w:t>
      </w:r>
      <w:r>
        <w:tab/>
        <w:t>是的，我抽完了整支</w:t>
      </w:r>
    </w:p>
    <w:p w14:paraId="1DE9C568" w14:textId="77777777" w:rsidR="009908A5" w:rsidRDefault="00366FCE">
      <w:pPr>
        <w:ind w:firstLineChars="200" w:firstLine="420"/>
      </w:pPr>
      <w:r>
        <w:rPr>
          <w:rFonts w:hint="eastAsia"/>
        </w:rPr>
        <w:t>•</w:t>
      </w:r>
      <w:r>
        <w:tab/>
        <w:t>不是，我只抽了半支</w:t>
      </w:r>
    </w:p>
    <w:p w14:paraId="2C46F888" w14:textId="77777777" w:rsidR="009908A5" w:rsidRDefault="00366FCE">
      <w:pPr>
        <w:ind w:firstLineChars="200" w:firstLine="420"/>
      </w:pPr>
      <w:r>
        <w:rPr>
          <w:rFonts w:hint="eastAsia"/>
        </w:rPr>
        <w:t>•</w:t>
      </w:r>
      <w:r>
        <w:tab/>
        <w:t>不是，我只抽了四分之一支</w:t>
      </w:r>
    </w:p>
    <w:p w14:paraId="39B93367" w14:textId="77777777" w:rsidR="009908A5" w:rsidRDefault="00366FCE">
      <w:pPr>
        <w:ind w:firstLineChars="200" w:firstLine="420"/>
      </w:pPr>
      <w:r>
        <w:rPr>
          <w:rFonts w:hint="eastAsia"/>
        </w:rPr>
        <w:t>•</w:t>
      </w:r>
      <w:r>
        <w:tab/>
        <w:t>不是，我只抽了几口</w:t>
      </w:r>
    </w:p>
    <w:p w14:paraId="10F5C086" w14:textId="4F490D78" w:rsidR="009908A5" w:rsidRDefault="00366FCE">
      <w:pPr>
        <w:ind w:firstLineChars="200" w:firstLine="420"/>
      </w:pPr>
      <w:r>
        <w:rPr>
          <w:rFonts w:hint="eastAsia"/>
        </w:rPr>
        <w:t>•</w:t>
      </w:r>
      <w:r>
        <w:tab/>
        <w:t>今天没有做这个实验</w:t>
      </w:r>
    </w:p>
    <w:p w14:paraId="4096A057" w14:textId="77777777" w:rsidR="00B65D6A" w:rsidRDefault="00B65D6A">
      <w:pPr>
        <w:ind w:firstLineChars="200" w:firstLine="420"/>
      </w:pPr>
    </w:p>
    <w:p w14:paraId="3EE7A0CF" w14:textId="0D6C7C08" w:rsidR="009908A5" w:rsidRDefault="00366FCE">
      <w:pPr>
        <w:rPr>
          <w:b/>
          <w:bCs/>
          <w:i/>
          <w:iCs/>
        </w:rPr>
      </w:pPr>
      <w:r>
        <w:rPr>
          <w:rFonts w:hint="eastAsia"/>
          <w:b/>
          <w:bCs/>
          <w:i/>
          <w:iCs/>
        </w:rPr>
        <w:t>引导文案</w:t>
      </w:r>
      <w:r>
        <w:rPr>
          <w:b/>
          <w:bCs/>
          <w:i/>
          <w:iCs/>
        </w:rPr>
        <w:t xml:space="preserve"> (</w:t>
      </w:r>
      <w:del w:id="200" w:author="a" w:date="2021-02-07T10:40:00Z">
        <w:r w:rsidDel="00DD1D66">
          <w:rPr>
            <w:rFonts w:hint="eastAsia"/>
            <w:b/>
            <w:bCs/>
            <w:i/>
            <w:iCs/>
          </w:rPr>
          <w:delText>P</w:delText>
        </w:r>
        <w:r w:rsidDel="00DD1D66">
          <w:rPr>
            <w:b/>
            <w:bCs/>
            <w:i/>
            <w:iCs/>
          </w:rPr>
          <w:delText>23</w:delText>
        </w:r>
      </w:del>
      <w:ins w:id="201" w:author="a" w:date="2021-02-07T10:40:00Z">
        <w:r w:rsidR="00DD1D66">
          <w:rPr>
            <w:rFonts w:hint="eastAsia"/>
            <w:b/>
            <w:bCs/>
            <w:i/>
            <w:iCs/>
          </w:rPr>
          <w:t>P</w:t>
        </w:r>
        <w:r w:rsidR="00DD1D66">
          <w:rPr>
            <w:b/>
            <w:bCs/>
            <w:i/>
            <w:iCs/>
          </w:rPr>
          <w:t>2</w:t>
        </w:r>
        <w:r w:rsidR="00DD1D66">
          <w:rPr>
            <w:b/>
            <w:bCs/>
            <w:i/>
            <w:iCs/>
          </w:rPr>
          <w:t>4</w:t>
        </w:r>
      </w:ins>
      <w:r>
        <w:rPr>
          <w:b/>
          <w:bCs/>
          <w:i/>
          <w:iCs/>
        </w:rPr>
        <w:t>.2</w:t>
      </w:r>
      <w:r>
        <w:rPr>
          <w:rFonts w:hint="eastAsia"/>
          <w:b/>
          <w:bCs/>
          <w:i/>
          <w:iCs/>
        </w:rPr>
        <w:t>)</w:t>
      </w:r>
    </w:p>
    <w:p w14:paraId="5710EDA7" w14:textId="77777777" w:rsidR="009908A5" w:rsidRDefault="00366FCE">
      <w:pPr>
        <w:ind w:firstLineChars="200" w:firstLine="420"/>
      </w:pPr>
      <w:r>
        <w:rPr>
          <w:highlight w:val="cyan"/>
        </w:rPr>
        <w:t>(If 是的)</w:t>
      </w:r>
    </w:p>
    <w:p w14:paraId="3F7A124F" w14:textId="57C0E648" w:rsidR="009908A5" w:rsidRDefault="00366FCE">
      <w:pPr>
        <w:ind w:firstLineChars="200" w:firstLine="420"/>
      </w:pPr>
      <w:r>
        <w:t>(标题):感谢</w:t>
      </w:r>
      <w:del w:id="202" w:author="王 自飞" w:date="2021-02-05T00:51:00Z">
        <w:r w:rsidDel="0099035B">
          <w:rPr>
            <w:rFonts w:hint="eastAsia"/>
          </w:rPr>
          <w:delText>您</w:delText>
        </w:r>
      </w:del>
      <w:ins w:id="203" w:author="王 自飞" w:date="2021-02-05T00:51:00Z">
        <w:r w:rsidR="0099035B">
          <w:rPr>
            <w:rFonts w:hint="eastAsia"/>
          </w:rPr>
          <w:t>你</w:t>
        </w:r>
      </w:ins>
      <w:r>
        <w:t>的诚实！</w:t>
      </w:r>
    </w:p>
    <w:p w14:paraId="491D3717" w14:textId="77777777" w:rsidR="009908A5" w:rsidRDefault="00366FCE">
      <w:pPr>
        <w:ind w:firstLineChars="200" w:firstLine="420"/>
      </w:pPr>
      <w:r>
        <w:t>(正文):</w:t>
      </w:r>
    </w:p>
    <w:p w14:paraId="00D757C2" w14:textId="580C96C4" w:rsidR="009908A5" w:rsidRDefault="00366FCE">
      <w:pPr>
        <w:ind w:firstLineChars="200" w:firstLine="420"/>
      </w:pPr>
      <w:r>
        <w:rPr>
          <w:rFonts w:hint="eastAsia"/>
        </w:rPr>
        <w:t>可能</w:t>
      </w:r>
      <w:del w:id="204" w:author="a" w:date="2021-02-07T10:42:00Z">
        <w:r w:rsidDel="00891FFA">
          <w:rPr>
            <w:rFonts w:hint="eastAsia"/>
          </w:rPr>
          <w:delText>您</w:delText>
        </w:r>
      </w:del>
      <w:ins w:id="205" w:author="a" w:date="2021-02-07T10:42:00Z">
        <w:r w:rsidR="00891FFA">
          <w:rPr>
            <w:rFonts w:hint="eastAsia"/>
          </w:rPr>
          <w:t>你</w:t>
        </w:r>
      </w:ins>
      <w:r>
        <w:rPr>
          <w:rFonts w:hint="eastAsia"/>
        </w:rPr>
        <w:t>对烟草较为依赖，</w:t>
      </w:r>
    </w:p>
    <w:p w14:paraId="604E5E41" w14:textId="165DDCF2" w:rsidR="009908A5" w:rsidRDefault="00366FCE">
      <w:pPr>
        <w:ind w:firstLineChars="200" w:firstLine="420"/>
      </w:pPr>
      <w:r>
        <w:rPr>
          <w:rFonts w:hint="eastAsia"/>
        </w:rPr>
        <w:lastRenderedPageBreak/>
        <w:t>额外送给</w:t>
      </w:r>
      <w:del w:id="206" w:author="a" w:date="2021-02-07T10:42:00Z">
        <w:r w:rsidDel="00891FFA">
          <w:rPr>
            <w:rFonts w:hint="eastAsia"/>
          </w:rPr>
          <w:delText>您</w:delText>
        </w:r>
      </w:del>
      <w:ins w:id="207" w:author="a" w:date="2021-02-07T10:42:00Z">
        <w:r w:rsidR="00891FFA">
          <w:rPr>
            <w:rFonts w:hint="eastAsia"/>
          </w:rPr>
          <w:t>你</w:t>
        </w:r>
      </w:ins>
      <w:r>
        <w:rPr>
          <w:rFonts w:hint="eastAsia"/>
        </w:rPr>
        <w:t>一本实验宝典【教你少吸一口烟】</w:t>
      </w:r>
    </w:p>
    <w:p w14:paraId="3982C6F8" w14:textId="77777777" w:rsidR="009908A5" w:rsidRDefault="00366FCE">
      <w:pPr>
        <w:ind w:firstLineChars="200" w:firstLine="420"/>
      </w:pPr>
      <w:r>
        <w:rPr>
          <w:rFonts w:hint="eastAsia"/>
        </w:rPr>
        <w:t>下次实验时可以尝试！</w:t>
      </w:r>
    </w:p>
    <w:p w14:paraId="6917F7DA" w14:textId="77777777" w:rsidR="009908A5" w:rsidRDefault="009908A5"/>
    <w:p w14:paraId="578C4547" w14:textId="77777777" w:rsidR="009908A5" w:rsidRDefault="00366FCE">
      <w:pPr>
        <w:ind w:firstLineChars="200" w:firstLine="420"/>
      </w:pPr>
      <w:r>
        <w:t>(动画): 引导点击实验宝典</w:t>
      </w:r>
    </w:p>
    <w:p w14:paraId="3B4AA1E4" w14:textId="77777777" w:rsidR="009908A5" w:rsidRDefault="00366FCE">
      <w:pPr>
        <w:ind w:firstLineChars="200" w:firstLine="420"/>
      </w:pPr>
      <w:r>
        <w:rPr>
          <w:rFonts w:hint="eastAsia"/>
        </w:rPr>
        <w:t>一吸慢，吸入烟时慢慢来；</w:t>
      </w:r>
    </w:p>
    <w:p w14:paraId="39316D4A" w14:textId="77777777" w:rsidR="009908A5" w:rsidRDefault="00366FCE">
      <w:pPr>
        <w:ind w:firstLineChars="200" w:firstLine="420"/>
      </w:pPr>
      <w:r>
        <w:rPr>
          <w:rFonts w:hint="eastAsia"/>
        </w:rPr>
        <w:t>二留多，留下时间烟自燃；</w:t>
      </w:r>
    </w:p>
    <w:p w14:paraId="383A71F8" w14:textId="77777777" w:rsidR="009908A5" w:rsidRDefault="00366FCE">
      <w:pPr>
        <w:ind w:firstLineChars="200" w:firstLine="420"/>
      </w:pPr>
      <w:r>
        <w:rPr>
          <w:rFonts w:hint="eastAsia"/>
        </w:rPr>
        <w:t>三停久，两口烟间深呼吸；</w:t>
      </w:r>
    </w:p>
    <w:p w14:paraId="353318E0" w14:textId="77777777" w:rsidR="009908A5" w:rsidRDefault="00366FCE">
      <w:pPr>
        <w:ind w:firstLineChars="200" w:firstLine="420"/>
      </w:pPr>
      <w:r>
        <w:rPr>
          <w:rFonts w:hint="eastAsia"/>
        </w:rPr>
        <w:t>四灭快，一旦满足掐烟快。</w:t>
      </w:r>
    </w:p>
    <w:p w14:paraId="044E24CB" w14:textId="77777777" w:rsidR="009908A5" w:rsidRDefault="009908A5">
      <w:pPr>
        <w:ind w:firstLineChars="200" w:firstLine="420"/>
      </w:pPr>
    </w:p>
    <w:p w14:paraId="44E623F0" w14:textId="77777777" w:rsidR="009908A5" w:rsidRDefault="00366FCE">
      <w:pPr>
        <w:ind w:firstLineChars="200" w:firstLine="420"/>
      </w:pPr>
      <w:r>
        <w:t xml:space="preserve"> </w:t>
      </w:r>
      <w:r>
        <w:rPr>
          <w:highlight w:val="cyan"/>
        </w:rPr>
        <w:t xml:space="preserve">(If </w:t>
      </w:r>
      <w:r>
        <w:rPr>
          <w:rFonts w:hint="eastAsia"/>
          <w:highlight w:val="cyan"/>
        </w:rPr>
        <w:t>不是</w:t>
      </w:r>
      <w:r>
        <w:rPr>
          <w:highlight w:val="cyan"/>
        </w:rPr>
        <w:t>)</w:t>
      </w:r>
    </w:p>
    <w:p w14:paraId="4BFD7DC3" w14:textId="51EBDDDC" w:rsidR="009908A5" w:rsidRDefault="00366FCE">
      <w:pPr>
        <w:ind w:firstLineChars="200" w:firstLine="420"/>
      </w:pPr>
      <w:r>
        <w:t xml:space="preserve">(标题): </w:t>
      </w:r>
      <w:del w:id="208" w:author="王 自飞" w:date="2021-02-05T00:51:00Z">
        <w:r w:rsidDel="0099035B">
          <w:delText>您</w:delText>
        </w:r>
      </w:del>
      <w:ins w:id="209" w:author="王 自飞" w:date="2021-02-05T00:51:00Z">
        <w:r w:rsidR="0099035B">
          <w:rPr>
            <w:rFonts w:hint="eastAsia"/>
          </w:rPr>
          <w:t>你</w:t>
        </w:r>
      </w:ins>
      <w:r>
        <w:t>的毅力超乎自己想象！</w:t>
      </w:r>
    </w:p>
    <w:p w14:paraId="56CE77EE" w14:textId="77777777" w:rsidR="009908A5" w:rsidRDefault="00366FCE">
      <w:pPr>
        <w:ind w:firstLineChars="200" w:firstLine="420"/>
      </w:pPr>
      <w:r>
        <w:t>(正文):</w:t>
      </w:r>
    </w:p>
    <w:p w14:paraId="49DBDA59" w14:textId="208A4CDE" w:rsidR="009908A5" w:rsidRDefault="00366FCE">
      <w:pPr>
        <w:ind w:firstLineChars="200" w:firstLine="420"/>
      </w:pPr>
      <w:r>
        <w:rPr>
          <w:rFonts w:hint="eastAsia"/>
        </w:rPr>
        <w:t>其实</w:t>
      </w:r>
      <w:del w:id="210" w:author="王 自飞" w:date="2021-02-05T00:51:00Z">
        <w:r w:rsidDel="0099035B">
          <w:rPr>
            <w:rFonts w:hint="eastAsia"/>
          </w:rPr>
          <w:delText>您</w:delText>
        </w:r>
      </w:del>
      <w:ins w:id="211" w:author="王 自飞" w:date="2021-02-05T00:51:00Z">
        <w:r w:rsidR="0099035B">
          <w:rPr>
            <w:rFonts w:hint="eastAsia"/>
          </w:rPr>
          <w:t>你</w:t>
        </w:r>
      </w:ins>
      <w:r>
        <w:rPr>
          <w:rFonts w:hint="eastAsia"/>
        </w:rPr>
        <w:t>并不需要抽完一整支烟，</w:t>
      </w:r>
    </w:p>
    <w:p w14:paraId="12546FF6" w14:textId="74B393BF" w:rsidR="009908A5" w:rsidRDefault="00366FCE">
      <w:pPr>
        <w:ind w:firstLineChars="200" w:firstLine="420"/>
      </w:pPr>
      <w:r>
        <w:rPr>
          <w:rFonts w:hint="eastAsia"/>
        </w:rPr>
        <w:t>额外送给</w:t>
      </w:r>
      <w:ins w:id="212" w:author="王 自飞" w:date="2021-02-05T00:51:00Z">
        <w:r w:rsidR="0099035B">
          <w:rPr>
            <w:rFonts w:hint="eastAsia"/>
          </w:rPr>
          <w:t>你</w:t>
        </w:r>
      </w:ins>
      <w:del w:id="213" w:author="王 自飞" w:date="2021-02-05T00:51:00Z">
        <w:r w:rsidDel="0099035B">
          <w:rPr>
            <w:rFonts w:hint="eastAsia"/>
          </w:rPr>
          <w:delText>您</w:delText>
        </w:r>
      </w:del>
      <w:r>
        <w:rPr>
          <w:rFonts w:hint="eastAsia"/>
        </w:rPr>
        <w:t>一本实验宝典，</w:t>
      </w:r>
    </w:p>
    <w:p w14:paraId="4C57EBDC" w14:textId="77777777" w:rsidR="009908A5" w:rsidRDefault="00366FCE">
      <w:pPr>
        <w:ind w:firstLineChars="200" w:firstLine="420"/>
      </w:pPr>
      <w:r>
        <w:rPr>
          <w:rFonts w:hint="eastAsia"/>
        </w:rPr>
        <w:t>下次实验时可以尝试！</w:t>
      </w:r>
    </w:p>
    <w:p w14:paraId="6400394D" w14:textId="77777777" w:rsidR="009908A5" w:rsidRDefault="009908A5">
      <w:pPr>
        <w:ind w:firstLineChars="200" w:firstLine="420"/>
      </w:pPr>
    </w:p>
    <w:p w14:paraId="77A32BC4" w14:textId="77777777" w:rsidR="009908A5" w:rsidRDefault="00366FCE">
      <w:pPr>
        <w:ind w:firstLineChars="200" w:firstLine="420"/>
      </w:pPr>
      <w:r>
        <w:t>(动画): 引导点击实验宝典</w:t>
      </w:r>
    </w:p>
    <w:p w14:paraId="49D2F484" w14:textId="77777777" w:rsidR="009908A5" w:rsidRDefault="00366FCE">
      <w:pPr>
        <w:ind w:firstLineChars="200" w:firstLine="420"/>
      </w:pPr>
      <w:r>
        <w:rPr>
          <w:rFonts w:hint="eastAsia"/>
        </w:rPr>
        <w:t>一吸慢，吸入烟时慢慢来；</w:t>
      </w:r>
    </w:p>
    <w:p w14:paraId="3CFB3E99" w14:textId="77777777" w:rsidR="009908A5" w:rsidRDefault="00366FCE">
      <w:pPr>
        <w:ind w:firstLineChars="200" w:firstLine="420"/>
      </w:pPr>
      <w:r>
        <w:rPr>
          <w:rFonts w:hint="eastAsia"/>
        </w:rPr>
        <w:t>二留多，留下时间烟自燃；</w:t>
      </w:r>
    </w:p>
    <w:p w14:paraId="0D9D5AD6" w14:textId="77777777" w:rsidR="009908A5" w:rsidRDefault="00366FCE">
      <w:pPr>
        <w:ind w:firstLineChars="200" w:firstLine="420"/>
      </w:pPr>
      <w:r>
        <w:rPr>
          <w:rFonts w:hint="eastAsia"/>
        </w:rPr>
        <w:t>三停久，两口烟间深呼吸；</w:t>
      </w:r>
    </w:p>
    <w:p w14:paraId="68B282C1" w14:textId="77777777" w:rsidR="009908A5" w:rsidRDefault="00366FCE">
      <w:pPr>
        <w:ind w:firstLineChars="200" w:firstLine="420"/>
      </w:pPr>
      <w:r>
        <w:rPr>
          <w:rFonts w:hint="eastAsia"/>
        </w:rPr>
        <w:t>四灭快，一旦满足掐烟快。</w:t>
      </w:r>
    </w:p>
    <w:p w14:paraId="234F1D1A" w14:textId="77777777" w:rsidR="009908A5" w:rsidRDefault="009908A5">
      <w:pPr>
        <w:ind w:firstLineChars="200" w:firstLine="420"/>
      </w:pPr>
    </w:p>
    <w:p w14:paraId="2D1C3302" w14:textId="77777777" w:rsidR="009908A5" w:rsidRDefault="00366FCE">
      <w:pPr>
        <w:ind w:firstLineChars="200" w:firstLine="420"/>
      </w:pPr>
      <w:r>
        <w:t xml:space="preserve"> </w:t>
      </w:r>
      <w:r>
        <w:rPr>
          <w:highlight w:val="cyan"/>
        </w:rPr>
        <w:t xml:space="preserve">(If </w:t>
      </w:r>
      <w:r>
        <w:rPr>
          <w:rFonts w:hint="eastAsia"/>
          <w:highlight w:val="cyan"/>
        </w:rPr>
        <w:t>没有做</w:t>
      </w:r>
      <w:r>
        <w:rPr>
          <w:highlight w:val="cyan"/>
        </w:rPr>
        <w:t>)</w:t>
      </w:r>
    </w:p>
    <w:p w14:paraId="2DDD8EEC" w14:textId="0508522C" w:rsidR="009908A5" w:rsidRDefault="00366FCE">
      <w:pPr>
        <w:ind w:firstLineChars="200" w:firstLine="420"/>
      </w:pPr>
      <w:r>
        <w:t>(标题): 感谢</w:t>
      </w:r>
      <w:ins w:id="214" w:author="王 自飞" w:date="2021-02-05T00:51:00Z">
        <w:r w:rsidR="0099035B">
          <w:rPr>
            <w:rFonts w:hint="eastAsia"/>
          </w:rPr>
          <w:t>你</w:t>
        </w:r>
      </w:ins>
      <w:del w:id="215" w:author="王 自飞" w:date="2021-02-05T00:51:00Z">
        <w:r w:rsidDel="0099035B">
          <w:delText>您</w:delText>
        </w:r>
      </w:del>
      <w:r>
        <w:t>的诚实！</w:t>
      </w:r>
    </w:p>
    <w:p w14:paraId="27C0BA3E" w14:textId="77777777" w:rsidR="009908A5" w:rsidRDefault="00366FCE">
      <w:pPr>
        <w:ind w:firstLineChars="200" w:firstLine="420"/>
      </w:pPr>
      <w:r>
        <w:t xml:space="preserve">(正文): </w:t>
      </w:r>
    </w:p>
    <w:p w14:paraId="27B5B371" w14:textId="2B45202D" w:rsidR="009908A5" w:rsidRDefault="00366FCE">
      <w:pPr>
        <w:ind w:firstLineChars="200" w:firstLine="420"/>
      </w:pPr>
      <w:r>
        <w:rPr>
          <w:rFonts w:hint="eastAsia"/>
        </w:rPr>
        <w:t>尝试改变，</w:t>
      </w:r>
      <w:ins w:id="216" w:author="王 自飞" w:date="2021-02-05T00:52:00Z">
        <w:r w:rsidR="0099035B">
          <w:rPr>
            <w:rFonts w:hint="eastAsia"/>
          </w:rPr>
          <w:t>是</w:t>
        </w:r>
      </w:ins>
      <w:r>
        <w:rPr>
          <w:rFonts w:hint="eastAsia"/>
        </w:rPr>
        <w:t>为了更好的自己，</w:t>
      </w:r>
    </w:p>
    <w:p w14:paraId="00B1C481" w14:textId="77777777" w:rsidR="009908A5" w:rsidRDefault="00366FCE">
      <w:pPr>
        <w:ind w:firstLineChars="200" w:firstLine="420"/>
      </w:pPr>
      <w:r>
        <w:rPr>
          <w:rFonts w:hint="eastAsia"/>
        </w:rPr>
        <w:t>实验什么时候做都不算晚。</w:t>
      </w:r>
    </w:p>
    <w:p w14:paraId="3ECC4328" w14:textId="3F5CC89F" w:rsidR="009908A5" w:rsidRDefault="00366FCE">
      <w:pPr>
        <w:ind w:firstLineChars="200" w:firstLine="420"/>
      </w:pPr>
      <w:r>
        <w:rPr>
          <w:rFonts w:hint="eastAsia"/>
        </w:rPr>
        <w:t>为了帮助</w:t>
      </w:r>
      <w:del w:id="217" w:author="a" w:date="2021-02-07T10:42:00Z">
        <w:r w:rsidDel="00891FFA">
          <w:rPr>
            <w:rFonts w:hint="eastAsia"/>
          </w:rPr>
          <w:delText>您</w:delText>
        </w:r>
      </w:del>
      <w:ins w:id="218" w:author="a" w:date="2021-02-07T10:42:00Z">
        <w:r w:rsidR="00891FFA">
          <w:rPr>
            <w:rFonts w:hint="eastAsia"/>
          </w:rPr>
          <w:t>你</w:t>
        </w:r>
      </w:ins>
      <w:r>
        <w:rPr>
          <w:rFonts w:hint="eastAsia"/>
        </w:rPr>
        <w:t>更好地进行实验，</w:t>
      </w:r>
    </w:p>
    <w:p w14:paraId="3D393B83" w14:textId="3A49AAE3" w:rsidR="009908A5" w:rsidRDefault="00366FCE">
      <w:pPr>
        <w:ind w:firstLineChars="200" w:firstLine="420"/>
      </w:pPr>
      <w:r>
        <w:rPr>
          <w:rFonts w:hint="eastAsia"/>
        </w:rPr>
        <w:t>额外送给</w:t>
      </w:r>
      <w:del w:id="219" w:author="王 自飞" w:date="2021-02-05T00:52:00Z">
        <w:r w:rsidDel="0099035B">
          <w:rPr>
            <w:rFonts w:hint="eastAsia"/>
          </w:rPr>
          <w:delText>您</w:delText>
        </w:r>
      </w:del>
      <w:ins w:id="220" w:author="王 自飞" w:date="2021-02-05T00:52:00Z">
        <w:r w:rsidR="0099035B">
          <w:rPr>
            <w:rFonts w:hint="eastAsia"/>
          </w:rPr>
          <w:t>你</w:t>
        </w:r>
      </w:ins>
      <w:r>
        <w:rPr>
          <w:rFonts w:hint="eastAsia"/>
        </w:rPr>
        <w:t>一本实验宝典。</w:t>
      </w:r>
    </w:p>
    <w:p w14:paraId="57ACD7B2" w14:textId="77777777" w:rsidR="009908A5" w:rsidRDefault="009908A5">
      <w:pPr>
        <w:ind w:firstLineChars="200" w:firstLine="420"/>
      </w:pPr>
    </w:p>
    <w:p w14:paraId="1CDBAFF7" w14:textId="77777777" w:rsidR="009908A5" w:rsidRDefault="00366FCE">
      <w:pPr>
        <w:ind w:firstLineChars="200" w:firstLine="420"/>
      </w:pPr>
      <w:r>
        <w:t>(动画): 引导点击实验宝典</w:t>
      </w:r>
    </w:p>
    <w:p w14:paraId="32FA6A94" w14:textId="77777777" w:rsidR="009908A5" w:rsidRDefault="00366FCE">
      <w:pPr>
        <w:ind w:firstLineChars="200" w:firstLine="420"/>
      </w:pPr>
      <w:r>
        <w:rPr>
          <w:rFonts w:hint="eastAsia"/>
        </w:rPr>
        <w:t>一吸慢，吸入烟时慢慢来；</w:t>
      </w:r>
    </w:p>
    <w:p w14:paraId="4BD76D0E" w14:textId="77777777" w:rsidR="009908A5" w:rsidRDefault="00366FCE">
      <w:pPr>
        <w:ind w:firstLineChars="200" w:firstLine="420"/>
      </w:pPr>
      <w:r>
        <w:rPr>
          <w:rFonts w:hint="eastAsia"/>
        </w:rPr>
        <w:t>二留多，留下时间烟自燃；</w:t>
      </w:r>
    </w:p>
    <w:p w14:paraId="227FA241" w14:textId="77777777" w:rsidR="009908A5" w:rsidRDefault="00366FCE">
      <w:pPr>
        <w:ind w:firstLineChars="200" w:firstLine="420"/>
      </w:pPr>
      <w:r>
        <w:rPr>
          <w:rFonts w:hint="eastAsia"/>
        </w:rPr>
        <w:t>三停久，两口烟间深呼吸；</w:t>
      </w:r>
    </w:p>
    <w:p w14:paraId="15806E3C" w14:textId="77777777" w:rsidR="009908A5" w:rsidRDefault="00366FCE">
      <w:pPr>
        <w:ind w:firstLineChars="200" w:firstLine="420"/>
      </w:pPr>
      <w:r>
        <w:rPr>
          <w:rFonts w:hint="eastAsia"/>
        </w:rPr>
        <w:t>四灭快，一旦满足掐烟快。</w:t>
      </w:r>
    </w:p>
    <w:p w14:paraId="7B11A65F" w14:textId="77777777" w:rsidR="009908A5" w:rsidRDefault="009908A5">
      <w:pPr>
        <w:ind w:firstLineChars="200" w:firstLine="420"/>
      </w:pPr>
    </w:p>
    <w:p w14:paraId="6F287BA7" w14:textId="33775B67" w:rsidR="009908A5" w:rsidRDefault="00366FCE">
      <w:pPr>
        <w:rPr>
          <w:b/>
          <w:bCs/>
          <w:i/>
          <w:iCs/>
        </w:rPr>
      </w:pPr>
      <w:r>
        <w:rPr>
          <w:rFonts w:hint="eastAsia"/>
          <w:b/>
          <w:bCs/>
          <w:i/>
          <w:iCs/>
        </w:rPr>
        <w:t>对话文案</w:t>
      </w:r>
      <w:r>
        <w:rPr>
          <w:b/>
          <w:bCs/>
          <w:i/>
          <w:iCs/>
        </w:rPr>
        <w:t xml:space="preserve"> (</w:t>
      </w:r>
      <w:del w:id="221" w:author="a" w:date="2021-02-07T10:40:00Z">
        <w:r w:rsidDel="00DD1D66">
          <w:rPr>
            <w:rFonts w:hint="eastAsia"/>
            <w:b/>
            <w:bCs/>
            <w:i/>
            <w:iCs/>
          </w:rPr>
          <w:delText>P</w:delText>
        </w:r>
        <w:r w:rsidDel="00DD1D66">
          <w:rPr>
            <w:b/>
            <w:bCs/>
            <w:i/>
            <w:iCs/>
          </w:rPr>
          <w:delText>24</w:delText>
        </w:r>
      </w:del>
      <w:ins w:id="222" w:author="a" w:date="2021-02-07T10:40:00Z">
        <w:r w:rsidR="00DD1D66">
          <w:rPr>
            <w:rFonts w:hint="eastAsia"/>
            <w:b/>
            <w:bCs/>
            <w:i/>
            <w:iCs/>
          </w:rPr>
          <w:t>P</w:t>
        </w:r>
        <w:r w:rsidR="00DD1D66">
          <w:rPr>
            <w:b/>
            <w:bCs/>
            <w:i/>
            <w:iCs/>
          </w:rPr>
          <w:t>2</w:t>
        </w:r>
        <w:r w:rsidR="00DD1D66">
          <w:rPr>
            <w:b/>
            <w:bCs/>
            <w:i/>
            <w:iCs/>
          </w:rPr>
          <w:t>5</w:t>
        </w:r>
      </w:ins>
      <w:r>
        <w:rPr>
          <w:rFonts w:hint="eastAsia"/>
          <w:b/>
          <w:bCs/>
          <w:i/>
          <w:iCs/>
        </w:rPr>
        <w:t>)</w:t>
      </w:r>
    </w:p>
    <w:p w14:paraId="7F1C9A4B" w14:textId="77777777" w:rsidR="009908A5" w:rsidRDefault="00366FCE">
      <w:pPr>
        <w:ind w:firstLine="420"/>
      </w:pPr>
      <w:r>
        <w:rPr>
          <w:rFonts w:hint="eastAsia"/>
        </w:rPr>
        <w:t>（头像）：无</w:t>
      </w:r>
    </w:p>
    <w:p w14:paraId="07582D5B" w14:textId="77777777" w:rsidR="009908A5" w:rsidRDefault="00366FCE">
      <w:pPr>
        <w:ind w:firstLineChars="200" w:firstLine="420"/>
      </w:pPr>
      <w:r>
        <w:rPr>
          <w:rFonts w:hint="eastAsia"/>
        </w:rPr>
        <w:t>（正文）：</w:t>
      </w:r>
    </w:p>
    <w:p w14:paraId="5CD0A425" w14:textId="77777777" w:rsidR="009908A5" w:rsidRDefault="00366FCE">
      <w:pPr>
        <w:ind w:firstLineChars="200" w:firstLine="420"/>
      </w:pPr>
      <w:r>
        <w:rPr>
          <w:rFonts w:hint="eastAsia"/>
        </w:rPr>
        <w:t>艾丽莎，星际委员会的这份实验宝典</w:t>
      </w:r>
    </w:p>
    <w:p w14:paraId="4B360019" w14:textId="2566DADF" w:rsidR="009908A5" w:rsidRDefault="00366FCE">
      <w:pPr>
        <w:ind w:firstLineChars="200" w:firstLine="420"/>
      </w:pPr>
      <w:r>
        <w:rPr>
          <w:rFonts w:hint="eastAsia"/>
        </w:rPr>
        <w:t>应该有助于</w:t>
      </w:r>
      <w:del w:id="223" w:author="王 自飞" w:date="2021-02-05T00:52:00Z">
        <w:r w:rsidDel="0099035B">
          <w:rPr>
            <w:rFonts w:hint="eastAsia"/>
          </w:rPr>
          <w:delText>你的亲友们</w:delText>
        </w:r>
      </w:del>
      <w:ins w:id="224" w:author="王 自飞" w:date="2021-02-05T00:52:00Z">
        <w:r w:rsidR="0099035B">
          <w:rPr>
            <w:rFonts w:hint="eastAsia"/>
          </w:rPr>
          <w:t>大家初步</w:t>
        </w:r>
      </w:ins>
      <w:r>
        <w:rPr>
          <w:rFonts w:hint="eastAsia"/>
        </w:rPr>
        <w:t>尝试掌控烟瘾</w:t>
      </w:r>
    </w:p>
    <w:p w14:paraId="71AEA50F" w14:textId="38C99A9E" w:rsidR="009908A5" w:rsidRDefault="00366FCE">
      <w:pPr>
        <w:ind w:firstLineChars="200" w:firstLine="420"/>
      </w:pPr>
      <w:r>
        <w:rPr>
          <w:rFonts w:hint="eastAsia"/>
        </w:rPr>
        <w:t>你不妨拿去</w:t>
      </w:r>
      <w:del w:id="225" w:author="王 自飞" w:date="2021-02-05T00:52:00Z">
        <w:r w:rsidDel="0099035B">
          <w:rPr>
            <w:rFonts w:hint="eastAsia"/>
          </w:rPr>
          <w:delText>传授</w:delText>
        </w:r>
      </w:del>
      <w:ins w:id="226" w:author="王 自飞" w:date="2021-02-05T00:52:00Z">
        <w:r w:rsidR="0099035B">
          <w:rPr>
            <w:rFonts w:hint="eastAsia"/>
          </w:rPr>
          <w:t>教</w:t>
        </w:r>
      </w:ins>
      <w:r>
        <w:rPr>
          <w:rFonts w:hint="eastAsia"/>
        </w:rPr>
        <w:t>给他们！</w:t>
      </w:r>
    </w:p>
    <w:p w14:paraId="4A021D4D" w14:textId="77777777" w:rsidR="009030E1" w:rsidRDefault="009030E1" w:rsidP="009030E1">
      <w:pPr>
        <w:ind w:firstLine="420"/>
      </w:pPr>
      <w:r>
        <w:rPr>
          <w:rFonts w:hint="eastAsia"/>
        </w:rPr>
        <w:t>（互动按钮）：</w:t>
      </w:r>
      <w:r>
        <w:t>&gt;&gt;</w:t>
      </w:r>
    </w:p>
    <w:p w14:paraId="53FF1274" w14:textId="77777777" w:rsidR="009908A5" w:rsidRDefault="009908A5">
      <w:pPr>
        <w:ind w:firstLineChars="200" w:firstLine="420"/>
      </w:pPr>
    </w:p>
    <w:p w14:paraId="7B73DC74" w14:textId="0D4797FB" w:rsidR="009908A5" w:rsidRDefault="00366FCE">
      <w:pPr>
        <w:rPr>
          <w:b/>
          <w:bCs/>
          <w:i/>
          <w:iCs/>
        </w:rPr>
      </w:pPr>
      <w:r>
        <w:rPr>
          <w:rFonts w:hint="eastAsia"/>
          <w:b/>
          <w:bCs/>
          <w:i/>
          <w:iCs/>
        </w:rPr>
        <w:lastRenderedPageBreak/>
        <w:t>对话文案</w:t>
      </w:r>
      <w:r>
        <w:rPr>
          <w:b/>
          <w:bCs/>
          <w:i/>
          <w:iCs/>
        </w:rPr>
        <w:t xml:space="preserve"> (</w:t>
      </w:r>
      <w:del w:id="227" w:author="a" w:date="2021-02-07T10:40:00Z">
        <w:r w:rsidDel="00DD1D66">
          <w:rPr>
            <w:rFonts w:hint="eastAsia"/>
            <w:b/>
            <w:bCs/>
            <w:i/>
            <w:iCs/>
          </w:rPr>
          <w:delText>P</w:delText>
        </w:r>
        <w:r w:rsidDel="00DD1D66">
          <w:rPr>
            <w:b/>
            <w:bCs/>
            <w:i/>
            <w:iCs/>
          </w:rPr>
          <w:delText>25</w:delText>
        </w:r>
      </w:del>
      <w:ins w:id="228" w:author="a" w:date="2021-02-07T10:40:00Z">
        <w:r w:rsidR="00DD1D66">
          <w:rPr>
            <w:rFonts w:hint="eastAsia"/>
            <w:b/>
            <w:bCs/>
            <w:i/>
            <w:iCs/>
          </w:rPr>
          <w:t>P</w:t>
        </w:r>
        <w:r w:rsidR="00DD1D66">
          <w:rPr>
            <w:b/>
            <w:bCs/>
            <w:i/>
            <w:iCs/>
          </w:rPr>
          <w:t>2</w:t>
        </w:r>
        <w:r w:rsidR="00DD1D66">
          <w:rPr>
            <w:b/>
            <w:bCs/>
            <w:i/>
            <w:iCs/>
          </w:rPr>
          <w:t>6</w:t>
        </w:r>
      </w:ins>
      <w:r>
        <w:rPr>
          <w:rFonts w:hint="eastAsia"/>
          <w:b/>
          <w:bCs/>
          <w:i/>
          <w:iCs/>
        </w:rPr>
        <w:t>)</w:t>
      </w:r>
    </w:p>
    <w:p w14:paraId="26DD590F" w14:textId="2E608E22" w:rsidR="009908A5" w:rsidRDefault="00366FCE">
      <w:pPr>
        <w:ind w:firstLine="420"/>
      </w:pPr>
      <w:r>
        <w:rPr>
          <w:rFonts w:hint="eastAsia"/>
        </w:rPr>
        <w:t>（头像）：艾丽莎</w:t>
      </w:r>
      <w:r w:rsidR="00B65D6A">
        <w:rPr>
          <w:rFonts w:hint="eastAsia"/>
        </w:rPr>
        <w:t>（高兴）</w:t>
      </w:r>
    </w:p>
    <w:p w14:paraId="14AE654D" w14:textId="77777777" w:rsidR="009908A5" w:rsidRDefault="00366FCE">
      <w:pPr>
        <w:ind w:firstLineChars="200" w:firstLine="420"/>
      </w:pPr>
      <w:r>
        <w:rPr>
          <w:rFonts w:hint="eastAsia"/>
        </w:rPr>
        <w:t>（正文）：</w:t>
      </w:r>
    </w:p>
    <w:p w14:paraId="0170EE14" w14:textId="6D9D8566" w:rsidR="009908A5" w:rsidDel="0099035B" w:rsidRDefault="00366FCE">
      <w:pPr>
        <w:ind w:firstLineChars="200" w:firstLine="420"/>
        <w:rPr>
          <w:del w:id="229" w:author="王 自飞" w:date="2021-02-05T00:53:00Z"/>
        </w:rPr>
      </w:pPr>
      <w:del w:id="230" w:author="王 自飞" w:date="2021-02-05T00:53:00Z">
        <w:r w:rsidDel="0099035B">
          <w:rPr>
            <w:rFonts w:hint="eastAsia"/>
          </w:rPr>
          <w:delText>使者先生，谢谢您的馈赠！</w:delText>
        </w:r>
      </w:del>
    </w:p>
    <w:p w14:paraId="4F1387F9" w14:textId="46E6C981" w:rsidR="0099035B" w:rsidRDefault="0099035B">
      <w:pPr>
        <w:ind w:firstLineChars="200" w:firstLine="420"/>
        <w:rPr>
          <w:ins w:id="231" w:author="王 自飞" w:date="2021-02-05T00:53:00Z"/>
        </w:rPr>
      </w:pPr>
      <w:ins w:id="232" w:author="王 自飞" w:date="2021-02-05T00:53:00Z">
        <w:r>
          <w:rPr>
            <w:rFonts w:hint="eastAsia"/>
          </w:rPr>
          <w:t>啊，谢谢你了！</w:t>
        </w:r>
      </w:ins>
    </w:p>
    <w:p w14:paraId="646A2418" w14:textId="6EED48DD" w:rsidR="009908A5" w:rsidRDefault="0099035B">
      <w:pPr>
        <w:ind w:firstLineChars="200" w:firstLine="420"/>
      </w:pPr>
      <w:ins w:id="233" w:author="王 自飞" w:date="2021-02-05T00:53:00Z">
        <w:r>
          <w:rPr>
            <w:rFonts w:hint="eastAsia"/>
          </w:rPr>
          <w:t>你</w:t>
        </w:r>
      </w:ins>
      <w:del w:id="234" w:author="王 自飞" w:date="2021-02-05T00:53:00Z">
        <w:r w:rsidR="00366FCE" w:rsidDel="0099035B">
          <w:rPr>
            <w:rFonts w:hint="eastAsia"/>
          </w:rPr>
          <w:delText>您</w:delText>
        </w:r>
      </w:del>
      <w:r w:rsidR="00366FCE">
        <w:rPr>
          <w:rFonts w:hint="eastAsia"/>
        </w:rPr>
        <w:t>真的很贴心呢！</w:t>
      </w:r>
    </w:p>
    <w:p w14:paraId="56F79AB7" w14:textId="506B4AEF" w:rsidR="009908A5" w:rsidRDefault="00366FCE">
      <w:pPr>
        <w:ind w:firstLineChars="200" w:firstLine="420"/>
      </w:pPr>
      <w:r>
        <w:rPr>
          <w:rFonts w:hint="eastAsia"/>
        </w:rPr>
        <w:t>我希望明天还能再来向</w:t>
      </w:r>
      <w:del w:id="235" w:author="王 自飞" w:date="2021-02-05T00:53:00Z">
        <w:r w:rsidDel="0099035B">
          <w:rPr>
            <w:rFonts w:hint="eastAsia"/>
          </w:rPr>
          <w:delText>您</w:delText>
        </w:r>
      </w:del>
      <w:ins w:id="236" w:author="王 自飞" w:date="2021-02-05T00:53:00Z">
        <w:r w:rsidR="0099035B">
          <w:rPr>
            <w:rFonts w:hint="eastAsia"/>
          </w:rPr>
          <w:t>你</w:t>
        </w:r>
      </w:ins>
      <w:r>
        <w:rPr>
          <w:rFonts w:hint="eastAsia"/>
        </w:rPr>
        <w:t>请教</w:t>
      </w:r>
    </w:p>
    <w:p w14:paraId="73F7364B" w14:textId="473C7FDC" w:rsidR="009908A5" w:rsidRDefault="0099035B">
      <w:pPr>
        <w:ind w:firstLineChars="200" w:firstLine="420"/>
      </w:pPr>
      <w:ins w:id="237" w:author="王 自飞" w:date="2021-02-05T00:53:00Z">
        <w:r>
          <w:rPr>
            <w:rFonts w:hint="eastAsia"/>
          </w:rPr>
          <w:t>你</w:t>
        </w:r>
      </w:ins>
      <w:del w:id="238" w:author="王 自飞" w:date="2021-02-05T00:53:00Z">
        <w:r w:rsidR="00366FCE" w:rsidDel="0099035B">
          <w:rPr>
            <w:rFonts w:hint="eastAsia"/>
          </w:rPr>
          <w:delText>您</w:delText>
        </w:r>
      </w:del>
      <w:r w:rsidR="00366FCE">
        <w:rPr>
          <w:rFonts w:hint="eastAsia"/>
        </w:rPr>
        <w:t>不</w:t>
      </w:r>
      <w:ins w:id="239" w:author="王 自飞" w:date="2021-02-05T00:53:00Z">
        <w:r>
          <w:rPr>
            <w:rFonts w:hint="eastAsia"/>
          </w:rPr>
          <w:t>会</w:t>
        </w:r>
      </w:ins>
      <w:r w:rsidR="00366FCE">
        <w:rPr>
          <w:rFonts w:hint="eastAsia"/>
        </w:rPr>
        <w:t>介意吧？</w:t>
      </w:r>
    </w:p>
    <w:p w14:paraId="6DEAD6F3" w14:textId="77777777" w:rsidR="009908A5" w:rsidRDefault="00366FCE">
      <w:pPr>
        <w:ind w:firstLine="420"/>
      </w:pPr>
      <w:r>
        <w:rPr>
          <w:rFonts w:hint="eastAsia"/>
        </w:rPr>
        <w:t>（互动按钮）：</w:t>
      </w:r>
      <w:r>
        <w:t>&gt;&gt;</w:t>
      </w:r>
    </w:p>
    <w:p w14:paraId="65452448" w14:textId="77777777" w:rsidR="009908A5" w:rsidRDefault="009908A5">
      <w:pPr>
        <w:ind w:firstLineChars="200" w:firstLine="420"/>
      </w:pPr>
    </w:p>
    <w:p w14:paraId="288DCFAD" w14:textId="36220099" w:rsidR="009908A5" w:rsidRDefault="00366FCE">
      <w:pPr>
        <w:rPr>
          <w:b/>
          <w:bCs/>
          <w:i/>
          <w:iCs/>
        </w:rPr>
      </w:pPr>
      <w:r>
        <w:rPr>
          <w:rFonts w:hint="eastAsia"/>
          <w:b/>
          <w:bCs/>
          <w:i/>
          <w:iCs/>
        </w:rPr>
        <w:t>对话文案</w:t>
      </w:r>
      <w:r>
        <w:rPr>
          <w:b/>
          <w:bCs/>
          <w:i/>
          <w:iCs/>
        </w:rPr>
        <w:t xml:space="preserve"> (</w:t>
      </w:r>
      <w:del w:id="240" w:author="a" w:date="2021-02-07T10:40:00Z">
        <w:r w:rsidDel="00DD1D66">
          <w:rPr>
            <w:rFonts w:hint="eastAsia"/>
            <w:b/>
            <w:bCs/>
            <w:i/>
            <w:iCs/>
          </w:rPr>
          <w:delText>P</w:delText>
        </w:r>
        <w:r w:rsidDel="00DD1D66">
          <w:rPr>
            <w:b/>
            <w:bCs/>
            <w:i/>
            <w:iCs/>
          </w:rPr>
          <w:delText>26</w:delText>
        </w:r>
      </w:del>
      <w:ins w:id="241" w:author="a" w:date="2021-02-07T10:40:00Z">
        <w:r w:rsidR="00DD1D66">
          <w:rPr>
            <w:rFonts w:hint="eastAsia"/>
            <w:b/>
            <w:bCs/>
            <w:i/>
            <w:iCs/>
          </w:rPr>
          <w:t>P</w:t>
        </w:r>
        <w:r w:rsidR="00DD1D66">
          <w:rPr>
            <w:b/>
            <w:bCs/>
            <w:i/>
            <w:iCs/>
          </w:rPr>
          <w:t>2</w:t>
        </w:r>
        <w:r w:rsidR="00DD1D66">
          <w:rPr>
            <w:b/>
            <w:bCs/>
            <w:i/>
            <w:iCs/>
          </w:rPr>
          <w:t>7</w:t>
        </w:r>
      </w:ins>
      <w:r>
        <w:rPr>
          <w:rFonts w:hint="eastAsia"/>
          <w:b/>
          <w:bCs/>
          <w:i/>
          <w:iCs/>
        </w:rPr>
        <w:t>)</w:t>
      </w:r>
    </w:p>
    <w:p w14:paraId="6364DA71" w14:textId="77777777" w:rsidR="009908A5" w:rsidRDefault="00366FCE">
      <w:pPr>
        <w:ind w:firstLine="420"/>
      </w:pPr>
      <w:r>
        <w:rPr>
          <w:rFonts w:hint="eastAsia"/>
        </w:rPr>
        <w:t>（头像）：无</w:t>
      </w:r>
    </w:p>
    <w:p w14:paraId="2F1CFC8A" w14:textId="77777777" w:rsidR="009908A5" w:rsidRDefault="00366FCE">
      <w:pPr>
        <w:ind w:firstLineChars="200" w:firstLine="420"/>
      </w:pPr>
      <w:r>
        <w:rPr>
          <w:rFonts w:hint="eastAsia"/>
        </w:rPr>
        <w:t>（正文）：</w:t>
      </w:r>
    </w:p>
    <w:p w14:paraId="06110BA9" w14:textId="77777777" w:rsidR="009908A5" w:rsidRDefault="00366FCE">
      <w:pPr>
        <w:ind w:firstLineChars="200" w:firstLine="420"/>
      </w:pPr>
      <w:r>
        <w:rPr>
          <w:rFonts w:hint="eastAsia"/>
        </w:rPr>
        <w:t>怎么会呢！</w:t>
      </w:r>
    </w:p>
    <w:p w14:paraId="56F8F77C" w14:textId="77777777" w:rsidR="009908A5" w:rsidRDefault="00366FCE">
      <w:pPr>
        <w:ind w:firstLineChars="200" w:firstLine="420"/>
      </w:pPr>
      <w:r>
        <w:rPr>
          <w:rFonts w:hint="eastAsia"/>
        </w:rPr>
        <w:t>帮助你们是我的职责所在。</w:t>
      </w:r>
    </w:p>
    <w:p w14:paraId="283B2684" w14:textId="77777777" w:rsidR="009908A5" w:rsidRDefault="00366FCE">
      <w:pPr>
        <w:ind w:firstLineChars="200" w:firstLine="420"/>
      </w:pPr>
      <w:r>
        <w:rPr>
          <w:rFonts w:hint="eastAsia"/>
        </w:rPr>
        <w:t>如果你有任何难处，欢迎随时来找我。</w:t>
      </w:r>
    </w:p>
    <w:p w14:paraId="004160F6" w14:textId="77777777" w:rsidR="009908A5" w:rsidRDefault="00366FCE">
      <w:pPr>
        <w:ind w:firstLine="420"/>
      </w:pPr>
      <w:r>
        <w:rPr>
          <w:rFonts w:hint="eastAsia"/>
        </w:rPr>
        <w:t>（互动按钮）：</w:t>
      </w:r>
      <w:r>
        <w:t>&gt;&gt;</w:t>
      </w:r>
    </w:p>
    <w:p w14:paraId="67316A06" w14:textId="77777777" w:rsidR="009908A5" w:rsidRDefault="009908A5">
      <w:pPr>
        <w:ind w:firstLineChars="200" w:firstLine="420"/>
      </w:pPr>
    </w:p>
    <w:p w14:paraId="6DBD4BE9" w14:textId="4842E909" w:rsidR="009908A5" w:rsidRDefault="00366FCE">
      <w:pPr>
        <w:rPr>
          <w:b/>
          <w:bCs/>
          <w:i/>
          <w:iCs/>
        </w:rPr>
      </w:pPr>
      <w:r>
        <w:rPr>
          <w:rFonts w:hint="eastAsia"/>
          <w:b/>
          <w:bCs/>
          <w:i/>
          <w:iCs/>
        </w:rPr>
        <w:t>对话文案</w:t>
      </w:r>
      <w:r>
        <w:rPr>
          <w:b/>
          <w:bCs/>
          <w:i/>
          <w:iCs/>
        </w:rPr>
        <w:t xml:space="preserve"> (</w:t>
      </w:r>
      <w:del w:id="242" w:author="a" w:date="2021-02-07T10:40:00Z">
        <w:r w:rsidDel="00DD1D66">
          <w:rPr>
            <w:rFonts w:hint="eastAsia"/>
            <w:b/>
            <w:bCs/>
            <w:i/>
            <w:iCs/>
          </w:rPr>
          <w:delText>P</w:delText>
        </w:r>
        <w:r w:rsidDel="00DD1D66">
          <w:rPr>
            <w:b/>
            <w:bCs/>
            <w:i/>
            <w:iCs/>
          </w:rPr>
          <w:delText>27</w:delText>
        </w:r>
      </w:del>
      <w:ins w:id="243" w:author="a" w:date="2021-02-07T10:40:00Z">
        <w:r w:rsidR="00DD1D66">
          <w:rPr>
            <w:rFonts w:hint="eastAsia"/>
            <w:b/>
            <w:bCs/>
            <w:i/>
            <w:iCs/>
          </w:rPr>
          <w:t>P</w:t>
        </w:r>
        <w:r w:rsidR="00DD1D66">
          <w:rPr>
            <w:b/>
            <w:bCs/>
            <w:i/>
            <w:iCs/>
          </w:rPr>
          <w:t>2</w:t>
        </w:r>
        <w:r w:rsidR="00DD1D66">
          <w:rPr>
            <w:b/>
            <w:bCs/>
            <w:i/>
            <w:iCs/>
          </w:rPr>
          <w:t>8</w:t>
        </w:r>
      </w:ins>
      <w:r>
        <w:rPr>
          <w:rFonts w:hint="eastAsia"/>
          <w:b/>
          <w:bCs/>
          <w:i/>
          <w:iCs/>
        </w:rPr>
        <w:t>)</w:t>
      </w:r>
    </w:p>
    <w:p w14:paraId="121608CE" w14:textId="6D6B6895" w:rsidR="009908A5" w:rsidRDefault="00366FCE">
      <w:pPr>
        <w:ind w:firstLine="420"/>
      </w:pPr>
      <w:r>
        <w:rPr>
          <w:rFonts w:hint="eastAsia"/>
        </w:rPr>
        <w:t>（头像）：艾丽莎</w:t>
      </w:r>
      <w:r w:rsidR="00B65D6A">
        <w:rPr>
          <w:rFonts w:hint="eastAsia"/>
        </w:rPr>
        <w:t>（高兴）</w:t>
      </w:r>
    </w:p>
    <w:p w14:paraId="725C94AF" w14:textId="77777777" w:rsidR="009908A5" w:rsidRDefault="00366FCE">
      <w:pPr>
        <w:ind w:firstLineChars="200" w:firstLine="420"/>
      </w:pPr>
      <w:r>
        <w:rPr>
          <w:rFonts w:hint="eastAsia"/>
        </w:rPr>
        <w:t>（正文）：</w:t>
      </w:r>
    </w:p>
    <w:p w14:paraId="64C0F336" w14:textId="7701ED44" w:rsidR="009908A5" w:rsidRDefault="00366FCE">
      <w:pPr>
        <w:ind w:firstLineChars="200" w:firstLine="420"/>
      </w:pPr>
      <w:r>
        <w:rPr>
          <w:rFonts w:hint="eastAsia"/>
        </w:rPr>
        <w:t>再见，祝</w:t>
      </w:r>
      <w:del w:id="244" w:author="王 自飞" w:date="2021-02-05T00:54:00Z">
        <w:r w:rsidDel="0099035B">
          <w:rPr>
            <w:rFonts w:hint="eastAsia"/>
          </w:rPr>
          <w:delText>您</w:delText>
        </w:r>
      </w:del>
      <w:r>
        <w:rPr>
          <w:rFonts w:hint="eastAsia"/>
        </w:rPr>
        <w:t>晚安！</w:t>
      </w:r>
    </w:p>
    <w:p w14:paraId="593F3F59" w14:textId="77777777" w:rsidR="009908A5" w:rsidRDefault="00366FCE">
      <w:pPr>
        <w:ind w:firstLine="420"/>
      </w:pPr>
      <w:r>
        <w:rPr>
          <w:rFonts w:hint="eastAsia"/>
        </w:rPr>
        <w:t>（互动按钮）：</w:t>
      </w:r>
      <w:r>
        <w:t>&gt;&gt;</w:t>
      </w:r>
    </w:p>
    <w:p w14:paraId="6A6E2647" w14:textId="77777777" w:rsidR="009908A5" w:rsidRDefault="009908A5">
      <w:pPr>
        <w:ind w:firstLineChars="200" w:firstLine="420"/>
      </w:pPr>
    </w:p>
    <w:p w14:paraId="1EBF4FAE" w14:textId="2C214E02" w:rsidR="009908A5" w:rsidRDefault="00366FCE">
      <w:pPr>
        <w:rPr>
          <w:b/>
          <w:bCs/>
          <w:i/>
          <w:iCs/>
        </w:rPr>
      </w:pPr>
      <w:r>
        <w:rPr>
          <w:rFonts w:hint="eastAsia"/>
          <w:b/>
          <w:bCs/>
          <w:i/>
          <w:iCs/>
        </w:rPr>
        <w:t>对话文案</w:t>
      </w:r>
      <w:r>
        <w:rPr>
          <w:b/>
          <w:bCs/>
          <w:i/>
          <w:iCs/>
        </w:rPr>
        <w:t xml:space="preserve"> (</w:t>
      </w:r>
      <w:del w:id="245" w:author="a" w:date="2021-02-07T10:40:00Z">
        <w:r w:rsidDel="00DD1D66">
          <w:rPr>
            <w:rFonts w:hint="eastAsia"/>
            <w:b/>
            <w:bCs/>
            <w:i/>
            <w:iCs/>
          </w:rPr>
          <w:delText>P</w:delText>
        </w:r>
        <w:r w:rsidDel="00DD1D66">
          <w:rPr>
            <w:b/>
            <w:bCs/>
            <w:i/>
            <w:iCs/>
          </w:rPr>
          <w:delText>28</w:delText>
        </w:r>
      </w:del>
      <w:ins w:id="246" w:author="a" w:date="2021-02-07T10:40:00Z">
        <w:r w:rsidR="00DD1D66">
          <w:rPr>
            <w:rFonts w:hint="eastAsia"/>
            <w:b/>
            <w:bCs/>
            <w:i/>
            <w:iCs/>
          </w:rPr>
          <w:t>P</w:t>
        </w:r>
        <w:r w:rsidR="00DD1D66">
          <w:rPr>
            <w:b/>
            <w:bCs/>
            <w:i/>
            <w:iCs/>
          </w:rPr>
          <w:t>2</w:t>
        </w:r>
        <w:r w:rsidR="00DD1D66">
          <w:rPr>
            <w:b/>
            <w:bCs/>
            <w:i/>
            <w:iCs/>
          </w:rPr>
          <w:t>9</w:t>
        </w:r>
      </w:ins>
      <w:r>
        <w:rPr>
          <w:rFonts w:hint="eastAsia"/>
          <w:b/>
          <w:bCs/>
          <w:i/>
          <w:iCs/>
        </w:rPr>
        <w:t>)</w:t>
      </w:r>
    </w:p>
    <w:p w14:paraId="2C60908B" w14:textId="77777777" w:rsidR="009908A5" w:rsidRDefault="00366FCE">
      <w:pPr>
        <w:ind w:firstLine="420"/>
      </w:pPr>
      <w:r>
        <w:rPr>
          <w:rFonts w:hint="eastAsia"/>
        </w:rPr>
        <w:t>（头像）：无</w:t>
      </w:r>
    </w:p>
    <w:p w14:paraId="0F95DF2B" w14:textId="77777777" w:rsidR="009908A5" w:rsidRDefault="00366FCE">
      <w:pPr>
        <w:ind w:firstLineChars="200" w:firstLine="420"/>
      </w:pPr>
      <w:r>
        <w:rPr>
          <w:rFonts w:hint="eastAsia"/>
        </w:rPr>
        <w:t>（正文）：</w:t>
      </w:r>
    </w:p>
    <w:p w14:paraId="039F30B8" w14:textId="77777777" w:rsidR="009908A5" w:rsidRDefault="00366FCE">
      <w:pPr>
        <w:ind w:firstLineChars="200" w:firstLine="420"/>
      </w:pPr>
      <w:r>
        <w:rPr>
          <w:rFonts w:hint="eastAsia"/>
        </w:rPr>
        <w:t>再见，晚安！</w:t>
      </w:r>
    </w:p>
    <w:p w14:paraId="0D1CA9E3" w14:textId="77777777" w:rsidR="009908A5" w:rsidRDefault="00366FCE">
      <w:pPr>
        <w:ind w:firstLine="420"/>
      </w:pPr>
      <w:r>
        <w:rPr>
          <w:rFonts w:hint="eastAsia"/>
        </w:rPr>
        <w:t>（互动按钮）：</w:t>
      </w:r>
      <w:r>
        <w:t>&gt;&gt;</w:t>
      </w:r>
    </w:p>
    <w:p w14:paraId="1FAE0EEE" w14:textId="77777777" w:rsidR="009908A5" w:rsidRDefault="009908A5">
      <w:pPr>
        <w:ind w:firstLineChars="200" w:firstLine="420"/>
      </w:pPr>
    </w:p>
    <w:p w14:paraId="737F9367" w14:textId="6A85911A" w:rsidR="009908A5" w:rsidRDefault="00366FCE">
      <w:pPr>
        <w:rPr>
          <w:b/>
          <w:bCs/>
          <w:i/>
          <w:iCs/>
        </w:rPr>
      </w:pPr>
      <w:r>
        <w:rPr>
          <w:rFonts w:hint="eastAsia"/>
          <w:b/>
          <w:bCs/>
          <w:i/>
          <w:iCs/>
        </w:rPr>
        <w:t>引导文案</w:t>
      </w:r>
      <w:r>
        <w:rPr>
          <w:b/>
          <w:bCs/>
          <w:i/>
          <w:iCs/>
        </w:rPr>
        <w:t xml:space="preserve"> (</w:t>
      </w:r>
      <w:del w:id="247" w:author="a" w:date="2021-02-07T10:40:00Z">
        <w:r w:rsidDel="00DD1D66">
          <w:rPr>
            <w:rFonts w:hint="eastAsia"/>
            <w:b/>
            <w:bCs/>
            <w:i/>
            <w:iCs/>
          </w:rPr>
          <w:delText>P</w:delText>
        </w:r>
        <w:r w:rsidDel="00DD1D66">
          <w:rPr>
            <w:b/>
            <w:bCs/>
            <w:i/>
            <w:iCs/>
          </w:rPr>
          <w:delText>29</w:delText>
        </w:r>
      </w:del>
      <w:ins w:id="248" w:author="a" w:date="2021-02-07T10:40:00Z">
        <w:r w:rsidR="00DD1D66">
          <w:rPr>
            <w:rFonts w:hint="eastAsia"/>
            <w:b/>
            <w:bCs/>
            <w:i/>
            <w:iCs/>
          </w:rPr>
          <w:t>P</w:t>
        </w:r>
        <w:r w:rsidR="00DD1D66">
          <w:rPr>
            <w:b/>
            <w:bCs/>
            <w:i/>
            <w:iCs/>
          </w:rPr>
          <w:t>30</w:t>
        </w:r>
      </w:ins>
      <w:r>
        <w:rPr>
          <w:b/>
          <w:bCs/>
          <w:i/>
          <w:iCs/>
        </w:rPr>
        <w:t>)</w:t>
      </w:r>
    </w:p>
    <w:p w14:paraId="0046D98C" w14:textId="77777777" w:rsidR="009908A5" w:rsidRDefault="00366FCE">
      <w:pPr>
        <w:ind w:firstLineChars="200" w:firstLine="420"/>
      </w:pPr>
      <w:r>
        <w:rPr>
          <w:rFonts w:hint="eastAsia"/>
        </w:rPr>
        <w:t>星际运输研发中心已建设完成！</w:t>
      </w:r>
    </w:p>
    <w:p w14:paraId="3C12D74B" w14:textId="77777777" w:rsidR="003100D9" w:rsidRDefault="00366FCE">
      <w:pPr>
        <w:ind w:firstLineChars="200" w:firstLine="420"/>
      </w:pPr>
      <w:r>
        <w:rPr>
          <w:rFonts w:hint="eastAsia"/>
        </w:rPr>
        <w:t>从此，各类先进的星际空间运输技术</w:t>
      </w:r>
    </w:p>
    <w:p w14:paraId="7F28710B" w14:textId="77777777" w:rsidR="003100D9" w:rsidRDefault="00366FCE">
      <w:pPr>
        <w:ind w:firstLineChars="200" w:firstLine="420"/>
      </w:pPr>
      <w:r>
        <w:rPr>
          <w:rFonts w:hint="eastAsia"/>
        </w:rPr>
        <w:t>将在这里被研究开发，K</w:t>
      </w:r>
      <w:r>
        <w:t>114</w:t>
      </w:r>
      <w:r>
        <w:rPr>
          <w:rFonts w:hint="eastAsia"/>
        </w:rPr>
        <w:t>空港的</w:t>
      </w:r>
    </w:p>
    <w:p w14:paraId="1F4F2539" w14:textId="7634A101" w:rsidR="003100D9" w:rsidRDefault="00366FCE">
      <w:pPr>
        <w:ind w:firstLineChars="200" w:firstLine="420"/>
      </w:pPr>
      <w:r>
        <w:rPr>
          <w:rFonts w:hint="eastAsia"/>
        </w:rPr>
        <w:t>技术实力将会</w:t>
      </w:r>
      <w:del w:id="249" w:author="a" w:date="2021-02-07T10:43:00Z">
        <w:r w:rsidDel="00891FFA">
          <w:rPr>
            <w:rFonts w:hint="eastAsia"/>
          </w:rPr>
          <w:delText>得到</w:delText>
        </w:r>
      </w:del>
      <w:ins w:id="250" w:author="王 自飞" w:date="2021-02-05T00:54:00Z">
        <w:del w:id="251" w:author="a" w:date="2021-02-07T10:43:00Z">
          <w:r w:rsidR="0099035B" w:rsidDel="00891FFA">
            <w:rPr>
              <w:rFonts w:hint="eastAsia"/>
            </w:rPr>
            <w:delText>有</w:delText>
          </w:r>
        </w:del>
      </w:ins>
      <w:ins w:id="252" w:author="a" w:date="2021-02-07T10:43:00Z">
        <w:r w:rsidR="00891FFA">
          <w:rPr>
            <w:rFonts w:hint="eastAsia"/>
          </w:rPr>
          <w:t>得到</w:t>
        </w:r>
      </w:ins>
      <w:r>
        <w:rPr>
          <w:rFonts w:hint="eastAsia"/>
        </w:rPr>
        <w:t>质的飞跃！</w:t>
      </w:r>
    </w:p>
    <w:p w14:paraId="1300E50C" w14:textId="77777777" w:rsidR="005F7024" w:rsidRDefault="005F7024" w:rsidP="005F7024">
      <w:pPr>
        <w:ind w:firstLine="420"/>
      </w:pPr>
      <w:r>
        <w:rPr>
          <w:rFonts w:hint="eastAsia"/>
        </w:rPr>
        <w:t>（互动按钮）：【建造完成】</w:t>
      </w:r>
    </w:p>
    <w:p w14:paraId="62475431" w14:textId="77777777" w:rsidR="009908A5" w:rsidRPr="005F7024" w:rsidRDefault="009908A5">
      <w:pPr>
        <w:ind w:firstLineChars="200" w:firstLine="420"/>
      </w:pPr>
    </w:p>
    <w:p w14:paraId="6575BEC7" w14:textId="13D5F8A3" w:rsidR="009908A5" w:rsidRDefault="00366FCE">
      <w:pPr>
        <w:rPr>
          <w:b/>
          <w:bCs/>
          <w:i/>
          <w:iCs/>
        </w:rPr>
      </w:pPr>
      <w:r>
        <w:rPr>
          <w:rFonts w:hint="eastAsia"/>
          <w:b/>
          <w:bCs/>
          <w:i/>
          <w:iCs/>
        </w:rPr>
        <w:t>引导文案</w:t>
      </w:r>
      <w:r>
        <w:rPr>
          <w:b/>
          <w:bCs/>
          <w:i/>
          <w:iCs/>
        </w:rPr>
        <w:t xml:space="preserve"> (</w:t>
      </w:r>
      <w:del w:id="253" w:author="a" w:date="2021-02-07T10:40:00Z">
        <w:r w:rsidDel="00DD1D66">
          <w:rPr>
            <w:rFonts w:hint="eastAsia"/>
            <w:b/>
            <w:bCs/>
            <w:i/>
            <w:iCs/>
          </w:rPr>
          <w:delText>P</w:delText>
        </w:r>
        <w:r w:rsidDel="00DD1D66">
          <w:rPr>
            <w:b/>
            <w:bCs/>
            <w:i/>
            <w:iCs/>
          </w:rPr>
          <w:delText>30</w:delText>
        </w:r>
      </w:del>
      <w:ins w:id="254" w:author="a" w:date="2021-02-07T10:40:00Z">
        <w:r w:rsidR="00DD1D66">
          <w:rPr>
            <w:rFonts w:hint="eastAsia"/>
            <w:b/>
            <w:bCs/>
            <w:i/>
            <w:iCs/>
          </w:rPr>
          <w:t>P</w:t>
        </w:r>
        <w:r w:rsidR="00DD1D66">
          <w:rPr>
            <w:b/>
            <w:bCs/>
            <w:i/>
            <w:iCs/>
          </w:rPr>
          <w:t>3</w:t>
        </w:r>
        <w:r w:rsidR="00DD1D66">
          <w:rPr>
            <w:b/>
            <w:bCs/>
            <w:i/>
            <w:iCs/>
          </w:rPr>
          <w:t>1</w:t>
        </w:r>
      </w:ins>
      <w:r>
        <w:rPr>
          <w:b/>
          <w:bCs/>
          <w:i/>
          <w:iCs/>
        </w:rPr>
        <w:t>)</w:t>
      </w:r>
    </w:p>
    <w:p w14:paraId="7124D678" w14:textId="77777777" w:rsidR="009908A5" w:rsidRDefault="00366FCE">
      <w:pPr>
        <w:ind w:firstLineChars="200" w:firstLine="420"/>
      </w:pPr>
      <w:r>
        <w:rPr>
          <w:rFonts w:hint="eastAsia"/>
        </w:rPr>
        <w:t>（标题）：夜间任务已完成</w:t>
      </w:r>
    </w:p>
    <w:p w14:paraId="2D44B54D" w14:textId="77777777" w:rsidR="009908A5" w:rsidRDefault="00366FCE">
      <w:pPr>
        <w:ind w:firstLineChars="200" w:firstLine="420"/>
      </w:pPr>
      <w:r>
        <w:rPr>
          <w:rFonts w:hint="eastAsia"/>
        </w:rPr>
        <w:t>（正文）：</w:t>
      </w:r>
    </w:p>
    <w:p w14:paraId="3FEC209E" w14:textId="77777777" w:rsidR="009908A5" w:rsidRDefault="00366FCE">
      <w:pPr>
        <w:ind w:firstLineChars="200" w:firstLine="420"/>
      </w:pPr>
      <w:r>
        <w:rPr>
          <w:rFonts w:hint="eastAsia"/>
        </w:rPr>
        <w:t>明天艾丽莎又将会遇到哪些困难呢？</w:t>
      </w:r>
    </w:p>
    <w:p w14:paraId="60AC187A" w14:textId="6857FE94" w:rsidR="009908A5" w:rsidRDefault="0099035B">
      <w:pPr>
        <w:ind w:firstLineChars="200" w:firstLine="420"/>
      </w:pPr>
      <w:ins w:id="255" w:author="王 自飞" w:date="2021-02-05T00:54:00Z">
        <w:r>
          <w:rPr>
            <w:rFonts w:hint="eastAsia"/>
          </w:rPr>
          <w:t>你</w:t>
        </w:r>
      </w:ins>
      <w:del w:id="256" w:author="王 自飞" w:date="2021-02-05T00:54:00Z">
        <w:r w:rsidR="00366FCE" w:rsidDel="0099035B">
          <w:rPr>
            <w:rFonts w:hint="eastAsia"/>
          </w:rPr>
          <w:delText>您</w:delText>
        </w:r>
      </w:del>
      <w:r w:rsidR="00366FCE">
        <w:rPr>
          <w:rFonts w:hint="eastAsia"/>
        </w:rPr>
        <w:t>想知道什么是</w:t>
      </w:r>
      <w:ins w:id="257" w:author="王 自飞" w:date="2021-02-05T00:54:00Z">
        <w:r>
          <w:rPr>
            <w:rFonts w:hint="eastAsia"/>
          </w:rPr>
          <w:t>你</w:t>
        </w:r>
      </w:ins>
      <w:del w:id="258" w:author="王 自飞" w:date="2021-02-05T00:54:00Z">
        <w:r w:rsidR="00366FCE" w:rsidDel="0099035B">
          <w:rPr>
            <w:rFonts w:hint="eastAsia"/>
          </w:rPr>
          <w:delText>您</w:delText>
        </w:r>
      </w:del>
      <w:r w:rsidR="00366FCE">
        <w:rPr>
          <w:rFonts w:hint="eastAsia"/>
        </w:rPr>
        <w:t>吸烟的诱因吗？</w:t>
      </w:r>
    </w:p>
    <w:p w14:paraId="4533DA4F" w14:textId="77777777" w:rsidR="009908A5" w:rsidRDefault="00366FCE">
      <w:pPr>
        <w:ind w:firstLineChars="200" w:firstLine="420"/>
      </w:pPr>
      <w:r>
        <w:rPr>
          <w:rFonts w:hint="eastAsia"/>
        </w:rPr>
        <w:t>明天不见不散！</w:t>
      </w:r>
    </w:p>
    <w:p w14:paraId="714AE84E" w14:textId="77777777" w:rsidR="009908A5" w:rsidRDefault="00366FCE">
      <w:pPr>
        <w:ind w:firstLineChars="200" w:firstLine="420"/>
      </w:pPr>
      <w:r>
        <w:rPr>
          <w:rFonts w:hint="eastAsia"/>
        </w:rPr>
        <w:t>（互动按钮）：【回到主页】</w:t>
      </w:r>
    </w:p>
    <w:p w14:paraId="61BEEFD8" w14:textId="77777777" w:rsidR="009908A5" w:rsidRDefault="009908A5">
      <w:pPr>
        <w:ind w:firstLineChars="200" w:firstLine="420"/>
      </w:pPr>
    </w:p>
    <w:p w14:paraId="750426E1" w14:textId="47093C96" w:rsidR="009908A5" w:rsidRDefault="00366FCE">
      <w:pPr>
        <w:rPr>
          <w:b/>
          <w:bCs/>
          <w:i/>
          <w:iCs/>
        </w:rPr>
      </w:pPr>
      <w:r>
        <w:rPr>
          <w:rFonts w:hint="eastAsia"/>
          <w:b/>
          <w:bCs/>
          <w:i/>
          <w:iCs/>
        </w:rPr>
        <w:t>引导文案</w:t>
      </w:r>
      <w:r>
        <w:rPr>
          <w:b/>
          <w:bCs/>
          <w:i/>
          <w:iCs/>
        </w:rPr>
        <w:t xml:space="preserve"> (</w:t>
      </w:r>
      <w:del w:id="259" w:author="a" w:date="2021-02-07T10:40:00Z">
        <w:r w:rsidDel="00DD1D66">
          <w:rPr>
            <w:rFonts w:hint="eastAsia"/>
            <w:b/>
            <w:bCs/>
            <w:i/>
            <w:iCs/>
          </w:rPr>
          <w:delText>P</w:delText>
        </w:r>
        <w:r w:rsidDel="00DD1D66">
          <w:rPr>
            <w:b/>
            <w:bCs/>
            <w:i/>
            <w:iCs/>
          </w:rPr>
          <w:delText>31</w:delText>
        </w:r>
      </w:del>
      <w:ins w:id="260" w:author="a" w:date="2021-02-07T10:40:00Z">
        <w:r w:rsidR="00DD1D66">
          <w:rPr>
            <w:rFonts w:hint="eastAsia"/>
            <w:b/>
            <w:bCs/>
            <w:i/>
            <w:iCs/>
          </w:rPr>
          <w:t>P</w:t>
        </w:r>
        <w:r w:rsidR="00DD1D66">
          <w:rPr>
            <w:b/>
            <w:bCs/>
            <w:i/>
            <w:iCs/>
          </w:rPr>
          <w:t>3</w:t>
        </w:r>
        <w:r w:rsidR="00DD1D66">
          <w:rPr>
            <w:b/>
            <w:bCs/>
            <w:i/>
            <w:iCs/>
          </w:rPr>
          <w:t>2</w:t>
        </w:r>
      </w:ins>
      <w:r>
        <w:rPr>
          <w:b/>
          <w:bCs/>
          <w:i/>
          <w:iCs/>
        </w:rPr>
        <w:t>)</w:t>
      </w:r>
    </w:p>
    <w:p w14:paraId="3B5477C8" w14:textId="77777777" w:rsidR="009908A5" w:rsidRDefault="00366FCE">
      <w:pPr>
        <w:ind w:firstLineChars="200" w:firstLine="420"/>
      </w:pPr>
      <w:r>
        <w:rPr>
          <w:rFonts w:hint="eastAsia"/>
        </w:rPr>
        <w:t>（标题）：隐藏剧情已解锁</w:t>
      </w:r>
    </w:p>
    <w:p w14:paraId="3283F8D1" w14:textId="77777777" w:rsidR="009908A5" w:rsidRDefault="00366FCE">
      <w:pPr>
        <w:ind w:firstLineChars="200" w:firstLine="420"/>
      </w:pPr>
      <w:r>
        <w:rPr>
          <w:rFonts w:hint="eastAsia"/>
        </w:rPr>
        <w:t>（正文）：</w:t>
      </w:r>
    </w:p>
    <w:p w14:paraId="0BED3682" w14:textId="12CE67E8" w:rsidR="009908A5" w:rsidRDefault="00366FCE">
      <w:pPr>
        <w:ind w:firstLineChars="200" w:firstLine="420"/>
      </w:pPr>
      <w:r>
        <w:rPr>
          <w:rFonts w:hint="eastAsia"/>
        </w:rPr>
        <w:t>恭喜</w:t>
      </w:r>
      <w:ins w:id="261" w:author="王 自飞" w:date="2021-02-05T00:55:00Z">
        <w:r w:rsidR="0099035B">
          <w:rPr>
            <w:rFonts w:hint="eastAsia"/>
          </w:rPr>
          <w:t>你</w:t>
        </w:r>
      </w:ins>
      <w:del w:id="262" w:author="王 自飞" w:date="2021-02-05T00:55:00Z">
        <w:r w:rsidDel="0099035B">
          <w:rPr>
            <w:rFonts w:hint="eastAsia"/>
          </w:rPr>
          <w:delText>您</w:delText>
        </w:r>
      </w:del>
      <w:r>
        <w:rPr>
          <w:rFonts w:hint="eastAsia"/>
        </w:rPr>
        <w:t>已经顺利完成了今日任务</w:t>
      </w:r>
    </w:p>
    <w:p w14:paraId="2650BEC4" w14:textId="1374F797" w:rsidR="009908A5" w:rsidRDefault="0099035B">
      <w:pPr>
        <w:ind w:firstLineChars="200" w:firstLine="420"/>
      </w:pPr>
      <w:ins w:id="263" w:author="王 自飞" w:date="2021-02-05T00:55:00Z">
        <w:r>
          <w:rPr>
            <w:rFonts w:hint="eastAsia"/>
          </w:rPr>
          <w:t>也因此</w:t>
        </w:r>
      </w:ins>
      <w:del w:id="264" w:author="王 自飞" w:date="2021-02-05T00:55:00Z">
        <w:r w:rsidR="00366FCE" w:rsidDel="0099035B">
          <w:rPr>
            <w:rFonts w:hint="eastAsia"/>
          </w:rPr>
          <w:delText>您</w:delText>
        </w:r>
      </w:del>
      <w:r w:rsidR="00366FCE">
        <w:rPr>
          <w:rFonts w:hint="eastAsia"/>
        </w:rPr>
        <w:t>解锁了一段隐藏剧情！</w:t>
      </w:r>
    </w:p>
    <w:p w14:paraId="3C80DAA0" w14:textId="049F612D" w:rsidR="00B8283F" w:rsidRDefault="00B8283F" w:rsidP="00B8283F">
      <w:pPr>
        <w:ind w:firstLineChars="200" w:firstLine="420"/>
      </w:pPr>
      <w:r>
        <w:rPr>
          <w:rFonts w:hint="eastAsia"/>
        </w:rPr>
        <w:t>请点击主页的</w:t>
      </w:r>
      <w:r>
        <w:rPr>
          <w:rFonts w:ascii="等线" w:eastAsia="等线" w:hAnsi="等线"/>
        </w:rPr>
        <w:t>“高级通讯卫星”</w:t>
      </w:r>
      <w:r>
        <w:rPr>
          <w:rFonts w:ascii="等线" w:eastAsia="等线" w:hAnsi="等线" w:hint="eastAsia"/>
        </w:rPr>
        <w:t>查看</w:t>
      </w:r>
    </w:p>
    <w:p w14:paraId="57C8BCA4" w14:textId="77777777" w:rsidR="00456086" w:rsidRDefault="00456086" w:rsidP="00456086">
      <w:pPr>
        <w:ind w:firstLineChars="200" w:firstLine="420"/>
      </w:pPr>
      <w:moveToRangeStart w:id="265" w:author="王 自飞" w:date="2021-02-05T00:56:00Z" w:name="move63379008"/>
      <w:moveTo w:id="266" w:author="王 自飞" w:date="2021-02-05T00:56:00Z">
        <w:r>
          <w:rPr>
            <w:rFonts w:hint="eastAsia"/>
          </w:rPr>
          <w:t>【艾丽莎写给亲友们的便利贴】</w:t>
        </w:r>
      </w:moveTo>
    </w:p>
    <w:moveToRangeEnd w:id="265"/>
    <w:p w14:paraId="02B33F1F" w14:textId="1A04670F" w:rsidR="009908A5" w:rsidRDefault="00366FCE">
      <w:pPr>
        <w:ind w:firstLineChars="200" w:firstLine="420"/>
      </w:pPr>
      <w:r>
        <w:rPr>
          <w:rFonts w:hint="eastAsia"/>
        </w:rPr>
        <w:t>艾丽莎真是一个关心家人和朋友的好女孩</w:t>
      </w:r>
      <w:ins w:id="267" w:author="王 自飞" w:date="2021-02-05T00:56:00Z">
        <w:r w:rsidR="00456086">
          <w:rPr>
            <w:rFonts w:hint="eastAsia"/>
          </w:rPr>
          <w:t>。</w:t>
        </w:r>
      </w:ins>
      <w:del w:id="268" w:author="王 自飞" w:date="2021-02-05T00:56:00Z">
        <w:r w:rsidDel="00456086">
          <w:rPr>
            <w:rFonts w:hint="eastAsia"/>
          </w:rPr>
          <w:delText>：</w:delText>
        </w:r>
      </w:del>
    </w:p>
    <w:p w14:paraId="31893A8A" w14:textId="01C4038C" w:rsidR="009908A5" w:rsidDel="00456086" w:rsidRDefault="00366FCE">
      <w:pPr>
        <w:ind w:firstLineChars="200" w:firstLine="420"/>
      </w:pPr>
      <w:moveFromRangeStart w:id="269" w:author="王 自飞" w:date="2021-02-05T00:56:00Z" w:name="move63379008"/>
      <w:moveFrom w:id="270" w:author="王 自飞" w:date="2021-02-05T00:56:00Z">
        <w:r w:rsidDel="00456086">
          <w:rPr>
            <w:rFonts w:hint="eastAsia"/>
          </w:rPr>
          <w:t>【艾丽莎写给亲友们的便利贴】</w:t>
        </w:r>
      </w:moveFrom>
      <w:bookmarkStart w:id="271" w:name="_GoBack"/>
      <w:bookmarkEnd w:id="271"/>
    </w:p>
    <w:moveFromRangeEnd w:id="269"/>
    <w:p w14:paraId="78979567" w14:textId="77777777" w:rsidR="009908A5" w:rsidRDefault="009908A5">
      <w:pPr>
        <w:ind w:firstLineChars="200" w:firstLine="420"/>
      </w:pPr>
    </w:p>
    <w:p w14:paraId="6A4B7605" w14:textId="25C41407" w:rsidR="009908A5" w:rsidRDefault="00366FCE">
      <w:pPr>
        <w:rPr>
          <w:b/>
          <w:bCs/>
          <w:i/>
          <w:iCs/>
        </w:rPr>
      </w:pPr>
      <w:r>
        <w:rPr>
          <w:rFonts w:hint="eastAsia"/>
          <w:b/>
          <w:bCs/>
          <w:i/>
          <w:iCs/>
        </w:rPr>
        <w:t>隐藏剧情文案</w:t>
      </w:r>
      <w:r>
        <w:rPr>
          <w:b/>
          <w:bCs/>
          <w:i/>
          <w:iCs/>
        </w:rPr>
        <w:t xml:space="preserve"> (</w:t>
      </w:r>
      <w:del w:id="272" w:author="a" w:date="2021-02-07T10:41:00Z">
        <w:r w:rsidDel="00DD1D66">
          <w:rPr>
            <w:rFonts w:hint="eastAsia"/>
            <w:b/>
            <w:bCs/>
            <w:i/>
            <w:iCs/>
          </w:rPr>
          <w:delText>P</w:delText>
        </w:r>
        <w:r w:rsidDel="00DD1D66">
          <w:rPr>
            <w:b/>
            <w:bCs/>
            <w:i/>
            <w:iCs/>
          </w:rPr>
          <w:delText>31</w:delText>
        </w:r>
      </w:del>
      <w:ins w:id="273" w:author="a" w:date="2021-02-07T10:41:00Z">
        <w:r w:rsidR="00DD1D66">
          <w:rPr>
            <w:rFonts w:hint="eastAsia"/>
            <w:b/>
            <w:bCs/>
            <w:i/>
            <w:iCs/>
          </w:rPr>
          <w:t>P</w:t>
        </w:r>
        <w:r w:rsidR="00DD1D66">
          <w:rPr>
            <w:b/>
            <w:bCs/>
            <w:i/>
            <w:iCs/>
          </w:rPr>
          <w:t>3</w:t>
        </w:r>
        <w:r w:rsidR="00DD1D66">
          <w:rPr>
            <w:b/>
            <w:bCs/>
            <w:i/>
            <w:iCs/>
          </w:rPr>
          <w:t>3</w:t>
        </w:r>
      </w:ins>
      <w:r>
        <w:rPr>
          <w:b/>
          <w:bCs/>
          <w:i/>
          <w:iCs/>
        </w:rPr>
        <w:t>)</w:t>
      </w:r>
    </w:p>
    <w:p w14:paraId="6BFB8358" w14:textId="77777777" w:rsidR="009908A5" w:rsidRDefault="00366FCE">
      <w:pPr>
        <w:ind w:firstLineChars="200" w:firstLine="420"/>
      </w:pPr>
      <w:r>
        <w:rPr>
          <w:rFonts w:hint="eastAsia"/>
        </w:rPr>
        <w:t>（具体形式待设计）</w:t>
      </w:r>
    </w:p>
    <w:p w14:paraId="2AEAA588" w14:textId="77777777" w:rsidR="009908A5" w:rsidRDefault="009908A5">
      <w:pPr>
        <w:ind w:firstLineChars="200" w:firstLine="420"/>
      </w:pPr>
    </w:p>
    <w:p w14:paraId="06DD0EE1" w14:textId="77777777" w:rsidR="009908A5" w:rsidRDefault="00366FCE">
      <w:pPr>
        <w:ind w:firstLineChars="200" w:firstLine="420"/>
      </w:pPr>
      <w:r>
        <w:t>亲爱的爸爸</w:t>
      </w:r>
      <w:r>
        <w:rPr>
          <w:rFonts w:hint="eastAsia"/>
        </w:rPr>
        <w:t>：</w:t>
      </w:r>
    </w:p>
    <w:p w14:paraId="69907141" w14:textId="77777777" w:rsidR="009908A5" w:rsidRDefault="00366FCE">
      <w:pPr>
        <w:ind w:firstLineChars="200" w:firstLine="420"/>
      </w:pPr>
      <w:r>
        <w:t>昨天你问我在忙什么</w:t>
      </w:r>
    </w:p>
    <w:p w14:paraId="6555A832" w14:textId="77777777" w:rsidR="009908A5" w:rsidRDefault="00366FCE">
      <w:pPr>
        <w:ind w:firstLineChars="200" w:firstLine="420"/>
      </w:pPr>
      <w:r>
        <w:t>其实是在</w:t>
      </w:r>
      <w:r>
        <w:rPr>
          <w:rFonts w:hint="eastAsia"/>
        </w:rPr>
        <w:t>熬制我开发的“清嗓润喉汤”</w:t>
      </w:r>
    </w:p>
    <w:p w14:paraId="22228159" w14:textId="77777777" w:rsidR="009908A5" w:rsidRDefault="00366FCE">
      <w:pPr>
        <w:ind w:firstLineChars="200" w:firstLine="420"/>
      </w:pPr>
      <w:r>
        <w:t>盛在养生壶里了</w:t>
      </w:r>
    </w:p>
    <w:p w14:paraId="20C8FE7D" w14:textId="77777777" w:rsidR="009908A5" w:rsidRDefault="00366FCE">
      <w:pPr>
        <w:ind w:firstLineChars="200" w:firstLine="420"/>
      </w:pPr>
      <w:r>
        <w:rPr>
          <w:rFonts w:hint="eastAsia"/>
        </w:rPr>
        <w:t>一定</w:t>
      </w:r>
      <w:r>
        <w:t>要喝完之后再去上班哦</w:t>
      </w:r>
      <w:r>
        <w:rPr>
          <w:rFonts w:hint="eastAsia"/>
        </w:rPr>
        <w:t>！</w:t>
      </w:r>
    </w:p>
    <w:p w14:paraId="59D7BC01" w14:textId="77777777" w:rsidR="009908A5" w:rsidRDefault="00366FCE">
      <w:pPr>
        <w:ind w:firstLineChars="200" w:firstLine="420"/>
      </w:pPr>
      <w:r>
        <w:t>想想</w:t>
      </w:r>
      <w:r>
        <w:rPr>
          <w:rFonts w:hint="eastAsia"/>
        </w:rPr>
        <w:t>“</w:t>
      </w:r>
      <w:r>
        <w:t>尼古丁</w:t>
      </w:r>
      <w:r>
        <w:rPr>
          <w:rFonts w:hint="eastAsia"/>
        </w:rPr>
        <w:t>”</w:t>
      </w:r>
      <w:r>
        <w:t>的怪作用</w:t>
      </w:r>
    </w:p>
    <w:p w14:paraId="44544DDA" w14:textId="77777777" w:rsidR="009908A5" w:rsidRDefault="00366FCE">
      <w:pPr>
        <w:ind w:firstLineChars="200" w:firstLine="420"/>
      </w:pPr>
      <w:r>
        <w:t>上班时间少抽一些烟吧</w:t>
      </w:r>
    </w:p>
    <w:p w14:paraId="713B75B7" w14:textId="77777777" w:rsidR="009908A5" w:rsidRDefault="009908A5">
      <w:pPr>
        <w:ind w:firstLineChars="200" w:firstLine="420"/>
      </w:pPr>
    </w:p>
    <w:p w14:paraId="111FDF4D" w14:textId="77777777" w:rsidR="009908A5" w:rsidRDefault="00366FCE">
      <w:pPr>
        <w:ind w:firstLineChars="200" w:firstLine="420"/>
      </w:pPr>
      <w:r>
        <w:t>亲爱的妈妈</w:t>
      </w:r>
      <w:r>
        <w:rPr>
          <w:rFonts w:hint="eastAsia"/>
        </w:rPr>
        <w:t>：</w:t>
      </w:r>
    </w:p>
    <w:p w14:paraId="0EC63D28" w14:textId="77777777" w:rsidR="009908A5" w:rsidRDefault="00366FCE">
      <w:pPr>
        <w:ind w:firstLineChars="200" w:firstLine="420"/>
      </w:pPr>
      <w:r>
        <w:rPr>
          <w:rFonts w:hint="eastAsia"/>
        </w:rPr>
        <w:t>听说朋友说二手烟/三手烟也会影响健康</w:t>
      </w:r>
    </w:p>
    <w:p w14:paraId="6624D323" w14:textId="77777777" w:rsidR="009908A5" w:rsidRDefault="00366FCE">
      <w:pPr>
        <w:ind w:firstLineChars="200" w:firstLine="420"/>
      </w:pPr>
      <w:r>
        <w:t>我独家开发的</w:t>
      </w:r>
      <w:r>
        <w:rPr>
          <w:rFonts w:hint="eastAsia"/>
        </w:rPr>
        <w:t xml:space="preserve"> “清嗓润喉汤”盛在养生壶里</w:t>
      </w:r>
    </w:p>
    <w:p w14:paraId="2DC4DAFB" w14:textId="77777777" w:rsidR="009908A5" w:rsidRDefault="00366FCE">
      <w:pPr>
        <w:ind w:firstLineChars="200" w:firstLine="420"/>
      </w:pPr>
      <w:r>
        <w:rPr>
          <w:rFonts w:hint="eastAsia"/>
        </w:rPr>
        <w:t>你早中晚</w:t>
      </w:r>
      <w:r>
        <w:t>都要喝一些哦</w:t>
      </w:r>
    </w:p>
    <w:p w14:paraId="74118CEC" w14:textId="77777777" w:rsidR="009908A5" w:rsidRDefault="00366FCE">
      <w:pPr>
        <w:ind w:firstLineChars="200" w:firstLine="420"/>
      </w:pPr>
      <w:r>
        <w:rPr>
          <w:rFonts w:hint="eastAsia"/>
        </w:rPr>
        <w:t>还有，不用老是为爸爸的身体担心生气</w:t>
      </w:r>
    </w:p>
    <w:p w14:paraId="60582D59" w14:textId="77777777" w:rsidR="009908A5" w:rsidRDefault="00366FCE">
      <w:pPr>
        <w:ind w:firstLineChars="200" w:firstLine="420"/>
      </w:pPr>
      <w:r>
        <w:rPr>
          <w:rFonts w:hint="eastAsia"/>
        </w:rPr>
        <w:t>有我呢，我会想尽办法劝他的</w:t>
      </w:r>
    </w:p>
    <w:p w14:paraId="31D093AA" w14:textId="77777777" w:rsidR="009908A5" w:rsidRDefault="00366FCE">
      <w:pPr>
        <w:ind w:firstLineChars="200" w:firstLine="420"/>
      </w:pPr>
      <w:r>
        <w:rPr>
          <w:rFonts w:hint="eastAsia"/>
        </w:rPr>
        <w:t>没事就</w:t>
      </w:r>
      <w:r>
        <w:t>出去逛逛吧</w:t>
      </w:r>
      <w:r>
        <w:rPr>
          <w:rFonts w:hint="eastAsia"/>
        </w:rPr>
        <w:t>，不要生爸爸的闷气了！</w:t>
      </w:r>
    </w:p>
    <w:p w14:paraId="29BD9C8D" w14:textId="77777777" w:rsidR="009908A5" w:rsidRDefault="009908A5">
      <w:pPr>
        <w:ind w:firstLineChars="200" w:firstLine="420"/>
      </w:pPr>
    </w:p>
    <w:p w14:paraId="6A2BA51C" w14:textId="77777777" w:rsidR="009908A5" w:rsidRDefault="00366FCE">
      <w:pPr>
        <w:ind w:firstLineChars="200" w:firstLine="420"/>
      </w:pPr>
      <w:r>
        <w:t>亲爱的</w:t>
      </w:r>
      <w:r>
        <w:rPr>
          <w:rFonts w:hint="eastAsia"/>
        </w:rPr>
        <w:t>弟弟：</w:t>
      </w:r>
    </w:p>
    <w:p w14:paraId="276A25D9" w14:textId="77777777" w:rsidR="009908A5" w:rsidRDefault="00366FCE">
      <w:pPr>
        <w:ind w:firstLineChars="200" w:firstLine="420"/>
      </w:pPr>
      <w:r>
        <w:rPr>
          <w:rFonts w:hint="eastAsia"/>
        </w:rPr>
        <w:t>也许</w:t>
      </w:r>
      <w:r>
        <w:t>你同龄的伙伴们很多都开始抽烟了</w:t>
      </w:r>
    </w:p>
    <w:p w14:paraId="2E3AC748" w14:textId="77777777" w:rsidR="009908A5" w:rsidRDefault="00366FCE">
      <w:pPr>
        <w:ind w:firstLineChars="200" w:firstLine="420"/>
      </w:pPr>
      <w:r>
        <w:rPr>
          <w:rFonts w:hint="eastAsia"/>
        </w:rPr>
        <w:t>但也有少数人是在一心读书、刻苦学习的</w:t>
      </w:r>
    </w:p>
    <w:p w14:paraId="1FFBD9A5" w14:textId="77777777" w:rsidR="009908A5" w:rsidRDefault="00366FCE">
      <w:pPr>
        <w:ind w:firstLineChars="200" w:firstLine="420"/>
      </w:pPr>
      <w:r>
        <w:t>你毕竟才</w:t>
      </w:r>
      <w:r>
        <w:rPr>
          <w:rFonts w:hint="eastAsia"/>
        </w:rPr>
        <w:t>1</w:t>
      </w:r>
      <w:r>
        <w:t>5岁</w:t>
      </w:r>
    </w:p>
    <w:p w14:paraId="1BD9432B" w14:textId="77777777" w:rsidR="009908A5" w:rsidRDefault="00366FCE">
      <w:pPr>
        <w:ind w:firstLineChars="200" w:firstLine="420"/>
      </w:pPr>
      <w:r>
        <w:t>那些努力向上的人才是你学习的榜样</w:t>
      </w:r>
    </w:p>
    <w:p w14:paraId="78F2933F" w14:textId="58ECF51B" w:rsidR="009908A5" w:rsidRDefault="00366FCE">
      <w:pPr>
        <w:ind w:firstLineChars="200" w:firstLine="420"/>
      </w:pPr>
      <w:r>
        <w:rPr>
          <w:rFonts w:hint="eastAsia"/>
        </w:rPr>
        <w:t>他们</w:t>
      </w:r>
      <w:r>
        <w:t>身上才真正散发着</w:t>
      </w:r>
      <w:r>
        <w:rPr>
          <w:rFonts w:hint="eastAsia"/>
        </w:rPr>
        <w:t>“</w:t>
      </w:r>
      <w:r>
        <w:t>酷</w:t>
      </w:r>
      <w:r>
        <w:rPr>
          <w:rFonts w:hint="eastAsia"/>
        </w:rPr>
        <w:t>”</w:t>
      </w:r>
      <w:r>
        <w:t>的光芒</w:t>
      </w:r>
    </w:p>
    <w:p w14:paraId="0D07D4CC" w14:textId="77777777" w:rsidR="009908A5" w:rsidRDefault="00366FCE">
      <w:pPr>
        <w:ind w:firstLineChars="200" w:firstLine="420"/>
      </w:pPr>
      <w:r>
        <w:rPr>
          <w:rFonts w:hint="eastAsia"/>
        </w:rPr>
        <w:t>希望你能明白自己内心想要什么，快乐健康成长！</w:t>
      </w:r>
    </w:p>
    <w:p w14:paraId="007B41CC" w14:textId="77777777" w:rsidR="009908A5" w:rsidRDefault="009908A5">
      <w:pPr>
        <w:ind w:firstLineChars="200" w:firstLine="420"/>
      </w:pPr>
    </w:p>
    <w:p w14:paraId="1397DE9E" w14:textId="2FCA8A99" w:rsidR="009908A5" w:rsidRDefault="001356B8">
      <w:pPr>
        <w:ind w:firstLineChars="200" w:firstLine="420"/>
      </w:pPr>
      <w:del w:id="274" w:author="王 自飞" w:date="2021-02-05T00:57:00Z">
        <w:r w:rsidDel="00456086">
          <w:rPr>
            <w:rFonts w:hint="eastAsia"/>
          </w:rPr>
          <w:delText>李阳宏</w:delText>
        </w:r>
      </w:del>
      <w:ins w:id="275" w:author="王 自飞" w:date="2021-02-05T00:57:00Z">
        <w:r w:rsidR="00456086">
          <w:rPr>
            <w:rFonts w:hint="eastAsia"/>
          </w:rPr>
          <w:t>李伟</w:t>
        </w:r>
      </w:ins>
      <w:r w:rsidR="00ED6092">
        <w:rPr>
          <w:rFonts w:hint="eastAsia"/>
        </w:rPr>
        <w:t>哥哥</w:t>
      </w:r>
      <w:r w:rsidR="00366FCE">
        <w:rPr>
          <w:rFonts w:hint="eastAsia"/>
        </w:rPr>
        <w:t>：</w:t>
      </w:r>
    </w:p>
    <w:p w14:paraId="7EF5350C" w14:textId="00F81D49" w:rsidR="00ED6092" w:rsidRDefault="00ED6092">
      <w:pPr>
        <w:ind w:firstLineChars="200" w:firstLine="420"/>
      </w:pPr>
      <w:r>
        <w:t>我们虽然从小认识</w:t>
      </w:r>
      <w:r>
        <w:rPr>
          <w:rFonts w:hint="eastAsia"/>
        </w:rPr>
        <w:t>，</w:t>
      </w:r>
      <w:r>
        <w:t>但没想到</w:t>
      </w:r>
    </w:p>
    <w:p w14:paraId="00CB1906" w14:textId="3B01BF67" w:rsidR="001356B8" w:rsidRDefault="003F1142" w:rsidP="00ED6092">
      <w:pPr>
        <w:ind w:firstLineChars="200" w:firstLine="420"/>
      </w:pPr>
      <w:r>
        <w:rPr>
          <w:rFonts w:hint="eastAsia"/>
        </w:rPr>
        <w:t>你</w:t>
      </w:r>
      <w:r w:rsidR="001356B8">
        <w:rPr>
          <w:rFonts w:hint="eastAsia"/>
        </w:rPr>
        <w:t>发起的戒烟运动</w:t>
      </w:r>
      <w:r w:rsidR="00ED6092">
        <w:rPr>
          <w:rFonts w:hint="eastAsia"/>
        </w:rPr>
        <w:t>，</w:t>
      </w:r>
      <w:r w:rsidR="00ED6092">
        <w:t>竟然</w:t>
      </w:r>
      <w:r w:rsidR="003D2457">
        <w:rPr>
          <w:rFonts w:hint="eastAsia"/>
        </w:rPr>
        <w:t>拥有了这么大的影响</w:t>
      </w:r>
    </w:p>
    <w:p w14:paraId="0B82A87F" w14:textId="7EDC5782" w:rsidR="009908A5" w:rsidRPr="001356B8" w:rsidRDefault="002F5247" w:rsidP="008B6876">
      <w:pPr>
        <w:ind w:firstLineChars="200" w:firstLine="420"/>
      </w:pPr>
      <w:r>
        <w:rPr>
          <w:rFonts w:hint="eastAsia"/>
        </w:rPr>
        <w:t>不少</w:t>
      </w:r>
      <w:r w:rsidR="001356B8">
        <w:rPr>
          <w:rFonts w:hint="eastAsia"/>
        </w:rPr>
        <w:t>人在你的影响下</w:t>
      </w:r>
      <w:r w:rsidR="009561A1">
        <w:rPr>
          <w:rFonts w:hint="eastAsia"/>
        </w:rPr>
        <w:t>真正</w:t>
      </w:r>
      <w:r w:rsidR="001356B8">
        <w:rPr>
          <w:rFonts w:hint="eastAsia"/>
        </w:rPr>
        <w:t>开始戒烟</w:t>
      </w:r>
      <w:r w:rsidR="009561A1">
        <w:rPr>
          <w:rFonts w:hint="eastAsia"/>
        </w:rPr>
        <w:t>了</w:t>
      </w:r>
    </w:p>
    <w:p w14:paraId="2E86C8B5" w14:textId="384BFFD5" w:rsidR="009908A5" w:rsidRDefault="001356B8" w:rsidP="00366FCE">
      <w:pPr>
        <w:ind w:firstLineChars="200" w:firstLine="420"/>
      </w:pPr>
      <w:r>
        <w:rPr>
          <w:rFonts w:hint="eastAsia"/>
        </w:rPr>
        <w:t>这真的很鼓舞人心</w:t>
      </w:r>
      <w:r w:rsidR="00366FCE">
        <w:rPr>
          <w:rFonts w:hint="eastAsia"/>
        </w:rPr>
        <w:t>，</w:t>
      </w:r>
      <w:r w:rsidR="00456147">
        <w:rPr>
          <w:rFonts w:hint="eastAsia"/>
        </w:rPr>
        <w:t>给</w:t>
      </w:r>
      <w:r w:rsidR="00366FCE">
        <w:rPr>
          <w:rFonts w:hint="eastAsia"/>
        </w:rPr>
        <w:t>我们</w:t>
      </w:r>
      <w:r>
        <w:rPr>
          <w:rFonts w:hint="eastAsia"/>
        </w:rPr>
        <w:t>带来了新的希望</w:t>
      </w:r>
    </w:p>
    <w:p w14:paraId="27D5FCF3" w14:textId="3F0B32CC" w:rsidR="001356B8" w:rsidRDefault="009561A1">
      <w:pPr>
        <w:ind w:firstLineChars="200" w:firstLine="420"/>
      </w:pPr>
      <w:r>
        <w:rPr>
          <w:rFonts w:hint="eastAsia"/>
        </w:rPr>
        <w:t>我</w:t>
      </w:r>
      <w:r w:rsidR="001356B8">
        <w:rPr>
          <w:rFonts w:hint="eastAsia"/>
        </w:rPr>
        <w:t>也非常想加入你的运动</w:t>
      </w:r>
    </w:p>
    <w:p w14:paraId="1C3FB09D" w14:textId="2494C67F" w:rsidR="00456147" w:rsidRDefault="00456147">
      <w:pPr>
        <w:ind w:firstLineChars="200" w:firstLine="420"/>
      </w:pPr>
      <w:r>
        <w:rPr>
          <w:rFonts w:hint="eastAsia"/>
        </w:rPr>
        <w:lastRenderedPageBreak/>
        <w:t>学习戒烟知识，帮助亲友</w:t>
      </w:r>
      <w:r w:rsidR="009561A1">
        <w:rPr>
          <w:rFonts w:hint="eastAsia"/>
        </w:rPr>
        <w:t>们</w:t>
      </w:r>
      <w:r>
        <w:rPr>
          <w:rFonts w:hint="eastAsia"/>
        </w:rPr>
        <w:t>戒烟</w:t>
      </w:r>
    </w:p>
    <w:p w14:paraId="69389B2D" w14:textId="2E6C2B7B" w:rsidR="00456147" w:rsidRDefault="00456147">
      <w:pPr>
        <w:ind w:firstLineChars="200" w:firstLine="420"/>
      </w:pPr>
      <w:r>
        <w:rPr>
          <w:rFonts w:hint="eastAsia"/>
        </w:rPr>
        <w:t>并努力去影响更多人！</w:t>
      </w:r>
    </w:p>
    <w:p w14:paraId="2BA8817F" w14:textId="48594ABB" w:rsidR="009561A1" w:rsidRDefault="009561A1">
      <w:pPr>
        <w:ind w:firstLineChars="200" w:firstLine="420"/>
      </w:pPr>
    </w:p>
    <w:p w14:paraId="60A6162A" w14:textId="77777777" w:rsidR="001356B8" w:rsidRPr="001356B8" w:rsidRDefault="001356B8">
      <w:pPr>
        <w:ind w:firstLineChars="200" w:firstLine="420"/>
      </w:pPr>
    </w:p>
    <w:p w14:paraId="03CEA6EB" w14:textId="77777777" w:rsidR="009908A5" w:rsidRDefault="009908A5">
      <w:pPr>
        <w:ind w:firstLineChars="200" w:firstLine="420"/>
      </w:pPr>
    </w:p>
    <w:p w14:paraId="29E62CB6" w14:textId="77777777" w:rsidR="009908A5" w:rsidRDefault="009908A5">
      <w:pPr>
        <w:ind w:firstLineChars="200" w:firstLine="420"/>
      </w:pPr>
    </w:p>
    <w:p w14:paraId="7E4E0374" w14:textId="77777777" w:rsidR="009908A5" w:rsidRDefault="009908A5">
      <w:pPr>
        <w:ind w:firstLineChars="200" w:firstLine="420"/>
      </w:pPr>
    </w:p>
    <w:p w14:paraId="11E761F8" w14:textId="77777777" w:rsidR="009908A5" w:rsidRDefault="009908A5">
      <w:pPr>
        <w:ind w:firstLineChars="200" w:firstLine="420"/>
      </w:pPr>
    </w:p>
    <w:p w14:paraId="74A61F10" w14:textId="77777777" w:rsidR="009908A5" w:rsidRDefault="009908A5">
      <w:pPr>
        <w:ind w:firstLineChars="200" w:firstLine="420"/>
      </w:pPr>
    </w:p>
    <w:p w14:paraId="24029CF4" w14:textId="77777777" w:rsidR="009908A5" w:rsidRDefault="009908A5">
      <w:pPr>
        <w:ind w:firstLineChars="200" w:firstLine="420"/>
      </w:pPr>
    </w:p>
    <w:p w14:paraId="134C0519" w14:textId="77777777" w:rsidR="009908A5" w:rsidRDefault="009908A5">
      <w:pPr>
        <w:ind w:firstLineChars="200" w:firstLine="420"/>
      </w:pPr>
    </w:p>
    <w:p w14:paraId="666C5C5B" w14:textId="77777777" w:rsidR="009908A5" w:rsidRDefault="009908A5">
      <w:pPr>
        <w:ind w:firstLineChars="200" w:firstLine="420"/>
      </w:pPr>
    </w:p>
    <w:p w14:paraId="66200BD0" w14:textId="77777777" w:rsidR="009908A5" w:rsidRDefault="009908A5">
      <w:pPr>
        <w:ind w:firstLineChars="200" w:firstLine="420"/>
      </w:pPr>
    </w:p>
    <w:p w14:paraId="767214F5" w14:textId="77777777" w:rsidR="009908A5" w:rsidRDefault="009908A5">
      <w:pPr>
        <w:ind w:firstLineChars="200" w:firstLine="420"/>
      </w:pPr>
    </w:p>
    <w:p w14:paraId="119AF883" w14:textId="77777777" w:rsidR="009908A5" w:rsidRDefault="009908A5">
      <w:pPr>
        <w:ind w:firstLineChars="200" w:firstLine="420"/>
      </w:pPr>
    </w:p>
    <w:p w14:paraId="013C76A9" w14:textId="77777777" w:rsidR="009908A5" w:rsidRDefault="009908A5">
      <w:pPr>
        <w:ind w:firstLine="420"/>
      </w:pPr>
    </w:p>
    <w:sectPr w:rsidR="009908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990B5A" w14:textId="77777777" w:rsidR="00342E9D" w:rsidRDefault="00342E9D" w:rsidP="0002018D">
      <w:r>
        <w:separator/>
      </w:r>
    </w:p>
  </w:endnote>
  <w:endnote w:type="continuationSeparator" w:id="0">
    <w:p w14:paraId="5B608A38" w14:textId="77777777" w:rsidR="00342E9D" w:rsidRDefault="00342E9D" w:rsidP="000201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6DDB75" w14:textId="77777777" w:rsidR="00342E9D" w:rsidRDefault="00342E9D" w:rsidP="0002018D">
      <w:r>
        <w:separator/>
      </w:r>
    </w:p>
  </w:footnote>
  <w:footnote w:type="continuationSeparator" w:id="0">
    <w:p w14:paraId="24B17BE8" w14:textId="77777777" w:rsidR="00342E9D" w:rsidRDefault="00342E9D" w:rsidP="0002018D"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王 自飞">
    <w15:presenceInfo w15:providerId="Windows Live" w15:userId="f7dcb686080ff03d"/>
  </w15:person>
  <w15:person w15:author="a">
    <w15:presenceInfo w15:providerId="None" w15:userId="a"/>
  </w15:person>
  <w15:person w15:author="Zhang, Ge (Boris) [JRDCN]">
    <w15:presenceInfo w15:providerId="AD" w15:userId="S::gzhang53@its.jnj.com::3571fffc-efef-474f-9ed5-6542a4b7954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KY_MEDREF_DOCUID" w:val="{7D49E837-A661-4717-8AB4-91D38543C4C5}"/>
    <w:docVar w:name="KY_MEDREF_VERSION" w:val="3"/>
  </w:docVars>
  <w:rsids>
    <w:rsidRoot w:val="008136DC"/>
    <w:rsid w:val="0000684D"/>
    <w:rsid w:val="0002018D"/>
    <w:rsid w:val="00026DCE"/>
    <w:rsid w:val="00033A3B"/>
    <w:rsid w:val="000505C2"/>
    <w:rsid w:val="00052A82"/>
    <w:rsid w:val="00057668"/>
    <w:rsid w:val="00062CBF"/>
    <w:rsid w:val="00093EF6"/>
    <w:rsid w:val="000A1594"/>
    <w:rsid w:val="000A4BA3"/>
    <w:rsid w:val="000C14BB"/>
    <w:rsid w:val="000C1913"/>
    <w:rsid w:val="000C3B1E"/>
    <w:rsid w:val="000C6F8F"/>
    <w:rsid w:val="000C7E03"/>
    <w:rsid w:val="000E062E"/>
    <w:rsid w:val="000E084C"/>
    <w:rsid w:val="000E0AC5"/>
    <w:rsid w:val="000E2486"/>
    <w:rsid w:val="000E2EAE"/>
    <w:rsid w:val="000E3285"/>
    <w:rsid w:val="000E689E"/>
    <w:rsid w:val="000F01DA"/>
    <w:rsid w:val="00103C4F"/>
    <w:rsid w:val="00105033"/>
    <w:rsid w:val="0010737E"/>
    <w:rsid w:val="00120DCD"/>
    <w:rsid w:val="001245AF"/>
    <w:rsid w:val="00127D69"/>
    <w:rsid w:val="00131F10"/>
    <w:rsid w:val="001356B8"/>
    <w:rsid w:val="001360C2"/>
    <w:rsid w:val="0014368C"/>
    <w:rsid w:val="001441BA"/>
    <w:rsid w:val="001519DB"/>
    <w:rsid w:val="0015684A"/>
    <w:rsid w:val="00161521"/>
    <w:rsid w:val="001805AD"/>
    <w:rsid w:val="00184EB1"/>
    <w:rsid w:val="00191169"/>
    <w:rsid w:val="001A0070"/>
    <w:rsid w:val="001B3692"/>
    <w:rsid w:val="001B3A06"/>
    <w:rsid w:val="001B57D6"/>
    <w:rsid w:val="001C08D6"/>
    <w:rsid w:val="001D0154"/>
    <w:rsid w:val="001D6C20"/>
    <w:rsid w:val="001F5FC5"/>
    <w:rsid w:val="00203D76"/>
    <w:rsid w:val="00221B9B"/>
    <w:rsid w:val="00223FE0"/>
    <w:rsid w:val="0023242C"/>
    <w:rsid w:val="0023416B"/>
    <w:rsid w:val="00236224"/>
    <w:rsid w:val="00260495"/>
    <w:rsid w:val="002679A0"/>
    <w:rsid w:val="002777A2"/>
    <w:rsid w:val="002820E2"/>
    <w:rsid w:val="00284A28"/>
    <w:rsid w:val="00285840"/>
    <w:rsid w:val="00287F33"/>
    <w:rsid w:val="00295613"/>
    <w:rsid w:val="00297674"/>
    <w:rsid w:val="002B7591"/>
    <w:rsid w:val="002E25DE"/>
    <w:rsid w:val="002F30F4"/>
    <w:rsid w:val="002F4311"/>
    <w:rsid w:val="002F5247"/>
    <w:rsid w:val="003006DB"/>
    <w:rsid w:val="00301358"/>
    <w:rsid w:val="003100D9"/>
    <w:rsid w:val="00310F3C"/>
    <w:rsid w:val="00313188"/>
    <w:rsid w:val="0033725C"/>
    <w:rsid w:val="00340036"/>
    <w:rsid w:val="00342DBA"/>
    <w:rsid w:val="00342E9D"/>
    <w:rsid w:val="00344DE8"/>
    <w:rsid w:val="00345FAE"/>
    <w:rsid w:val="00360591"/>
    <w:rsid w:val="00366FCE"/>
    <w:rsid w:val="00380815"/>
    <w:rsid w:val="0038087A"/>
    <w:rsid w:val="0038398D"/>
    <w:rsid w:val="003D2457"/>
    <w:rsid w:val="003E2909"/>
    <w:rsid w:val="003F1142"/>
    <w:rsid w:val="004131D5"/>
    <w:rsid w:val="00414547"/>
    <w:rsid w:val="00426DB2"/>
    <w:rsid w:val="00440C4B"/>
    <w:rsid w:val="00441FFB"/>
    <w:rsid w:val="00447294"/>
    <w:rsid w:val="00452CB8"/>
    <w:rsid w:val="00456086"/>
    <w:rsid w:val="00456147"/>
    <w:rsid w:val="0046491A"/>
    <w:rsid w:val="00476DCD"/>
    <w:rsid w:val="00487F43"/>
    <w:rsid w:val="00490802"/>
    <w:rsid w:val="004B30FC"/>
    <w:rsid w:val="004B4AA5"/>
    <w:rsid w:val="004B72CA"/>
    <w:rsid w:val="004C36CD"/>
    <w:rsid w:val="004D17F1"/>
    <w:rsid w:val="004E417D"/>
    <w:rsid w:val="004F4515"/>
    <w:rsid w:val="00506C98"/>
    <w:rsid w:val="0052432B"/>
    <w:rsid w:val="005413FC"/>
    <w:rsid w:val="005414B3"/>
    <w:rsid w:val="005556F5"/>
    <w:rsid w:val="0056204C"/>
    <w:rsid w:val="005662C4"/>
    <w:rsid w:val="005663B0"/>
    <w:rsid w:val="00571F79"/>
    <w:rsid w:val="005857A1"/>
    <w:rsid w:val="0059414B"/>
    <w:rsid w:val="005B3B98"/>
    <w:rsid w:val="005B4FA2"/>
    <w:rsid w:val="005C7709"/>
    <w:rsid w:val="005D713A"/>
    <w:rsid w:val="005E460D"/>
    <w:rsid w:val="005F44F6"/>
    <w:rsid w:val="005F5789"/>
    <w:rsid w:val="005F7024"/>
    <w:rsid w:val="00602B89"/>
    <w:rsid w:val="0060525E"/>
    <w:rsid w:val="00610DE8"/>
    <w:rsid w:val="0061160D"/>
    <w:rsid w:val="00627333"/>
    <w:rsid w:val="00651B66"/>
    <w:rsid w:val="006529BE"/>
    <w:rsid w:val="00654D68"/>
    <w:rsid w:val="00660E05"/>
    <w:rsid w:val="006622D0"/>
    <w:rsid w:val="00666BD4"/>
    <w:rsid w:val="00674754"/>
    <w:rsid w:val="00675149"/>
    <w:rsid w:val="00681ADA"/>
    <w:rsid w:val="00685BA3"/>
    <w:rsid w:val="00686309"/>
    <w:rsid w:val="00686786"/>
    <w:rsid w:val="00694F5E"/>
    <w:rsid w:val="006A2F25"/>
    <w:rsid w:val="006B0A7F"/>
    <w:rsid w:val="006B2810"/>
    <w:rsid w:val="006C4BAF"/>
    <w:rsid w:val="006D23B6"/>
    <w:rsid w:val="006D3523"/>
    <w:rsid w:val="006E6184"/>
    <w:rsid w:val="006F1499"/>
    <w:rsid w:val="007078BE"/>
    <w:rsid w:val="00710633"/>
    <w:rsid w:val="00710960"/>
    <w:rsid w:val="007318AB"/>
    <w:rsid w:val="00745BB8"/>
    <w:rsid w:val="0074664A"/>
    <w:rsid w:val="00753DA7"/>
    <w:rsid w:val="00754C9E"/>
    <w:rsid w:val="00756896"/>
    <w:rsid w:val="00771D10"/>
    <w:rsid w:val="00775389"/>
    <w:rsid w:val="00776F4B"/>
    <w:rsid w:val="0077758E"/>
    <w:rsid w:val="0079786E"/>
    <w:rsid w:val="007A57DF"/>
    <w:rsid w:val="007C01DB"/>
    <w:rsid w:val="007C3C79"/>
    <w:rsid w:val="007E56C1"/>
    <w:rsid w:val="007F1455"/>
    <w:rsid w:val="008012B5"/>
    <w:rsid w:val="00805BCC"/>
    <w:rsid w:val="008136DC"/>
    <w:rsid w:val="0082352D"/>
    <w:rsid w:val="00834852"/>
    <w:rsid w:val="00861B0B"/>
    <w:rsid w:val="00870D6A"/>
    <w:rsid w:val="00883C91"/>
    <w:rsid w:val="00884F1E"/>
    <w:rsid w:val="008868B5"/>
    <w:rsid w:val="00891FFA"/>
    <w:rsid w:val="008A19E9"/>
    <w:rsid w:val="008B6876"/>
    <w:rsid w:val="008C2B6F"/>
    <w:rsid w:val="008E0750"/>
    <w:rsid w:val="008E3F4E"/>
    <w:rsid w:val="008F0B35"/>
    <w:rsid w:val="008F113F"/>
    <w:rsid w:val="008F2F60"/>
    <w:rsid w:val="008F7FC0"/>
    <w:rsid w:val="009030E1"/>
    <w:rsid w:val="00915E03"/>
    <w:rsid w:val="009166F3"/>
    <w:rsid w:val="009174AB"/>
    <w:rsid w:val="009419B3"/>
    <w:rsid w:val="0094285F"/>
    <w:rsid w:val="00942E5D"/>
    <w:rsid w:val="00943ADA"/>
    <w:rsid w:val="009502FB"/>
    <w:rsid w:val="009561A1"/>
    <w:rsid w:val="009711AD"/>
    <w:rsid w:val="00971900"/>
    <w:rsid w:val="009776BA"/>
    <w:rsid w:val="0099035B"/>
    <w:rsid w:val="009908A5"/>
    <w:rsid w:val="009A5688"/>
    <w:rsid w:val="009D0DA5"/>
    <w:rsid w:val="009D4CD6"/>
    <w:rsid w:val="009F0BA2"/>
    <w:rsid w:val="00A076B5"/>
    <w:rsid w:val="00A24DD5"/>
    <w:rsid w:val="00A35223"/>
    <w:rsid w:val="00A35677"/>
    <w:rsid w:val="00A44E95"/>
    <w:rsid w:val="00A62632"/>
    <w:rsid w:val="00A723D0"/>
    <w:rsid w:val="00A87A69"/>
    <w:rsid w:val="00A93247"/>
    <w:rsid w:val="00A942B3"/>
    <w:rsid w:val="00AA48C6"/>
    <w:rsid w:val="00AA6545"/>
    <w:rsid w:val="00AB34B8"/>
    <w:rsid w:val="00AB67B9"/>
    <w:rsid w:val="00AD4093"/>
    <w:rsid w:val="00AE3F8D"/>
    <w:rsid w:val="00AF476E"/>
    <w:rsid w:val="00AF6558"/>
    <w:rsid w:val="00B02B33"/>
    <w:rsid w:val="00B1663D"/>
    <w:rsid w:val="00B262D8"/>
    <w:rsid w:val="00B27E6F"/>
    <w:rsid w:val="00B334CB"/>
    <w:rsid w:val="00B3585B"/>
    <w:rsid w:val="00B36255"/>
    <w:rsid w:val="00B42D34"/>
    <w:rsid w:val="00B50BBD"/>
    <w:rsid w:val="00B51712"/>
    <w:rsid w:val="00B56238"/>
    <w:rsid w:val="00B65D6A"/>
    <w:rsid w:val="00B75A1E"/>
    <w:rsid w:val="00B762F3"/>
    <w:rsid w:val="00B8283F"/>
    <w:rsid w:val="00BA7AD2"/>
    <w:rsid w:val="00BC32D0"/>
    <w:rsid w:val="00BD2254"/>
    <w:rsid w:val="00BD7754"/>
    <w:rsid w:val="00BD7AFE"/>
    <w:rsid w:val="00BF5B57"/>
    <w:rsid w:val="00C02AC9"/>
    <w:rsid w:val="00C07119"/>
    <w:rsid w:val="00C07FAB"/>
    <w:rsid w:val="00C115C6"/>
    <w:rsid w:val="00C1168E"/>
    <w:rsid w:val="00C125CB"/>
    <w:rsid w:val="00C12A19"/>
    <w:rsid w:val="00C24FC7"/>
    <w:rsid w:val="00C30C4A"/>
    <w:rsid w:val="00C47343"/>
    <w:rsid w:val="00C4794A"/>
    <w:rsid w:val="00C47B70"/>
    <w:rsid w:val="00C57769"/>
    <w:rsid w:val="00C61F31"/>
    <w:rsid w:val="00C63E92"/>
    <w:rsid w:val="00C66592"/>
    <w:rsid w:val="00C86BEE"/>
    <w:rsid w:val="00CA3DCF"/>
    <w:rsid w:val="00CA3DF6"/>
    <w:rsid w:val="00CB3B3A"/>
    <w:rsid w:val="00CC3E8E"/>
    <w:rsid w:val="00CC461F"/>
    <w:rsid w:val="00CC75DC"/>
    <w:rsid w:val="00CD2F07"/>
    <w:rsid w:val="00CD506A"/>
    <w:rsid w:val="00CD65DD"/>
    <w:rsid w:val="00CD6F97"/>
    <w:rsid w:val="00CE144E"/>
    <w:rsid w:val="00CE1861"/>
    <w:rsid w:val="00CE73EE"/>
    <w:rsid w:val="00CF09CC"/>
    <w:rsid w:val="00D04D87"/>
    <w:rsid w:val="00D071A6"/>
    <w:rsid w:val="00D17AB8"/>
    <w:rsid w:val="00D3325A"/>
    <w:rsid w:val="00D36811"/>
    <w:rsid w:val="00D36CF0"/>
    <w:rsid w:val="00D37266"/>
    <w:rsid w:val="00D45A24"/>
    <w:rsid w:val="00D479A7"/>
    <w:rsid w:val="00D51AFC"/>
    <w:rsid w:val="00D61A48"/>
    <w:rsid w:val="00D7197F"/>
    <w:rsid w:val="00D71AE9"/>
    <w:rsid w:val="00D73D89"/>
    <w:rsid w:val="00D81A7B"/>
    <w:rsid w:val="00D82357"/>
    <w:rsid w:val="00D90631"/>
    <w:rsid w:val="00D9205B"/>
    <w:rsid w:val="00D92F2E"/>
    <w:rsid w:val="00D9446E"/>
    <w:rsid w:val="00D96797"/>
    <w:rsid w:val="00D97AEE"/>
    <w:rsid w:val="00DB0689"/>
    <w:rsid w:val="00DD1226"/>
    <w:rsid w:val="00DD1D66"/>
    <w:rsid w:val="00DD2621"/>
    <w:rsid w:val="00DD460B"/>
    <w:rsid w:val="00DD70CA"/>
    <w:rsid w:val="00DE05FE"/>
    <w:rsid w:val="00DE1384"/>
    <w:rsid w:val="00DE39F2"/>
    <w:rsid w:val="00DE525D"/>
    <w:rsid w:val="00DF68B7"/>
    <w:rsid w:val="00E03C12"/>
    <w:rsid w:val="00E1355D"/>
    <w:rsid w:val="00E24E0D"/>
    <w:rsid w:val="00E47BEF"/>
    <w:rsid w:val="00E53EFA"/>
    <w:rsid w:val="00E651DE"/>
    <w:rsid w:val="00E67B01"/>
    <w:rsid w:val="00E71442"/>
    <w:rsid w:val="00E76ADC"/>
    <w:rsid w:val="00E977AF"/>
    <w:rsid w:val="00EB6C70"/>
    <w:rsid w:val="00EC2757"/>
    <w:rsid w:val="00ED5678"/>
    <w:rsid w:val="00ED6092"/>
    <w:rsid w:val="00ED7451"/>
    <w:rsid w:val="00EE0330"/>
    <w:rsid w:val="00EE1E2B"/>
    <w:rsid w:val="00EF453E"/>
    <w:rsid w:val="00F114ED"/>
    <w:rsid w:val="00F268EC"/>
    <w:rsid w:val="00F30241"/>
    <w:rsid w:val="00F323C7"/>
    <w:rsid w:val="00F43287"/>
    <w:rsid w:val="00F4420B"/>
    <w:rsid w:val="00F47AA2"/>
    <w:rsid w:val="00F56573"/>
    <w:rsid w:val="00F65F2F"/>
    <w:rsid w:val="00F70B1B"/>
    <w:rsid w:val="00F72A14"/>
    <w:rsid w:val="00F84F6C"/>
    <w:rsid w:val="00FA4C73"/>
    <w:rsid w:val="00FB7CC8"/>
    <w:rsid w:val="00FC021C"/>
    <w:rsid w:val="00FC222E"/>
    <w:rsid w:val="00FF242C"/>
    <w:rsid w:val="00FF4292"/>
    <w:rsid w:val="00FF4EA1"/>
    <w:rsid w:val="00FF6BFA"/>
    <w:rsid w:val="466C0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501BEC"/>
  <w15:docId w15:val="{C6512B39-D704-422A-AAF3-A3CA9221E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uiPriority w:val="99"/>
    <w:semiHidden/>
    <w:unhideWhenUsed/>
    <w:qFormat/>
    <w:rPr>
      <w:sz w:val="20"/>
      <w:szCs w:val="20"/>
    </w:rPr>
  </w:style>
  <w:style w:type="paragraph" w:styleId="a4">
    <w:name w:val="Balloon Text"/>
    <w:basedOn w:val="a"/>
    <w:link w:val="Char0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annotation subject"/>
    <w:basedOn w:val="a3"/>
    <w:next w:val="a3"/>
    <w:link w:val="Char3"/>
    <w:uiPriority w:val="99"/>
    <w:semiHidden/>
    <w:unhideWhenUsed/>
    <w:qFormat/>
    <w:rPr>
      <w:b/>
      <w:bCs/>
    </w:rPr>
  </w:style>
  <w:style w:type="table" w:styleId="a8">
    <w:name w:val="Table Grid"/>
    <w:basedOn w:val="a1"/>
    <w:uiPriority w:val="39"/>
    <w:rPr>
      <w:rFonts w:eastAsia="宋体"/>
      <w:sz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annotation reference"/>
    <w:basedOn w:val="a0"/>
    <w:uiPriority w:val="99"/>
    <w:semiHidden/>
    <w:unhideWhenUsed/>
    <w:qFormat/>
    <w:rPr>
      <w:sz w:val="16"/>
      <w:szCs w:val="16"/>
    </w:rPr>
  </w:style>
  <w:style w:type="character" w:customStyle="1" w:styleId="Char2">
    <w:name w:val="页眉 Char"/>
    <w:basedOn w:val="a0"/>
    <w:link w:val="a6"/>
    <w:uiPriority w:val="99"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Pr>
      <w:sz w:val="18"/>
      <w:szCs w:val="18"/>
    </w:rPr>
  </w:style>
  <w:style w:type="character" w:customStyle="1" w:styleId="eop">
    <w:name w:val="eop"/>
    <w:basedOn w:val="a0"/>
    <w:qFormat/>
  </w:style>
  <w:style w:type="character" w:customStyle="1" w:styleId="Char">
    <w:name w:val="批注文字 Char"/>
    <w:basedOn w:val="a0"/>
    <w:link w:val="a3"/>
    <w:uiPriority w:val="99"/>
    <w:semiHidden/>
    <w:qFormat/>
    <w:rPr>
      <w:sz w:val="20"/>
      <w:szCs w:val="20"/>
    </w:rPr>
  </w:style>
  <w:style w:type="character" w:customStyle="1" w:styleId="Char3">
    <w:name w:val="批注主题 Char"/>
    <w:basedOn w:val="Char"/>
    <w:link w:val="a7"/>
    <w:uiPriority w:val="99"/>
    <w:semiHidden/>
    <w:qFormat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87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10</Pages>
  <Words>645</Words>
  <Characters>3679</Characters>
  <Application>Microsoft Office Word</Application>
  <DocSecurity>0</DocSecurity>
  <Lines>30</Lines>
  <Paragraphs>8</Paragraphs>
  <ScaleCrop>false</ScaleCrop>
  <Company/>
  <LinksUpToDate>false</LinksUpToDate>
  <CharactersWithSpaces>4316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 自飞</dc:creator>
  <cp:lastModifiedBy>a</cp:lastModifiedBy>
  <cp:revision>52</cp:revision>
  <dcterms:created xsi:type="dcterms:W3CDTF">2021-01-04T01:36:00Z</dcterms:created>
  <dcterms:modified xsi:type="dcterms:W3CDTF">2021-02-07T02:43:00Z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