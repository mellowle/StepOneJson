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A9D4D" w14:textId="77777777" w:rsidR="004876F0" w:rsidRDefault="002E7E81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Day</w:t>
      </w:r>
      <w:r>
        <w:rPr>
          <w:b/>
          <w:bCs/>
          <w:sz w:val="32"/>
          <w:szCs w:val="36"/>
        </w:rPr>
        <w:t>1</w:t>
      </w:r>
      <w:r>
        <w:rPr>
          <w:rFonts w:hint="eastAsia"/>
          <w:b/>
          <w:bCs/>
          <w:sz w:val="32"/>
          <w:szCs w:val="36"/>
        </w:rPr>
        <w:t>分页脚本</w:t>
      </w:r>
    </w:p>
    <w:p w14:paraId="0C11457A" w14:textId="77777777" w:rsidR="004876F0" w:rsidRDefault="004876F0"/>
    <w:p w14:paraId="0DA31D22" w14:textId="5A87FC77" w:rsidR="004876F0" w:rsidRDefault="002E7E81">
      <w:pPr>
        <w:rPr>
          <w:rFonts w:ascii="仿宋" w:eastAsia="仿宋" w:hAnsi="仿宋"/>
        </w:rPr>
      </w:pPr>
      <w:r>
        <w:rPr>
          <w:rFonts w:hint="eastAsia"/>
          <w:b/>
          <w:bCs/>
          <w:i/>
          <w:iCs/>
          <w:u w:val="single"/>
        </w:rPr>
        <w:t>目标：</w:t>
      </w:r>
      <w:r>
        <w:rPr>
          <w:rFonts w:hint="eastAsia"/>
        </w:rPr>
        <w:t>通过与K</w:t>
      </w:r>
      <w:r>
        <w:t>114</w:t>
      </w:r>
      <w:r>
        <w:rPr>
          <w:rFonts w:hint="eastAsia"/>
        </w:rPr>
        <w:t>星球居民</w:t>
      </w:r>
      <w:r w:rsidR="006B2B8A" w:rsidRPr="006B2B8A">
        <w:rPr>
          <w:rFonts w:hint="eastAsia"/>
        </w:rPr>
        <w:t>老顾</w:t>
      </w:r>
      <w:r>
        <w:rPr>
          <w:rFonts w:hint="eastAsia"/>
        </w:rPr>
        <w:t>的对话，回想自己</w:t>
      </w:r>
      <w:commentRangeStart w:id="0"/>
      <w:del w:id="1" w:author="王 自飞" w:date="2021-02-03T21:48:00Z">
        <w:r w:rsidDel="008E7225">
          <w:rPr>
            <w:rFonts w:hint="eastAsia"/>
          </w:rPr>
          <w:delText>享受烟草</w:delText>
        </w:r>
        <w:commentRangeEnd w:id="0"/>
        <w:r w:rsidR="0083286E" w:rsidDel="008E7225">
          <w:rPr>
            <w:rStyle w:val="a9"/>
            <w:rFonts w:hint="eastAsia"/>
          </w:rPr>
          <w:commentReference w:id="0"/>
        </w:r>
      </w:del>
      <w:ins w:id="2" w:author="王 自飞" w:date="2021-02-03T21:48:00Z">
        <w:r w:rsidR="008E7225">
          <w:rPr>
            <w:rFonts w:hint="eastAsia"/>
          </w:rPr>
          <w:t>吸烟</w:t>
        </w:r>
      </w:ins>
      <w:r>
        <w:rPr>
          <w:rFonts w:hint="eastAsia"/>
        </w:rPr>
        <w:t>的行为和原因。通过这一天的自我剖析和对照同类人群，让用户认识、理解、接纳正在享受吸烟的自己。</w:t>
      </w:r>
    </w:p>
    <w:p w14:paraId="45A16397" w14:textId="77777777" w:rsidR="004876F0" w:rsidRDefault="002E7E81">
      <w:r>
        <w:rPr>
          <w:noProof/>
        </w:rPr>
        <w:drawing>
          <wp:inline distT="0" distB="0" distL="0" distR="0" wp14:anchorId="62EBFBA4" wp14:editId="12219F7E">
            <wp:extent cx="52743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321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6135" w14:textId="77777777" w:rsidR="004876F0" w:rsidRDefault="004876F0"/>
    <w:p w14:paraId="677C27C9" w14:textId="77777777" w:rsidR="004876F0" w:rsidRDefault="004876F0"/>
    <w:p w14:paraId="210F3BB0" w14:textId="77777777" w:rsidR="004876F0" w:rsidRDefault="002E7E81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（上午）</w:t>
      </w:r>
    </w:p>
    <w:p w14:paraId="60719777" w14:textId="77777777" w:rsidR="004876F0" w:rsidRDefault="002E7E81">
      <w:pPr>
        <w:rPr>
          <w:b/>
          <w:bCs/>
          <w:i/>
          <w:iCs/>
        </w:rPr>
      </w:pPr>
      <w:r>
        <w:rPr>
          <w:b/>
          <w:bCs/>
          <w:i/>
          <w:iCs/>
        </w:rPr>
        <w:t>推送文案</w:t>
      </w:r>
      <w:r>
        <w:rPr>
          <w:rFonts w:hint="eastAsia"/>
          <w:b/>
          <w:bCs/>
          <w:i/>
          <w:iCs/>
        </w:rPr>
        <w:t>：</w:t>
      </w:r>
    </w:p>
    <w:p w14:paraId="00CCA9D8" w14:textId="77777777" w:rsidR="004876F0" w:rsidRDefault="002E7E81">
      <w:pPr>
        <w:rPr>
          <w:b/>
          <w:bCs/>
          <w:i/>
          <w:iCs/>
        </w:rPr>
      </w:pPr>
      <w:r>
        <w:rPr>
          <w:b/>
          <w:bCs/>
          <w:i/>
          <w:iCs/>
        </w:rPr>
        <w:t>倒计时9天</w:t>
      </w:r>
    </w:p>
    <w:p w14:paraId="469C6F60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一位德高望重的居民前来跟您沟通……（链接到主页）</w:t>
      </w:r>
    </w:p>
    <w:p w14:paraId="7A69A0A5" w14:textId="77777777" w:rsidR="004876F0" w:rsidRDefault="004876F0">
      <w:pPr>
        <w:rPr>
          <w:b/>
          <w:bCs/>
          <w:i/>
          <w:iCs/>
        </w:rPr>
      </w:pPr>
    </w:p>
    <w:p w14:paraId="4144DF6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1.1</w:t>
      </w:r>
      <w:r>
        <w:rPr>
          <w:rFonts w:hint="eastAsia"/>
          <w:b/>
          <w:bCs/>
          <w:i/>
          <w:iCs/>
        </w:rPr>
        <w:t>)</w:t>
      </w:r>
    </w:p>
    <w:p w14:paraId="0A3AC624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老顾（正常）</w:t>
      </w:r>
    </w:p>
    <w:p w14:paraId="0BCFF925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4495BE68" w14:textId="6405845E" w:rsidR="004876F0" w:rsidRDefault="002E7E81">
      <w:pPr>
        <w:ind w:firstLine="420"/>
      </w:pPr>
      <w:del w:id="3" w:author="王 自飞" w:date="2021-02-03T21:48:00Z">
        <w:r w:rsidDel="008E7225">
          <w:rPr>
            <w:rFonts w:hint="eastAsia"/>
          </w:rPr>
          <w:delText>尊敬的</w:delText>
        </w:r>
      </w:del>
      <w:r>
        <w:rPr>
          <w:rFonts w:hint="eastAsia"/>
        </w:rPr>
        <w:t>来自地球的使者</w:t>
      </w:r>
      <w:ins w:id="4" w:author="王 自飞" w:date="2021-02-03T21:48:00Z">
        <w:r w:rsidR="008E7225">
          <w:rPr>
            <w:rFonts w:hint="eastAsia"/>
          </w:rPr>
          <w:t>，</w:t>
        </w:r>
      </w:ins>
      <w:ins w:id="5" w:author="王 自飞" w:date="2021-02-03T21:56:00Z">
        <w:r w:rsidR="00A36550">
          <w:rPr>
            <w:rFonts w:hint="eastAsia"/>
          </w:rPr>
          <w:t>早上</w:t>
        </w:r>
      </w:ins>
      <w:ins w:id="6" w:author="王 自飞" w:date="2021-02-03T21:48:00Z">
        <w:r w:rsidR="008E7225">
          <w:rPr>
            <w:rFonts w:hint="eastAsia"/>
          </w:rPr>
          <w:t>好</w:t>
        </w:r>
      </w:ins>
      <w:ins w:id="7" w:author="王 自飞" w:date="2021-02-03T21:57:00Z">
        <w:r w:rsidR="00A36550">
          <w:rPr>
            <w:rFonts w:hint="eastAsia"/>
          </w:rPr>
          <w:t>哇</w:t>
        </w:r>
      </w:ins>
      <w:ins w:id="8" w:author="王 自飞" w:date="2021-02-03T21:48:00Z">
        <w:r w:rsidR="008E7225">
          <w:rPr>
            <w:rFonts w:hint="eastAsia"/>
          </w:rPr>
          <w:t>！</w:t>
        </w:r>
      </w:ins>
      <w:del w:id="9" w:author="王 自飞" w:date="2021-02-03T21:48:00Z">
        <w:r w:rsidDel="008E7225">
          <w:rPr>
            <w:rFonts w:hint="eastAsia"/>
          </w:rPr>
          <w:delText>，我姓顾</w:delText>
        </w:r>
      </w:del>
    </w:p>
    <w:p w14:paraId="3FB67DF0" w14:textId="41C6E776" w:rsidR="004876F0" w:rsidRDefault="008E7225" w:rsidP="008E7225">
      <w:pPr>
        <w:ind w:firstLine="420"/>
      </w:pPr>
      <w:ins w:id="10" w:author="王 自飞" w:date="2021-02-03T21:48:00Z">
        <w:r>
          <w:rPr>
            <w:rFonts w:hint="eastAsia"/>
          </w:rPr>
          <w:t>我姓顾，</w:t>
        </w:r>
      </w:ins>
      <w:r w:rsidR="002E7E81">
        <w:rPr>
          <w:rFonts w:hint="eastAsia"/>
        </w:rPr>
        <w:t>大家都叫我</w:t>
      </w:r>
      <w:r w:rsidR="006B2B8A">
        <w:rPr>
          <w:rFonts w:hint="eastAsia"/>
        </w:rPr>
        <w:t>老顾</w:t>
      </w:r>
    </w:p>
    <w:p w14:paraId="570A3814" w14:textId="77A0FE23" w:rsidR="004876F0" w:rsidRDefault="002E7E81">
      <w:pPr>
        <w:ind w:firstLine="420"/>
      </w:pPr>
      <w:r>
        <w:rPr>
          <w:rFonts w:hint="eastAsia"/>
        </w:rPr>
        <w:t>是原来K</w:t>
      </w:r>
      <w:r>
        <w:t>114</w:t>
      </w:r>
      <w:r>
        <w:rPr>
          <w:rFonts w:hint="eastAsia"/>
        </w:rPr>
        <w:t>星际空港的总工程师。</w:t>
      </w:r>
    </w:p>
    <w:p w14:paraId="3E163394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74C58636" w14:textId="77777777" w:rsidR="004876F0" w:rsidRDefault="004876F0">
      <w:pPr>
        <w:ind w:firstLine="420"/>
      </w:pPr>
    </w:p>
    <w:p w14:paraId="58BAB077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1.2</w:t>
      </w:r>
      <w:r>
        <w:rPr>
          <w:rFonts w:hint="eastAsia"/>
          <w:b/>
          <w:bCs/>
          <w:i/>
          <w:iCs/>
        </w:rPr>
        <w:t>)</w:t>
      </w:r>
    </w:p>
    <w:p w14:paraId="0D109FF9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老顾（正常）</w:t>
      </w:r>
    </w:p>
    <w:p w14:paraId="51D5C5A9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110CB2B3" w14:textId="77777777" w:rsidR="004876F0" w:rsidRDefault="002E7E81">
      <w:pPr>
        <w:ind w:firstLine="420"/>
      </w:pPr>
      <w:r>
        <w:rPr>
          <w:rFonts w:hint="eastAsia"/>
        </w:rPr>
        <w:t>咳咳咳……首先请允许我代表</w:t>
      </w:r>
      <w:r>
        <w:t>居民</w:t>
      </w:r>
      <w:r>
        <w:rPr>
          <w:rFonts w:hint="eastAsia"/>
        </w:rPr>
        <w:t>们</w:t>
      </w:r>
    </w:p>
    <w:p w14:paraId="2F302963" w14:textId="55EBE3FE" w:rsidR="004876F0" w:rsidRDefault="002E7E81">
      <w:pPr>
        <w:ind w:firstLine="420"/>
      </w:pPr>
      <w:r>
        <w:t>向</w:t>
      </w:r>
      <w:del w:id="11" w:author="王 自飞" w:date="2021-02-03T21:49:00Z">
        <w:r w:rsidDel="008E7225">
          <w:rPr>
            <w:rFonts w:hint="eastAsia"/>
          </w:rPr>
          <w:delText>您</w:delText>
        </w:r>
      </w:del>
      <w:ins w:id="12" w:author="王 自飞" w:date="2021-02-03T21:49:00Z">
        <w:r w:rsidR="008E7225">
          <w:rPr>
            <w:rFonts w:hint="eastAsia"/>
          </w:rPr>
          <w:t>你</w:t>
        </w:r>
      </w:ins>
      <w:r>
        <w:t>和星际委员会致以诚挚的谢意</w:t>
      </w:r>
    </w:p>
    <w:p w14:paraId="65B082D2" w14:textId="052F662D" w:rsidR="004876F0" w:rsidRDefault="002E7E81">
      <w:pPr>
        <w:ind w:firstLine="420"/>
      </w:pPr>
      <w:r>
        <w:t>咳咳咳……感谢</w:t>
      </w:r>
      <w:del w:id="13" w:author="王 自飞" w:date="2021-02-03T21:49:00Z">
        <w:r w:rsidDel="008E7225">
          <w:rPr>
            <w:rFonts w:hint="eastAsia"/>
          </w:rPr>
          <w:delText>您</w:delText>
        </w:r>
      </w:del>
      <w:ins w:id="14" w:author="王 自飞" w:date="2021-02-03T21:49:00Z">
        <w:r w:rsidR="008E7225">
          <w:rPr>
            <w:rFonts w:hint="eastAsia"/>
          </w:rPr>
          <w:t>你们</w:t>
        </w:r>
      </w:ins>
      <w:r>
        <w:t>能来援助！</w:t>
      </w:r>
    </w:p>
    <w:p w14:paraId="3F97938C" w14:textId="77777777" w:rsidR="004876F0" w:rsidRDefault="002E7E81">
      <w:pPr>
        <w:ind w:firstLine="420"/>
      </w:pPr>
      <w:r>
        <w:t>我们的空港重建有望了！</w:t>
      </w:r>
    </w:p>
    <w:p w14:paraId="350432DC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7D1FE2F5" w14:textId="77777777" w:rsidR="004876F0" w:rsidRDefault="004876F0">
      <w:pPr>
        <w:ind w:firstLine="420"/>
      </w:pPr>
    </w:p>
    <w:p w14:paraId="4B52C45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2.1</w:t>
      </w:r>
      <w:r>
        <w:rPr>
          <w:rFonts w:hint="eastAsia"/>
          <w:b/>
          <w:bCs/>
          <w:i/>
          <w:iCs/>
        </w:rPr>
        <w:t>)</w:t>
      </w:r>
    </w:p>
    <w:p w14:paraId="4142463F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268DAB2A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23EC40A7" w14:textId="5C2ACE1E" w:rsidR="004876F0" w:rsidRDefault="006B2B8A">
      <w:pPr>
        <w:ind w:firstLine="420"/>
        <w:rPr>
          <w:ins w:id="15" w:author="王 自飞" w:date="2021-02-03T21:53:00Z"/>
        </w:rPr>
      </w:pPr>
      <w:r>
        <w:rPr>
          <w:rFonts w:hint="eastAsia"/>
        </w:rPr>
        <w:t>老顾</w:t>
      </w:r>
      <w:r w:rsidR="002E7E81">
        <w:rPr>
          <w:rFonts w:hint="eastAsia"/>
        </w:rPr>
        <w:t>，</w:t>
      </w:r>
      <w:del w:id="16" w:author="王 自飞" w:date="2021-02-03T21:49:00Z">
        <w:r w:rsidR="002E7E81" w:rsidDel="008E7225">
          <w:rPr>
            <w:rFonts w:hint="eastAsia"/>
          </w:rPr>
          <w:delText>您</w:delText>
        </w:r>
      </w:del>
      <w:ins w:id="17" w:author="王 自飞" w:date="2021-02-03T21:49:00Z">
        <w:r w:rsidR="008E7225">
          <w:rPr>
            <w:rFonts w:hint="eastAsia"/>
          </w:rPr>
          <w:t>你</w:t>
        </w:r>
      </w:ins>
      <w:r w:rsidR="002E7E81">
        <w:rPr>
          <w:rFonts w:hint="eastAsia"/>
        </w:rPr>
        <w:t>客气了。</w:t>
      </w:r>
    </w:p>
    <w:p w14:paraId="122F6B41" w14:textId="77777777" w:rsidR="00A36550" w:rsidRDefault="00A36550" w:rsidP="00A36550">
      <w:pPr>
        <w:ind w:firstLine="420"/>
        <w:rPr>
          <w:ins w:id="18" w:author="王 自飞" w:date="2021-02-03T21:54:00Z"/>
        </w:rPr>
      </w:pPr>
      <w:ins w:id="19" w:author="王 自飞" w:date="2021-02-03T21:53:00Z">
        <w:r>
          <w:rPr>
            <w:rFonts w:hint="eastAsia"/>
          </w:rPr>
          <w:lastRenderedPageBreak/>
          <w:t>俗话说“众人拾柴火焰高</w:t>
        </w:r>
      </w:ins>
      <w:ins w:id="20" w:author="王 自飞" w:date="2021-02-03T21:54:00Z">
        <w:r>
          <w:rPr>
            <w:rFonts w:hint="eastAsia"/>
          </w:rPr>
          <w:t>”</w:t>
        </w:r>
      </w:ins>
    </w:p>
    <w:p w14:paraId="4359C939" w14:textId="2BEB8C86" w:rsidR="00A36550" w:rsidRDefault="006F0BBC" w:rsidP="00A36550">
      <w:pPr>
        <w:ind w:firstLine="420"/>
      </w:pPr>
      <w:ins w:id="21" w:author="王 自飞" w:date="2021-02-03T21:58:00Z">
        <w:r>
          <w:rPr>
            <w:rFonts w:hint="eastAsia"/>
          </w:rPr>
          <w:t>今后的工作还需要大家一起努力</w:t>
        </w:r>
      </w:ins>
      <w:ins w:id="22" w:author="a" w:date="2021-02-07T10:23:00Z">
        <w:r w:rsidR="002F5DCE">
          <w:rPr>
            <w:rFonts w:hint="eastAsia"/>
          </w:rPr>
          <w:t>才行</w:t>
        </w:r>
      </w:ins>
      <w:ins w:id="23" w:author="王 自飞" w:date="2021-02-03T21:58:00Z">
        <w:r>
          <w:rPr>
            <w:rFonts w:hint="eastAsia"/>
          </w:rPr>
          <w:t>！</w:t>
        </w:r>
      </w:ins>
    </w:p>
    <w:p w14:paraId="39790AB4" w14:textId="2ACD402E" w:rsidR="004876F0" w:rsidDel="008E7225" w:rsidRDefault="002E7E81">
      <w:pPr>
        <w:ind w:firstLine="420"/>
        <w:rPr>
          <w:del w:id="24" w:author="王 自飞" w:date="2021-02-03T21:51:00Z"/>
        </w:rPr>
      </w:pPr>
      <w:del w:id="25" w:author="王 自飞" w:date="2021-02-03T21:51:00Z">
        <w:r w:rsidDel="008E7225">
          <w:rPr>
            <w:rFonts w:hint="eastAsia"/>
          </w:rPr>
          <w:delText>这是我的职责所在</w:delText>
        </w:r>
      </w:del>
    </w:p>
    <w:p w14:paraId="739C7288" w14:textId="28338966" w:rsidR="004876F0" w:rsidDel="00A36550" w:rsidRDefault="002E7E81">
      <w:pPr>
        <w:ind w:firstLine="420"/>
        <w:rPr>
          <w:del w:id="26" w:author="王 自飞" w:date="2021-02-03T21:53:00Z"/>
        </w:rPr>
      </w:pPr>
      <w:del w:id="27" w:author="王 自飞" w:date="2021-02-03T21:53:00Z">
        <w:r w:rsidDel="00A36550">
          <w:rPr>
            <w:rFonts w:hint="eastAsia"/>
          </w:rPr>
          <w:delText>今后的工作还需要</w:delText>
        </w:r>
        <w:r w:rsidR="00715476" w:rsidDel="00A36550">
          <w:rPr>
            <w:rFonts w:hint="eastAsia"/>
          </w:rPr>
          <w:delText>我们</w:delText>
        </w:r>
        <w:r w:rsidDel="00A36550">
          <w:rPr>
            <w:rFonts w:hint="eastAsia"/>
          </w:rPr>
          <w:delText>一起努力！</w:delText>
        </w:r>
      </w:del>
    </w:p>
    <w:p w14:paraId="53E2AEC3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A574349" w14:textId="77777777" w:rsidR="004876F0" w:rsidRDefault="004876F0">
      <w:pPr>
        <w:ind w:firstLine="420"/>
      </w:pPr>
    </w:p>
    <w:p w14:paraId="40BD1632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2.2</w:t>
      </w:r>
      <w:r>
        <w:rPr>
          <w:rFonts w:hint="eastAsia"/>
          <w:b/>
          <w:bCs/>
          <w:i/>
          <w:iCs/>
        </w:rPr>
        <w:t>)</w:t>
      </w:r>
    </w:p>
    <w:p w14:paraId="31094B5D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4C9D0866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2336E1ED" w14:textId="5D6B0C5E" w:rsidR="006F0BBC" w:rsidRDefault="006F0BBC">
      <w:pPr>
        <w:ind w:firstLine="420"/>
        <w:rPr>
          <w:ins w:id="28" w:author="王 自飞" w:date="2021-02-03T21:59:00Z"/>
        </w:rPr>
      </w:pPr>
      <w:ins w:id="29" w:author="王 自飞" w:date="2021-02-03T21:59:00Z">
        <w:r>
          <w:rPr>
            <w:rFonts w:hint="eastAsia"/>
          </w:rPr>
          <w:t>据我所知，空港之所以陷入困境</w:t>
        </w:r>
      </w:ins>
    </w:p>
    <w:p w14:paraId="6EC65520" w14:textId="360EF095" w:rsidR="006F0BBC" w:rsidRDefault="006F0BBC">
      <w:pPr>
        <w:ind w:firstLine="420"/>
        <w:rPr>
          <w:ins w:id="30" w:author="王 自飞" w:date="2021-02-03T22:00:00Z"/>
        </w:rPr>
      </w:pPr>
      <w:ins w:id="31" w:author="王 自飞" w:date="2021-02-03T21:59:00Z">
        <w:r>
          <w:rPr>
            <w:rFonts w:hint="eastAsia"/>
          </w:rPr>
          <w:t>跟大家沉溺于吸烟不无关系</w:t>
        </w:r>
      </w:ins>
      <w:ins w:id="32" w:author="王 自飞" w:date="2021-02-03T22:00:00Z">
        <w:r>
          <w:rPr>
            <w:rFonts w:hint="eastAsia"/>
          </w:rPr>
          <w:t>。</w:t>
        </w:r>
      </w:ins>
    </w:p>
    <w:p w14:paraId="76304A42" w14:textId="2ECF4C77" w:rsidR="006F0BBC" w:rsidRDefault="006F0BBC">
      <w:pPr>
        <w:ind w:firstLine="420"/>
        <w:rPr>
          <w:ins w:id="33" w:author="王 自飞" w:date="2021-02-03T21:59:00Z"/>
        </w:rPr>
      </w:pPr>
      <w:ins w:id="34" w:author="王 自飞" w:date="2021-02-03T22:00:00Z">
        <w:r>
          <w:rPr>
            <w:rFonts w:hint="eastAsia"/>
          </w:rPr>
          <w:t>能麻烦</w:t>
        </w:r>
        <w:del w:id="35" w:author="a" w:date="2021-02-07T10:23:00Z">
          <w:r w:rsidDel="002F5DCE">
            <w:rPr>
              <w:rFonts w:hint="eastAsia"/>
            </w:rPr>
            <w:delText>您</w:delText>
          </w:r>
        </w:del>
      </w:ins>
      <w:ins w:id="36" w:author="a" w:date="2021-02-07T10:23:00Z">
        <w:r w:rsidR="002F5DCE">
          <w:rPr>
            <w:rFonts w:hint="eastAsia"/>
          </w:rPr>
          <w:t>你</w:t>
        </w:r>
      </w:ins>
      <w:ins w:id="37" w:author="王 自飞" w:date="2021-02-03T22:00:00Z">
        <w:r>
          <w:rPr>
            <w:rFonts w:hint="eastAsia"/>
          </w:rPr>
          <w:t>介绍一下居民们的吸烟现状吗？</w:t>
        </w:r>
      </w:ins>
    </w:p>
    <w:p w14:paraId="3F58142F" w14:textId="63AFDC42" w:rsidR="004876F0" w:rsidDel="006F0BBC" w:rsidRDefault="002E7E81">
      <w:pPr>
        <w:ind w:firstLine="420"/>
        <w:rPr>
          <w:del w:id="38" w:author="王 自飞" w:date="2021-02-03T22:00:00Z"/>
        </w:rPr>
      </w:pPr>
      <w:del w:id="39" w:author="王 自飞" w:date="2021-02-03T22:00:00Z">
        <w:r w:rsidDel="006F0BBC">
          <w:rPr>
            <w:rFonts w:hint="eastAsia"/>
          </w:rPr>
          <w:delText>据我所知，空港的重建和运营，</w:delText>
        </w:r>
      </w:del>
    </w:p>
    <w:p w14:paraId="310B34D4" w14:textId="1410252A" w:rsidR="004876F0" w:rsidDel="006F0BBC" w:rsidRDefault="002E7E81">
      <w:pPr>
        <w:ind w:firstLine="420"/>
        <w:rPr>
          <w:del w:id="40" w:author="王 自飞" w:date="2021-02-03T22:00:00Z"/>
        </w:rPr>
      </w:pPr>
      <w:del w:id="41" w:author="王 自飞" w:date="2021-02-03T22:00:00Z">
        <w:r w:rsidDel="006F0BBC">
          <w:rPr>
            <w:rFonts w:hint="eastAsia"/>
          </w:rPr>
          <w:delText>需要大家有健康的体魄，</w:delText>
        </w:r>
      </w:del>
    </w:p>
    <w:p w14:paraId="15F6761F" w14:textId="236117FB" w:rsidR="004876F0" w:rsidDel="006F0BBC" w:rsidRDefault="002E7E81">
      <w:pPr>
        <w:ind w:firstLine="420"/>
        <w:rPr>
          <w:del w:id="42" w:author="王 自飞" w:date="2021-02-03T22:00:00Z"/>
        </w:rPr>
      </w:pPr>
      <w:del w:id="43" w:author="王 自飞" w:date="2021-02-03T22:00:00Z">
        <w:r w:rsidDel="006F0BBC">
          <w:rPr>
            <w:rFonts w:hint="eastAsia"/>
          </w:rPr>
          <w:delText>而烟瘾</w:delText>
        </w:r>
      </w:del>
      <w:ins w:id="44" w:author="Zhang, Ge (Boris) [JRDCN]" w:date="2021-01-28T11:18:00Z">
        <w:del w:id="45" w:author="王 自飞" w:date="2021-02-03T22:00:00Z">
          <w:r w:rsidR="0083286E" w:rsidDel="006F0BBC">
            <w:rPr>
              <w:rFonts w:hint="eastAsia"/>
            </w:rPr>
            <w:delText>吸烟</w:delText>
          </w:r>
        </w:del>
      </w:ins>
      <w:del w:id="46" w:author="王 自飞" w:date="2021-02-03T22:00:00Z">
        <w:r w:rsidDel="006F0BBC">
          <w:rPr>
            <w:rFonts w:hint="eastAsia"/>
          </w:rPr>
          <w:delText>却对这些造成了相当的困扰</w:delText>
        </w:r>
      </w:del>
    </w:p>
    <w:p w14:paraId="2B1E3338" w14:textId="1315DD79" w:rsidR="004876F0" w:rsidDel="006F0BBC" w:rsidRDefault="002E7E81">
      <w:pPr>
        <w:ind w:firstLine="420"/>
        <w:rPr>
          <w:del w:id="47" w:author="王 自飞" w:date="2021-02-03T22:00:00Z"/>
        </w:rPr>
      </w:pPr>
      <w:del w:id="48" w:author="王 自飞" w:date="2021-02-03T22:00:00Z">
        <w:r w:rsidDel="006F0BBC">
          <w:rPr>
            <w:rFonts w:hint="eastAsia"/>
          </w:rPr>
          <w:delText>您能介绍一下居民们的吸烟现状吗？</w:delText>
        </w:r>
      </w:del>
    </w:p>
    <w:p w14:paraId="409FA869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480C9F68" w14:textId="77777777" w:rsidR="004876F0" w:rsidRDefault="004876F0">
      <w:pPr>
        <w:ind w:firstLine="420"/>
      </w:pPr>
    </w:p>
    <w:p w14:paraId="274C3BC3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3</w:t>
      </w:r>
      <w:r>
        <w:rPr>
          <w:rFonts w:hint="eastAsia"/>
          <w:b/>
          <w:bCs/>
          <w:i/>
          <w:iCs/>
        </w:rPr>
        <w:t>)</w:t>
      </w:r>
    </w:p>
    <w:p w14:paraId="329D7FA8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老顾（担忧）</w:t>
      </w:r>
    </w:p>
    <w:p w14:paraId="5F37255F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61A1A971" w14:textId="77777777" w:rsidR="004876F0" w:rsidRDefault="002E7E81">
      <w:pPr>
        <w:ind w:firstLine="420"/>
      </w:pPr>
      <w:r>
        <w:rPr>
          <w:rFonts w:hint="eastAsia"/>
        </w:rPr>
        <w:t>咳咳咳……哎，说来话长</w:t>
      </w:r>
    </w:p>
    <w:p w14:paraId="621CFD61" w14:textId="77777777" w:rsidR="006A3812" w:rsidRDefault="002E7E81" w:rsidP="006A3812">
      <w:pPr>
        <w:ind w:firstLine="420"/>
        <w:rPr>
          <w:ins w:id="49" w:author="王 自飞" w:date="2021-02-03T22:05:00Z"/>
        </w:rPr>
      </w:pPr>
      <w:r>
        <w:rPr>
          <w:rFonts w:hint="eastAsia"/>
        </w:rPr>
        <w:t>也不知从何时起</w:t>
      </w:r>
      <w:del w:id="50" w:author="王 自飞" w:date="2021-02-03T22:05:00Z">
        <w:r w:rsidDel="006A3812">
          <w:rPr>
            <w:rFonts w:hint="eastAsia"/>
          </w:rPr>
          <w:delText>，</w:delText>
        </w:r>
      </w:del>
    </w:p>
    <w:p w14:paraId="6C3E56F6" w14:textId="53132925" w:rsidR="006A3812" w:rsidRDefault="002E7E81" w:rsidP="006A3812">
      <w:pPr>
        <w:ind w:firstLine="420"/>
        <w:rPr>
          <w:ins w:id="51" w:author="王 自飞" w:date="2021-02-03T22:05:00Z"/>
        </w:rPr>
      </w:pPr>
      <w:r>
        <w:rPr>
          <w:rFonts w:hint="eastAsia"/>
        </w:rPr>
        <w:t>人们</w:t>
      </w:r>
      <w:ins w:id="52" w:author="王 自飞" w:date="2021-02-03T22:01:00Z">
        <w:r w:rsidR="006F0BBC">
          <w:rPr>
            <w:rFonts w:hint="eastAsia"/>
          </w:rPr>
          <w:t>纷纷喜欢上了抽烟</w:t>
        </w:r>
      </w:ins>
    </w:p>
    <w:p w14:paraId="65083A70" w14:textId="163CD9BD" w:rsidR="006F0BBC" w:rsidRDefault="006A3812" w:rsidP="006A3812">
      <w:pPr>
        <w:ind w:firstLine="420"/>
        <w:rPr>
          <w:ins w:id="53" w:author="王 自飞" w:date="2021-02-03T22:06:00Z"/>
        </w:rPr>
      </w:pPr>
      <w:ins w:id="54" w:author="王 自飞" w:date="2021-02-03T22:05:00Z">
        <w:r>
          <w:rPr>
            <w:rFonts w:hint="eastAsia"/>
          </w:rPr>
          <w:t>迷恋</w:t>
        </w:r>
      </w:ins>
      <w:ins w:id="55" w:author="王 自飞" w:date="2021-02-03T22:02:00Z">
        <w:r>
          <w:rPr>
            <w:rFonts w:hint="eastAsia"/>
          </w:rPr>
          <w:t>上了</w:t>
        </w:r>
      </w:ins>
      <w:ins w:id="56" w:author="王 自飞" w:date="2021-02-03T22:03:00Z">
        <w:r>
          <w:rPr>
            <w:rFonts w:hint="eastAsia"/>
          </w:rPr>
          <w:t>吸烟时那种放松愉悦的感觉</w:t>
        </w:r>
      </w:ins>
    </w:p>
    <w:p w14:paraId="3779F7E9" w14:textId="27AA50E8" w:rsidR="006A3812" w:rsidRDefault="006A3812" w:rsidP="006A3812">
      <w:pPr>
        <w:ind w:firstLine="420"/>
        <w:rPr>
          <w:ins w:id="57" w:author="王 自飞" w:date="2021-02-03T22:03:00Z"/>
        </w:rPr>
      </w:pPr>
      <w:ins w:id="58" w:author="王 自飞" w:date="2021-02-03T22:07:00Z">
        <w:r>
          <w:rPr>
            <w:rFonts w:hint="eastAsia"/>
          </w:rPr>
          <w:t>然后</w:t>
        </w:r>
      </w:ins>
      <w:ins w:id="59" w:author="王 自飞" w:date="2021-02-03T22:06:00Z">
        <w:r>
          <w:rPr>
            <w:rFonts w:hint="eastAsia"/>
          </w:rPr>
          <w:t>就一传十十传百</w:t>
        </w:r>
      </w:ins>
      <w:ins w:id="60" w:author="王 自飞" w:date="2021-02-03T22:07:00Z">
        <w:r>
          <w:rPr>
            <w:rFonts w:hint="eastAsia"/>
          </w:rPr>
          <w:t>……</w:t>
        </w:r>
      </w:ins>
    </w:p>
    <w:p w14:paraId="331A985A" w14:textId="0E58E252" w:rsidR="006A3812" w:rsidRPr="006A3812" w:rsidRDefault="006A3812" w:rsidP="006A3812">
      <w:pPr>
        <w:ind w:firstLine="420"/>
        <w:rPr>
          <w:ins w:id="61" w:author="王 自飞" w:date="2021-02-03T22:01:00Z"/>
        </w:rPr>
      </w:pPr>
      <w:ins w:id="62" w:author="王 自飞" w:date="2021-02-03T22:05:00Z">
        <w:r>
          <w:rPr>
            <w:rFonts w:hint="eastAsia"/>
          </w:rPr>
          <w:t>到现在，不吸烟的人反而是少数了</w:t>
        </w:r>
      </w:ins>
      <w:ins w:id="63" w:author="王 自飞" w:date="2021-02-03T22:07:00Z">
        <w:r>
          <w:rPr>
            <w:rFonts w:hint="eastAsia"/>
          </w:rPr>
          <w:t>。</w:t>
        </w:r>
      </w:ins>
    </w:p>
    <w:p w14:paraId="11EE3E87" w14:textId="61F09BFD" w:rsidR="004876F0" w:rsidDel="006A3812" w:rsidRDefault="002E7E81">
      <w:pPr>
        <w:ind w:firstLine="420"/>
        <w:rPr>
          <w:del w:id="64" w:author="王 自飞" w:date="2021-02-03T22:06:00Z"/>
        </w:rPr>
      </w:pPr>
      <w:del w:id="65" w:author="王 自飞" w:date="2021-02-03T22:06:00Z">
        <w:r w:rsidDel="006A3812">
          <w:rPr>
            <w:rFonts w:hint="eastAsia"/>
          </w:rPr>
          <w:delText>开始享受烟草</w:delText>
        </w:r>
      </w:del>
    </w:p>
    <w:p w14:paraId="7BE178C9" w14:textId="2AF39A90" w:rsidR="004876F0" w:rsidDel="006A3812" w:rsidRDefault="00715476">
      <w:pPr>
        <w:ind w:firstLine="420"/>
        <w:rPr>
          <w:del w:id="66" w:author="王 自飞" w:date="2021-02-03T22:06:00Z"/>
        </w:rPr>
      </w:pPr>
      <w:del w:id="67" w:author="王 自飞" w:date="2021-02-03T22:06:00Z">
        <w:r w:rsidDel="006A3812">
          <w:rPr>
            <w:rFonts w:hint="eastAsia"/>
          </w:rPr>
          <w:delText>想从中</w:delText>
        </w:r>
        <w:r w:rsidR="002E7E81" w:rsidDel="006A3812">
          <w:rPr>
            <w:rFonts w:hint="eastAsia"/>
          </w:rPr>
          <w:delText>获得愉悦和放松，</w:delText>
        </w:r>
      </w:del>
    </w:p>
    <w:p w14:paraId="13E3BC9F" w14:textId="0AB36BC9" w:rsidR="004876F0" w:rsidDel="006A3812" w:rsidRDefault="002E7E81">
      <w:pPr>
        <w:ind w:firstLine="420"/>
        <w:rPr>
          <w:del w:id="68" w:author="王 自飞" w:date="2021-02-03T22:06:00Z"/>
        </w:rPr>
      </w:pPr>
      <w:del w:id="69" w:author="王 自飞" w:date="2021-02-03T22:06:00Z">
        <w:r w:rsidDel="006A3812">
          <w:rPr>
            <w:rFonts w:hint="eastAsia"/>
          </w:rPr>
          <w:delText>逐渐把它当成一件再普通不过的事，</w:delText>
        </w:r>
      </w:del>
    </w:p>
    <w:p w14:paraId="22C7CE25" w14:textId="6D8EB183" w:rsidR="004876F0" w:rsidDel="006A3812" w:rsidRDefault="002E7E81">
      <w:pPr>
        <w:ind w:firstLine="420"/>
        <w:rPr>
          <w:del w:id="70" w:author="王 自飞" w:date="2021-02-03T22:06:00Z"/>
        </w:rPr>
      </w:pPr>
      <w:del w:id="71" w:author="王 自飞" w:date="2021-02-03T22:06:00Z">
        <w:r w:rsidDel="006A3812">
          <w:rPr>
            <w:rFonts w:hint="eastAsia"/>
          </w:rPr>
          <w:delText>不吸烟的</w:delText>
        </w:r>
        <w:r w:rsidR="006B2B8A" w:rsidDel="006A3812">
          <w:rPr>
            <w:rFonts w:hint="eastAsia"/>
          </w:rPr>
          <w:delText>人</w:delText>
        </w:r>
        <w:r w:rsidDel="006A3812">
          <w:rPr>
            <w:rFonts w:hint="eastAsia"/>
          </w:rPr>
          <w:delText>反而是少数了……</w:delText>
        </w:r>
      </w:del>
    </w:p>
    <w:p w14:paraId="663C25A0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C7C5034" w14:textId="77777777" w:rsidR="004876F0" w:rsidRDefault="004876F0">
      <w:pPr>
        <w:ind w:firstLine="420"/>
      </w:pPr>
    </w:p>
    <w:p w14:paraId="381DB60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4</w:t>
      </w:r>
      <w:r>
        <w:rPr>
          <w:rFonts w:hint="eastAsia"/>
          <w:b/>
          <w:bCs/>
          <w:i/>
          <w:iCs/>
        </w:rPr>
        <w:t>)</w:t>
      </w:r>
    </w:p>
    <w:p w14:paraId="66DC1968" w14:textId="77777777" w:rsidR="004876F0" w:rsidRDefault="002E7E81">
      <w:pPr>
        <w:ind w:firstLine="420"/>
      </w:pPr>
      <w:r>
        <w:rPr>
          <w:rFonts w:hint="eastAsia"/>
        </w:rPr>
        <w:t>（头像）：星际委员会</w:t>
      </w:r>
    </w:p>
    <w:p w14:paraId="24C78AD7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16262EB4" w14:textId="77777777" w:rsidR="004876F0" w:rsidRDefault="002E7E81">
      <w:pPr>
        <w:ind w:firstLine="420"/>
      </w:pPr>
      <w:r>
        <w:rPr>
          <w:rFonts w:hint="eastAsia"/>
        </w:rPr>
        <w:t>不可否认</w:t>
      </w:r>
    </w:p>
    <w:p w14:paraId="51DA65A3" w14:textId="7BB7A3C3" w:rsidR="004876F0" w:rsidRDefault="002E7E81">
      <w:pPr>
        <w:ind w:firstLine="420"/>
      </w:pPr>
      <w:r>
        <w:rPr>
          <w:rFonts w:hint="eastAsia"/>
        </w:rPr>
        <w:t>吸烟对人们确实有</w:t>
      </w:r>
      <w:del w:id="72" w:author="王 自飞" w:date="2021-02-03T22:08:00Z">
        <w:r w:rsidDel="003B1E93">
          <w:rPr>
            <w:rFonts w:hint="eastAsia"/>
          </w:rPr>
          <w:delText>一定</w:delText>
        </w:r>
      </w:del>
      <w:ins w:id="73" w:author="王 自飞" w:date="2021-02-03T22:08:00Z">
        <w:r w:rsidR="003B1E93">
          <w:rPr>
            <w:rFonts w:hint="eastAsia"/>
          </w:rPr>
          <w:t>相当的</w:t>
        </w:r>
      </w:ins>
      <w:r>
        <w:rPr>
          <w:rFonts w:hint="eastAsia"/>
        </w:rPr>
        <w:t>吸引力。</w:t>
      </w:r>
    </w:p>
    <w:p w14:paraId="427A0B89" w14:textId="4F127343" w:rsidR="004876F0" w:rsidRDefault="003B1E93">
      <w:pPr>
        <w:ind w:firstLine="420"/>
      </w:pPr>
      <w:ins w:id="74" w:author="王 自飞" w:date="2021-02-03T22:07:00Z">
        <w:r>
          <w:rPr>
            <w:rFonts w:hint="eastAsia"/>
          </w:rPr>
          <w:t>你</w:t>
        </w:r>
      </w:ins>
      <w:del w:id="75" w:author="王 自飞" w:date="2021-02-03T22:07:00Z">
        <w:r w:rsidR="002E7E81" w:rsidDel="003B1E93">
          <w:rPr>
            <w:rFonts w:hint="eastAsia"/>
          </w:rPr>
          <w:delText>您</w:delText>
        </w:r>
      </w:del>
      <w:r w:rsidR="002E7E81">
        <w:rPr>
          <w:rFonts w:hint="eastAsia"/>
        </w:rPr>
        <w:t>和烟友们应该也有切身的体会</w:t>
      </w:r>
      <w:ins w:id="76" w:author="王 自飞" w:date="2021-02-03T22:08:00Z">
        <w:r>
          <w:rPr>
            <w:rFonts w:hint="eastAsia"/>
          </w:rPr>
          <w:t>吧</w:t>
        </w:r>
      </w:ins>
    </w:p>
    <w:p w14:paraId="5F196122" w14:textId="77777777" w:rsidR="004876F0" w:rsidRDefault="002E7E81">
      <w:pPr>
        <w:ind w:firstLine="420"/>
      </w:pPr>
      <w:r>
        <w:rPr>
          <w:rFonts w:hint="eastAsia"/>
        </w:rPr>
        <w:t>不妨回想一下自身的情况</w:t>
      </w:r>
    </w:p>
    <w:p w14:paraId="6BB03170" w14:textId="77777777" w:rsidR="004876F0" w:rsidRDefault="002E7E81">
      <w:pPr>
        <w:ind w:firstLine="420"/>
      </w:pPr>
      <w:r>
        <w:rPr>
          <w:rFonts w:hint="eastAsia"/>
        </w:rPr>
        <w:t>选出符合的选项。</w:t>
      </w:r>
    </w:p>
    <w:p w14:paraId="61657897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 w:rsidR="00451573">
        <w:rPr>
          <w:rFonts w:hint="eastAsia"/>
        </w:rPr>
        <w:t>【</w:t>
      </w:r>
      <w:r w:rsidR="0091571D">
        <w:rPr>
          <w:rFonts w:hint="eastAsia"/>
        </w:rPr>
        <w:t>开始</w:t>
      </w:r>
      <w:r w:rsidR="00451573">
        <w:rPr>
          <w:rFonts w:hint="eastAsia"/>
        </w:rPr>
        <w:t>】</w:t>
      </w:r>
    </w:p>
    <w:p w14:paraId="0CD03012" w14:textId="77777777" w:rsidR="004876F0" w:rsidRDefault="004876F0">
      <w:pPr>
        <w:ind w:firstLine="420"/>
      </w:pPr>
    </w:p>
    <w:p w14:paraId="29D0D5A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1</w:t>
      </w:r>
      <w:r>
        <w:rPr>
          <w:rFonts w:hint="eastAsia"/>
          <w:b/>
          <w:bCs/>
          <w:i/>
          <w:iCs/>
        </w:rPr>
        <w:t>）</w:t>
      </w:r>
    </w:p>
    <w:p w14:paraId="4BA0C9C5" w14:textId="5D152D8D" w:rsidR="004876F0" w:rsidRDefault="002E7E81">
      <w:pPr>
        <w:ind w:firstLine="420"/>
      </w:pPr>
      <w:r>
        <w:rPr>
          <w:rFonts w:hint="eastAsia"/>
        </w:rPr>
        <w:lastRenderedPageBreak/>
        <w:t>判断</w:t>
      </w:r>
      <w:del w:id="77" w:author="王 自飞" w:date="2021-02-03T22:09:00Z">
        <w:r w:rsidDel="003B1E93">
          <w:rPr>
            <w:rFonts w:hint="eastAsia"/>
          </w:rPr>
          <w:delText>您</w:delText>
        </w:r>
      </w:del>
      <w:ins w:id="78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7269788F" w14:textId="77777777" w:rsidR="004876F0" w:rsidRDefault="002E7E81">
      <w:pPr>
        <w:ind w:firstLine="420"/>
      </w:pPr>
      <w:r>
        <w:rPr>
          <w:rFonts w:hint="eastAsia"/>
        </w:rPr>
        <w:t>吸烟令人心情愉悦</w:t>
      </w:r>
    </w:p>
    <w:p w14:paraId="5342F8AA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2</w:t>
      </w:r>
      <w:r>
        <w:rPr>
          <w:rFonts w:hint="eastAsia"/>
          <w:b/>
          <w:bCs/>
          <w:i/>
          <w:iCs/>
        </w:rPr>
        <w:t>）</w:t>
      </w:r>
    </w:p>
    <w:p w14:paraId="4B4A6F31" w14:textId="4BF301F3" w:rsidR="004876F0" w:rsidRDefault="002E7E81">
      <w:pPr>
        <w:ind w:firstLine="420"/>
      </w:pPr>
      <w:r>
        <w:rPr>
          <w:rFonts w:hint="eastAsia"/>
        </w:rPr>
        <w:t>判断</w:t>
      </w:r>
      <w:del w:id="79" w:author="王 自飞" w:date="2021-02-03T22:09:00Z">
        <w:r w:rsidDel="003B1E93">
          <w:rPr>
            <w:rFonts w:hint="eastAsia"/>
          </w:rPr>
          <w:delText>您</w:delText>
        </w:r>
      </w:del>
      <w:ins w:id="80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0198980D" w14:textId="77777777" w:rsidR="004876F0" w:rsidRDefault="002E7E81">
      <w:pPr>
        <w:ind w:firstLine="420"/>
      </w:pPr>
      <w:r>
        <w:rPr>
          <w:rFonts w:hint="eastAsia"/>
        </w:rPr>
        <w:t>吸烟帮助我控制体重</w:t>
      </w:r>
    </w:p>
    <w:p w14:paraId="560DD7C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3</w:t>
      </w:r>
      <w:r>
        <w:rPr>
          <w:rFonts w:hint="eastAsia"/>
          <w:b/>
          <w:bCs/>
          <w:i/>
          <w:iCs/>
        </w:rPr>
        <w:t>）</w:t>
      </w:r>
    </w:p>
    <w:p w14:paraId="6C1AE752" w14:textId="16A8B5C7" w:rsidR="004876F0" w:rsidRDefault="002E7E81">
      <w:pPr>
        <w:ind w:firstLine="420"/>
      </w:pPr>
      <w:r>
        <w:rPr>
          <w:rFonts w:hint="eastAsia"/>
        </w:rPr>
        <w:t>判断</w:t>
      </w:r>
      <w:del w:id="81" w:author="王 自飞" w:date="2021-02-03T22:09:00Z">
        <w:r w:rsidDel="003B1E93">
          <w:rPr>
            <w:rFonts w:hint="eastAsia"/>
          </w:rPr>
          <w:delText>您</w:delText>
        </w:r>
      </w:del>
      <w:ins w:id="82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5F2922C8" w14:textId="77777777" w:rsidR="004876F0" w:rsidRDefault="002E7E81">
      <w:pPr>
        <w:ind w:firstLine="420"/>
      </w:pPr>
      <w:r>
        <w:rPr>
          <w:rFonts w:hint="eastAsia"/>
        </w:rPr>
        <w:t>吸烟让我放松心情</w:t>
      </w:r>
    </w:p>
    <w:p w14:paraId="4828455F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4</w:t>
      </w:r>
      <w:r>
        <w:rPr>
          <w:rFonts w:hint="eastAsia"/>
          <w:b/>
          <w:bCs/>
          <w:i/>
          <w:iCs/>
        </w:rPr>
        <w:t>）</w:t>
      </w:r>
    </w:p>
    <w:p w14:paraId="4BFA2ADF" w14:textId="2DB9767F" w:rsidR="004876F0" w:rsidRDefault="002E7E81">
      <w:pPr>
        <w:ind w:firstLine="420"/>
      </w:pPr>
      <w:r>
        <w:rPr>
          <w:rFonts w:hint="eastAsia"/>
        </w:rPr>
        <w:t>判断</w:t>
      </w:r>
      <w:del w:id="83" w:author="王 自飞" w:date="2021-02-03T22:09:00Z">
        <w:r w:rsidDel="003B1E93">
          <w:rPr>
            <w:rFonts w:hint="eastAsia"/>
          </w:rPr>
          <w:delText>您</w:delText>
        </w:r>
      </w:del>
      <w:ins w:id="84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574B934A" w14:textId="77777777" w:rsidR="004876F0" w:rsidRDefault="002E7E81">
      <w:pPr>
        <w:ind w:firstLine="420"/>
      </w:pPr>
      <w:r>
        <w:rPr>
          <w:rFonts w:hint="eastAsia"/>
        </w:rPr>
        <w:t>吸烟让我感到兴奋</w:t>
      </w:r>
    </w:p>
    <w:p w14:paraId="095E5567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）</w:t>
      </w:r>
    </w:p>
    <w:p w14:paraId="02FF09E4" w14:textId="0C6D3C91" w:rsidR="004876F0" w:rsidRDefault="002E7E81">
      <w:pPr>
        <w:ind w:firstLine="420"/>
      </w:pPr>
      <w:r>
        <w:rPr>
          <w:rFonts w:hint="eastAsia"/>
        </w:rPr>
        <w:t>判断</w:t>
      </w:r>
      <w:del w:id="85" w:author="王 自飞" w:date="2021-02-03T22:09:00Z">
        <w:r w:rsidDel="003B1E93">
          <w:rPr>
            <w:rFonts w:hint="eastAsia"/>
          </w:rPr>
          <w:delText>您</w:delText>
        </w:r>
      </w:del>
      <w:ins w:id="86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0D2B2F85" w14:textId="77777777" w:rsidR="004876F0" w:rsidRDefault="002E7E81">
      <w:pPr>
        <w:ind w:firstLine="420"/>
      </w:pPr>
      <w:r>
        <w:rPr>
          <w:rFonts w:hint="eastAsia"/>
        </w:rPr>
        <w:t>吸烟帮我集中注意力</w:t>
      </w:r>
    </w:p>
    <w:p w14:paraId="4CCAC3EE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6</w:t>
      </w:r>
      <w:r>
        <w:rPr>
          <w:rFonts w:hint="eastAsia"/>
          <w:b/>
          <w:bCs/>
          <w:i/>
          <w:iCs/>
        </w:rPr>
        <w:t>）</w:t>
      </w:r>
    </w:p>
    <w:p w14:paraId="19CB5E4A" w14:textId="77777777" w:rsidR="004876F0" w:rsidRDefault="002E7E81">
      <w:pPr>
        <w:ind w:firstLine="420"/>
      </w:pPr>
      <w:r>
        <w:rPr>
          <w:rFonts w:hint="eastAsia"/>
        </w:rPr>
        <w:t>判断您是否认可卡片内容，将其拖动到相应的位置：</w:t>
      </w:r>
    </w:p>
    <w:p w14:paraId="29ED0976" w14:textId="77777777" w:rsidR="004876F0" w:rsidRDefault="002E7E81">
      <w:pPr>
        <w:ind w:firstLine="420"/>
      </w:pPr>
      <w:r>
        <w:rPr>
          <w:rFonts w:hint="eastAsia"/>
        </w:rPr>
        <w:t>吸烟可以缓解压力</w:t>
      </w:r>
    </w:p>
    <w:p w14:paraId="0590BFC6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）</w:t>
      </w:r>
    </w:p>
    <w:p w14:paraId="1D19C27C" w14:textId="1601C7CD" w:rsidR="004876F0" w:rsidRDefault="002E7E81">
      <w:pPr>
        <w:ind w:firstLine="420"/>
      </w:pPr>
      <w:r>
        <w:rPr>
          <w:rFonts w:hint="eastAsia"/>
        </w:rPr>
        <w:t>判断</w:t>
      </w:r>
      <w:del w:id="87" w:author="王 自飞" w:date="2021-02-03T22:09:00Z">
        <w:r w:rsidDel="003B1E93">
          <w:rPr>
            <w:rFonts w:hint="eastAsia"/>
          </w:rPr>
          <w:delText>您</w:delText>
        </w:r>
      </w:del>
      <w:ins w:id="88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0046C154" w14:textId="77777777" w:rsidR="004876F0" w:rsidRDefault="002E7E81">
      <w:pPr>
        <w:ind w:firstLine="420"/>
      </w:pPr>
      <w:r>
        <w:rPr>
          <w:rFonts w:hint="eastAsia"/>
        </w:rPr>
        <w:t>我很享受香烟的味道</w:t>
      </w:r>
    </w:p>
    <w:p w14:paraId="3573626C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）</w:t>
      </w:r>
    </w:p>
    <w:p w14:paraId="269397D6" w14:textId="14D812FF" w:rsidR="004876F0" w:rsidRDefault="002E7E81">
      <w:pPr>
        <w:ind w:firstLine="420"/>
      </w:pPr>
      <w:r>
        <w:rPr>
          <w:rFonts w:hint="eastAsia"/>
        </w:rPr>
        <w:t>判断</w:t>
      </w:r>
      <w:del w:id="89" w:author="王 自飞" w:date="2021-02-03T22:09:00Z">
        <w:r w:rsidDel="003B1E93">
          <w:rPr>
            <w:rFonts w:hint="eastAsia"/>
          </w:rPr>
          <w:delText>您</w:delText>
        </w:r>
      </w:del>
      <w:ins w:id="90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0734C35D" w14:textId="77777777" w:rsidR="004876F0" w:rsidRDefault="002E7E81">
      <w:pPr>
        <w:ind w:firstLine="420"/>
      </w:pPr>
      <w:r>
        <w:rPr>
          <w:rFonts w:hint="eastAsia"/>
        </w:rPr>
        <w:t>饭后一支烟</w:t>
      </w:r>
      <w:r>
        <w:t xml:space="preserve"> 快活似神仙</w:t>
      </w:r>
    </w:p>
    <w:p w14:paraId="0E37795D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9</w:t>
      </w:r>
      <w:r>
        <w:rPr>
          <w:rFonts w:hint="eastAsia"/>
          <w:b/>
          <w:bCs/>
          <w:i/>
          <w:iCs/>
        </w:rPr>
        <w:t>）</w:t>
      </w:r>
    </w:p>
    <w:p w14:paraId="0137AF91" w14:textId="0067E911" w:rsidR="004876F0" w:rsidRDefault="002E7E81">
      <w:pPr>
        <w:ind w:firstLine="420"/>
      </w:pPr>
      <w:r>
        <w:rPr>
          <w:rFonts w:hint="eastAsia"/>
        </w:rPr>
        <w:t>判断</w:t>
      </w:r>
      <w:del w:id="91" w:author="王 自飞" w:date="2021-02-03T22:09:00Z">
        <w:r w:rsidDel="003B1E93">
          <w:rPr>
            <w:rFonts w:hint="eastAsia"/>
          </w:rPr>
          <w:delText>您</w:delText>
        </w:r>
      </w:del>
      <w:ins w:id="92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50570BCA" w14:textId="77777777" w:rsidR="004876F0" w:rsidRDefault="002E7E81">
      <w:pPr>
        <w:ind w:firstLine="420"/>
      </w:pPr>
      <w:r>
        <w:rPr>
          <w:rFonts w:hint="eastAsia"/>
        </w:rPr>
        <w:t>吸烟缓解我低落的情绪</w:t>
      </w:r>
    </w:p>
    <w:p w14:paraId="366C347A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10</w:t>
      </w:r>
      <w:r>
        <w:rPr>
          <w:rFonts w:hint="eastAsia"/>
          <w:b/>
          <w:bCs/>
          <w:i/>
          <w:iCs/>
        </w:rPr>
        <w:t>）</w:t>
      </w:r>
    </w:p>
    <w:p w14:paraId="7026076E" w14:textId="5E0279C6" w:rsidR="004876F0" w:rsidRDefault="002E7E81">
      <w:pPr>
        <w:ind w:firstLine="420"/>
      </w:pPr>
      <w:r>
        <w:rPr>
          <w:rFonts w:hint="eastAsia"/>
        </w:rPr>
        <w:t>判断</w:t>
      </w:r>
      <w:del w:id="93" w:author="王 自飞" w:date="2021-02-03T22:09:00Z">
        <w:r w:rsidDel="003B1E93">
          <w:rPr>
            <w:rFonts w:hint="eastAsia"/>
          </w:rPr>
          <w:delText>您</w:delText>
        </w:r>
      </w:del>
      <w:ins w:id="94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7DF8025D" w14:textId="77777777" w:rsidR="004876F0" w:rsidRDefault="002E7E81">
      <w:pPr>
        <w:ind w:firstLine="420"/>
      </w:pPr>
      <w:r>
        <w:rPr>
          <w:rFonts w:hint="eastAsia"/>
        </w:rPr>
        <w:t>我喜欢在喝酒时吸烟</w:t>
      </w:r>
    </w:p>
    <w:p w14:paraId="2E7FB048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11</w:t>
      </w:r>
      <w:r>
        <w:rPr>
          <w:rFonts w:hint="eastAsia"/>
          <w:b/>
          <w:bCs/>
          <w:i/>
          <w:iCs/>
        </w:rPr>
        <w:t>）</w:t>
      </w:r>
    </w:p>
    <w:p w14:paraId="739A95CA" w14:textId="33B7A834" w:rsidR="004876F0" w:rsidRDefault="002E7E81">
      <w:pPr>
        <w:ind w:firstLine="420"/>
      </w:pPr>
      <w:r>
        <w:rPr>
          <w:rFonts w:hint="eastAsia"/>
        </w:rPr>
        <w:t>判断</w:t>
      </w:r>
      <w:del w:id="95" w:author="王 自飞" w:date="2021-02-03T22:09:00Z">
        <w:r w:rsidDel="003B1E93">
          <w:rPr>
            <w:rFonts w:hint="eastAsia"/>
          </w:rPr>
          <w:delText>您</w:delText>
        </w:r>
      </w:del>
      <w:ins w:id="96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0C716C35" w14:textId="77777777" w:rsidR="004876F0" w:rsidRDefault="002E7E81">
      <w:pPr>
        <w:ind w:firstLine="420"/>
      </w:pPr>
      <w:r>
        <w:rPr>
          <w:rFonts w:hint="eastAsia"/>
        </w:rPr>
        <w:t>吸烟是我无聊时的消遣</w:t>
      </w:r>
    </w:p>
    <w:p w14:paraId="7650F09D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12</w:t>
      </w:r>
      <w:r>
        <w:rPr>
          <w:rFonts w:hint="eastAsia"/>
          <w:b/>
          <w:bCs/>
          <w:i/>
          <w:iCs/>
        </w:rPr>
        <w:t>）</w:t>
      </w:r>
    </w:p>
    <w:p w14:paraId="1A2B9C31" w14:textId="0CF90B13" w:rsidR="004876F0" w:rsidRDefault="002E7E81">
      <w:pPr>
        <w:ind w:firstLine="420"/>
      </w:pPr>
      <w:r>
        <w:rPr>
          <w:rFonts w:hint="eastAsia"/>
        </w:rPr>
        <w:t>判断</w:t>
      </w:r>
      <w:del w:id="97" w:author="王 自飞" w:date="2021-02-03T22:09:00Z">
        <w:r w:rsidDel="003B1E93">
          <w:rPr>
            <w:rFonts w:hint="eastAsia"/>
          </w:rPr>
          <w:delText>您</w:delText>
        </w:r>
      </w:del>
      <w:ins w:id="98" w:author="王 自飞" w:date="2021-02-03T22:09:00Z">
        <w:r w:rsidR="003B1E93">
          <w:rPr>
            <w:rFonts w:hint="eastAsia"/>
          </w:rPr>
          <w:t>你</w:t>
        </w:r>
      </w:ins>
      <w:r>
        <w:rPr>
          <w:rFonts w:hint="eastAsia"/>
        </w:rPr>
        <w:t>是否认可卡片内容，将其拖动到相应的位置：</w:t>
      </w:r>
    </w:p>
    <w:p w14:paraId="1613BFAC" w14:textId="77777777" w:rsidR="004876F0" w:rsidRDefault="002E7E81">
      <w:pPr>
        <w:ind w:firstLine="420"/>
      </w:pPr>
      <w:r>
        <w:rPr>
          <w:rFonts w:hint="eastAsia"/>
        </w:rPr>
        <w:t>吸烟时烦恼被抛到脑后</w:t>
      </w:r>
    </w:p>
    <w:p w14:paraId="0EACE1FC" w14:textId="77777777" w:rsidR="004876F0" w:rsidRDefault="004876F0">
      <w:pPr>
        <w:ind w:firstLine="420"/>
      </w:pPr>
    </w:p>
    <w:p w14:paraId="19663260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6</w:t>
      </w:r>
      <w:r>
        <w:rPr>
          <w:rFonts w:hint="eastAsia"/>
          <w:b/>
          <w:bCs/>
          <w:i/>
          <w:iCs/>
        </w:rPr>
        <w:t>)</w:t>
      </w:r>
    </w:p>
    <w:p w14:paraId="00A75EB3" w14:textId="77777777" w:rsidR="004876F0" w:rsidRDefault="002E7E81">
      <w:pPr>
        <w:ind w:firstLine="420"/>
      </w:pPr>
      <w:r>
        <w:t xml:space="preserve">(如果？？？) </w:t>
      </w:r>
    </w:p>
    <w:p w14:paraId="2FE8B9FE" w14:textId="7F9C60A2" w:rsidR="004876F0" w:rsidRDefault="002E7E81">
      <w:pPr>
        <w:ind w:firstLine="420"/>
      </w:pPr>
      <w:r>
        <w:t>(标题): 吸烟给</w:t>
      </w:r>
      <w:del w:id="99" w:author="王 自飞" w:date="2021-02-03T22:09:00Z">
        <w:r w:rsidDel="003B1E93">
          <w:rPr>
            <w:rFonts w:hint="eastAsia"/>
          </w:rPr>
          <w:delText>您</w:delText>
        </w:r>
      </w:del>
      <w:ins w:id="100" w:author="王 自飞" w:date="2021-02-03T22:09:00Z">
        <w:r w:rsidR="003B1E93">
          <w:rPr>
            <w:rFonts w:hint="eastAsia"/>
          </w:rPr>
          <w:t>你</w:t>
        </w:r>
      </w:ins>
      <w:r>
        <w:t>带来更好的感受</w:t>
      </w:r>
    </w:p>
    <w:p w14:paraId="0E340B43" w14:textId="77777777" w:rsidR="004876F0" w:rsidRDefault="002E7E81">
      <w:pPr>
        <w:ind w:firstLine="420"/>
      </w:pPr>
      <w:r>
        <w:t xml:space="preserve">(如果？？？) </w:t>
      </w:r>
    </w:p>
    <w:p w14:paraId="7DA0BAFA" w14:textId="42587207" w:rsidR="004876F0" w:rsidRDefault="002E7E81">
      <w:pPr>
        <w:ind w:firstLine="420"/>
      </w:pPr>
      <w:r>
        <w:t>(标题): 吸烟给</w:t>
      </w:r>
      <w:del w:id="101" w:author="王 自飞" w:date="2021-02-03T22:09:00Z">
        <w:r w:rsidDel="003B1E93">
          <w:rPr>
            <w:rFonts w:hint="eastAsia"/>
          </w:rPr>
          <w:delText>您</w:delText>
        </w:r>
      </w:del>
      <w:ins w:id="102" w:author="王 自飞" w:date="2021-02-03T22:09:00Z">
        <w:r w:rsidR="003B1E93">
          <w:rPr>
            <w:rFonts w:hint="eastAsia"/>
          </w:rPr>
          <w:t>你</w:t>
        </w:r>
      </w:ins>
      <w:r>
        <w:t>带来实在的好处</w:t>
      </w:r>
    </w:p>
    <w:p w14:paraId="1A3202C5" w14:textId="77777777" w:rsidR="004876F0" w:rsidRDefault="002E7E81">
      <w:pPr>
        <w:ind w:firstLine="420"/>
      </w:pPr>
      <w:r>
        <w:t xml:space="preserve">(如果？？？) </w:t>
      </w:r>
    </w:p>
    <w:p w14:paraId="0BA0F7B1" w14:textId="6E890C8F" w:rsidR="004876F0" w:rsidRDefault="002E7E81">
      <w:pPr>
        <w:ind w:firstLine="420"/>
      </w:pPr>
      <w:r>
        <w:t>(标题): 吸烟帮</w:t>
      </w:r>
      <w:del w:id="103" w:author="王 自飞" w:date="2021-02-03T22:09:00Z">
        <w:r w:rsidDel="003B1E93">
          <w:rPr>
            <w:rFonts w:hint="eastAsia"/>
          </w:rPr>
          <w:delText>您</w:delText>
        </w:r>
      </w:del>
      <w:ins w:id="104" w:author="王 自飞" w:date="2021-02-03T22:09:00Z">
        <w:r w:rsidR="003B1E93">
          <w:rPr>
            <w:rFonts w:hint="eastAsia"/>
          </w:rPr>
          <w:t>你</w:t>
        </w:r>
      </w:ins>
      <w:r>
        <w:t>缓解负面的情绪</w:t>
      </w:r>
    </w:p>
    <w:p w14:paraId="394AF6A7" w14:textId="61B53F27" w:rsidR="004876F0" w:rsidRDefault="002E7E81">
      <w:pPr>
        <w:ind w:firstLine="420"/>
      </w:pPr>
      <w:r>
        <w:rPr>
          <w:rFonts w:hint="eastAsia"/>
        </w:rPr>
        <w:t>其它星球的使者中有</w:t>
      </w:r>
      <w:r>
        <w:t>XX</w:t>
      </w:r>
      <w:r>
        <w:rPr>
          <w:rFonts w:hint="eastAsia"/>
        </w:rPr>
        <w:t>%</w:t>
      </w:r>
      <w:r>
        <w:t>跟</w:t>
      </w:r>
      <w:ins w:id="105" w:author="a" w:date="2021-02-07T10:24:00Z">
        <w:r w:rsidR="002F5DCE">
          <w:t>你</w:t>
        </w:r>
      </w:ins>
      <w:del w:id="106" w:author="a" w:date="2021-02-07T10:24:00Z">
        <w:r w:rsidDel="002F5DCE">
          <w:delText>您</w:delText>
        </w:r>
      </w:del>
      <w:r>
        <w:t>相同</w:t>
      </w:r>
    </w:p>
    <w:p w14:paraId="0BE524BC" w14:textId="7C6242E1" w:rsidR="004876F0" w:rsidRDefault="002E7E81">
      <w:pPr>
        <w:ind w:firstLine="420"/>
      </w:pPr>
      <w:r>
        <w:lastRenderedPageBreak/>
        <w:t>我们从中为</w:t>
      </w:r>
      <w:del w:id="107" w:author="王 自飞" w:date="2021-02-03T22:10:00Z">
        <w:r w:rsidDel="003B1E93">
          <w:rPr>
            <w:rFonts w:hint="eastAsia"/>
          </w:rPr>
          <w:delText>您</w:delText>
        </w:r>
      </w:del>
      <w:ins w:id="108" w:author="王 自飞" w:date="2021-02-03T22:10:00Z">
        <w:r w:rsidR="003B1E93">
          <w:rPr>
            <w:rFonts w:hint="eastAsia"/>
          </w:rPr>
          <w:t>你</w:t>
        </w:r>
      </w:ins>
      <w:r>
        <w:t>匹配了一位朋友</w:t>
      </w:r>
    </w:p>
    <w:p w14:paraId="70BEFF62" w14:textId="588D0667" w:rsidR="004876F0" w:rsidRDefault="002E7E81">
      <w:pPr>
        <w:ind w:firstLine="420"/>
      </w:pPr>
      <w:r>
        <w:t>他想对</w:t>
      </w:r>
      <w:del w:id="109" w:author="王 自飞" w:date="2021-02-03T22:10:00Z">
        <w:r w:rsidDel="003B1E93">
          <w:rPr>
            <w:rFonts w:hint="eastAsia"/>
          </w:rPr>
          <w:delText>您</w:delText>
        </w:r>
      </w:del>
      <w:ins w:id="110" w:author="王 自飞" w:date="2021-02-03T22:10:00Z">
        <w:r w:rsidR="003B1E93">
          <w:rPr>
            <w:rFonts w:hint="eastAsia"/>
          </w:rPr>
          <w:t>你</w:t>
        </w:r>
      </w:ins>
      <w:r>
        <w:t>说……</w:t>
      </w:r>
    </w:p>
    <w:p w14:paraId="6A58508E" w14:textId="77777777" w:rsidR="004876F0" w:rsidRDefault="002E7E81">
      <w:pPr>
        <w:ind w:firstLine="420"/>
      </w:pPr>
      <w:r>
        <w:t>(链接到</w:t>
      </w:r>
      <w:r>
        <w:rPr>
          <w:rFonts w:hint="eastAsia"/>
        </w:rPr>
        <w:t>【查看留言】</w:t>
      </w:r>
      <w:r>
        <w:t>弹窗)</w:t>
      </w:r>
    </w:p>
    <w:p w14:paraId="59173E76" w14:textId="77777777" w:rsidR="004876F0" w:rsidRDefault="004876F0">
      <w:pPr>
        <w:ind w:firstLine="420"/>
      </w:pPr>
    </w:p>
    <w:p w14:paraId="6BC41DC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弹窗文案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)</w:t>
      </w:r>
    </w:p>
    <w:p w14:paraId="5DB6CD6E" w14:textId="46DEFF30" w:rsidR="004876F0" w:rsidRDefault="002E7E81">
      <w:pPr>
        <w:ind w:firstLine="420"/>
      </w:pPr>
      <w:r>
        <w:rPr>
          <w:rFonts w:hint="eastAsia"/>
        </w:rPr>
        <w:t>真巧</w:t>
      </w:r>
      <w:ins w:id="111" w:author="王 自飞" w:date="2021-02-03T22:10:00Z">
        <w:r w:rsidR="003B1E93">
          <w:rPr>
            <w:rFonts w:hint="eastAsia"/>
          </w:rPr>
          <w:t>啊</w:t>
        </w:r>
      </w:ins>
      <w:r>
        <w:rPr>
          <w:rFonts w:hint="eastAsia"/>
        </w:rPr>
        <w:t>，</w:t>
      </w:r>
      <w:ins w:id="112" w:author="王 自飞" w:date="2021-02-03T22:10:00Z">
        <w:r w:rsidR="003B1E93">
          <w:rPr>
            <w:rFonts w:hint="eastAsia"/>
          </w:rPr>
          <w:t>竟然</w:t>
        </w:r>
      </w:ins>
      <w:r>
        <w:rPr>
          <w:rFonts w:hint="eastAsia"/>
        </w:rPr>
        <w:t>能跟你测出同样的结果。</w:t>
      </w:r>
    </w:p>
    <w:p w14:paraId="48F3DE16" w14:textId="77777777" w:rsidR="004876F0" w:rsidRDefault="002E7E81">
      <w:pPr>
        <w:ind w:firstLine="420"/>
      </w:pPr>
      <w:r>
        <w:rPr>
          <w:rFonts w:hint="eastAsia"/>
        </w:rPr>
        <w:t>明天我就完成</w:t>
      </w:r>
      <w:r>
        <w:t>10天的任务了，</w:t>
      </w:r>
    </w:p>
    <w:p w14:paraId="4E9BC5C3" w14:textId="0D9799F9" w:rsidR="004876F0" w:rsidRDefault="003B1E93" w:rsidP="003B1E93">
      <w:pPr>
        <w:ind w:firstLine="420"/>
        <w:rPr>
          <w:ins w:id="113" w:author="王 自飞" w:date="2021-02-03T22:11:00Z"/>
        </w:rPr>
      </w:pPr>
      <w:ins w:id="114" w:author="王 自飞" w:date="2021-02-03T22:11:00Z">
        <w:r>
          <w:rPr>
            <w:rFonts w:hint="eastAsia"/>
          </w:rPr>
          <w:t>这些日子里，</w:t>
        </w:r>
      </w:ins>
      <w:r w:rsidR="002E7E81">
        <w:rPr>
          <w:rFonts w:hint="eastAsia"/>
        </w:rPr>
        <w:t>我最喜欢</w:t>
      </w:r>
      <w:ins w:id="115" w:author="王 自飞" w:date="2021-02-03T22:10:00Z">
        <w:r>
          <w:rPr>
            <w:rFonts w:hint="eastAsia"/>
          </w:rPr>
          <w:t>的是</w:t>
        </w:r>
      </w:ins>
      <w:r w:rsidR="002E7E81">
        <w:rPr>
          <w:rFonts w:hint="eastAsia"/>
        </w:rPr>
        <w:t>倒计时第</w:t>
      </w:r>
      <w:r w:rsidR="002E7E81">
        <w:t>X天：XXXXX。</w:t>
      </w:r>
    </w:p>
    <w:p w14:paraId="0BFA9CFB" w14:textId="29C4E3F6" w:rsidR="003B1E93" w:rsidRDefault="003B1E93" w:rsidP="003B1E93">
      <w:pPr>
        <w:ind w:firstLine="420"/>
        <w:rPr>
          <w:ins w:id="116" w:author="王 自飞" w:date="2021-02-03T22:12:00Z"/>
        </w:rPr>
      </w:pPr>
      <w:ins w:id="117" w:author="王 自飞" w:date="2021-02-03T22:11:00Z">
        <w:r>
          <w:rPr>
            <w:rFonts w:hint="eastAsia"/>
          </w:rPr>
          <w:t>不知你到了那一天</w:t>
        </w:r>
      </w:ins>
      <w:ins w:id="118" w:author="王 自飞" w:date="2021-02-03T22:12:00Z">
        <w:r>
          <w:rPr>
            <w:rFonts w:hint="eastAsia"/>
          </w:rPr>
          <w:t>会有什么样的感触</w:t>
        </w:r>
      </w:ins>
      <w:ins w:id="119" w:author="王 自飞" w:date="2021-02-03T22:14:00Z">
        <w:r w:rsidR="00680E22">
          <w:rPr>
            <w:rFonts w:hint="eastAsia"/>
          </w:rPr>
          <w:t>……</w:t>
        </w:r>
      </w:ins>
    </w:p>
    <w:p w14:paraId="28B600ED" w14:textId="5C126CEE" w:rsidR="00680E22" w:rsidRDefault="003B1E93" w:rsidP="003B1E93">
      <w:pPr>
        <w:ind w:firstLine="420"/>
        <w:rPr>
          <w:ins w:id="120" w:author="王 自飞" w:date="2021-02-03T22:13:00Z"/>
        </w:rPr>
      </w:pPr>
      <w:ins w:id="121" w:author="王 自飞" w:date="2021-02-03T22:12:00Z">
        <w:r>
          <w:rPr>
            <w:rFonts w:hint="eastAsia"/>
          </w:rPr>
          <w:t>相信</w:t>
        </w:r>
      </w:ins>
      <w:ins w:id="122" w:author="王 自飞" w:date="2021-02-03T22:13:00Z">
        <w:r w:rsidR="00680E22">
          <w:rPr>
            <w:rFonts w:hint="eastAsia"/>
          </w:rPr>
          <w:t>你一定</w:t>
        </w:r>
      </w:ins>
      <w:ins w:id="123" w:author="王 自飞" w:date="2021-02-03T22:12:00Z">
        <w:r>
          <w:rPr>
            <w:rFonts w:hint="eastAsia"/>
          </w:rPr>
          <w:t>不会失望的！</w:t>
        </w:r>
      </w:ins>
    </w:p>
    <w:p w14:paraId="522C92A7" w14:textId="1BEE86CC" w:rsidR="003B1E93" w:rsidRDefault="00680E22" w:rsidP="003B1E93">
      <w:pPr>
        <w:ind w:firstLine="420"/>
      </w:pPr>
      <w:ins w:id="124" w:author="王 自飞" w:date="2021-02-03T22:13:00Z">
        <w:r>
          <w:rPr>
            <w:rFonts w:hint="eastAsia"/>
          </w:rPr>
          <w:t>加油吧，朋友！</w:t>
        </w:r>
      </w:ins>
    </w:p>
    <w:p w14:paraId="48FEA687" w14:textId="6784E2AA" w:rsidR="004876F0" w:rsidDel="003B1E93" w:rsidRDefault="002E7E81">
      <w:pPr>
        <w:ind w:firstLine="420"/>
        <w:rPr>
          <w:del w:id="125" w:author="王 自飞" w:date="2021-02-03T22:12:00Z"/>
        </w:rPr>
      </w:pPr>
      <w:del w:id="126" w:author="王 自飞" w:date="2021-02-03T22:12:00Z">
        <w:r w:rsidDel="003B1E93">
          <w:rPr>
            <w:rFonts w:hint="eastAsia"/>
          </w:rPr>
          <w:delText>不知道你会不会喜欢那天呢？</w:delText>
        </w:r>
      </w:del>
    </w:p>
    <w:p w14:paraId="6C4756F7" w14:textId="77777777" w:rsidR="004876F0" w:rsidRDefault="004876F0">
      <w:pPr>
        <w:ind w:firstLine="420"/>
      </w:pPr>
    </w:p>
    <w:p w14:paraId="07E03E57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)</w:t>
      </w:r>
    </w:p>
    <w:p w14:paraId="40C445C7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44B5C9A5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0D059D6E" w14:textId="77777777" w:rsidR="004876F0" w:rsidRDefault="006B2B8A">
      <w:pPr>
        <w:ind w:firstLine="420"/>
      </w:pPr>
      <w:r>
        <w:rPr>
          <w:rFonts w:hint="eastAsia"/>
        </w:rPr>
        <w:t>老顾</w:t>
      </w:r>
      <w:r w:rsidR="002E7E81">
        <w:rPr>
          <w:rFonts w:hint="eastAsia"/>
        </w:rPr>
        <w:t>，这是一套有关吸烟享受的测试</w:t>
      </w:r>
    </w:p>
    <w:p w14:paraId="27D0DC7B" w14:textId="60F56898" w:rsidR="00715476" w:rsidRDefault="002E7E81" w:rsidP="00991230">
      <w:pPr>
        <w:ind w:firstLine="420"/>
        <w:rPr>
          <w:ins w:id="127" w:author="王 自飞" w:date="2021-02-03T23:42:00Z"/>
        </w:rPr>
      </w:pPr>
      <w:del w:id="128" w:author="王 自飞" w:date="2021-02-03T23:43:00Z">
        <w:r w:rsidDel="00991230">
          <w:rPr>
            <w:rFonts w:hint="eastAsia"/>
          </w:rPr>
          <w:delText>居民们</w:delText>
        </w:r>
      </w:del>
      <w:ins w:id="129" w:author="王 自飞" w:date="2021-02-03T23:43:00Z">
        <w:r w:rsidR="00991230">
          <w:rPr>
            <w:rFonts w:hint="eastAsia"/>
          </w:rPr>
          <w:t>测试者</w:t>
        </w:r>
      </w:ins>
      <w:r>
        <w:t>可以借此回想一</w:t>
      </w:r>
      <w:del w:id="130" w:author="王 自飞" w:date="2021-02-03T23:42:00Z">
        <w:r w:rsidDel="00991230">
          <w:rPr>
            <w:rFonts w:hint="eastAsia"/>
          </w:rPr>
          <w:delText>下</w:delText>
        </w:r>
      </w:del>
      <w:ins w:id="131" w:author="王 自飞" w:date="2021-02-03T23:42:00Z">
        <w:r w:rsidR="00991230">
          <w:rPr>
            <w:rFonts w:hint="eastAsia"/>
          </w:rPr>
          <w:t>番</w:t>
        </w:r>
      </w:ins>
      <w:r>
        <w:t>自己的吸烟行为</w:t>
      </w:r>
      <w:del w:id="132" w:author="王 自飞" w:date="2021-02-03T23:42:00Z">
        <w:r w:rsidDel="00991230">
          <w:rPr>
            <w:rFonts w:hint="eastAsia"/>
          </w:rPr>
          <w:delText>，</w:delText>
        </w:r>
      </w:del>
    </w:p>
    <w:p w14:paraId="2DC26FEF" w14:textId="63A58FA9" w:rsidR="00991230" w:rsidRDefault="00991230" w:rsidP="00991230">
      <w:pPr>
        <w:ind w:firstLine="420"/>
        <w:rPr>
          <w:ins w:id="133" w:author="王 自飞" w:date="2021-02-03T23:42:00Z"/>
        </w:rPr>
      </w:pPr>
      <w:ins w:id="134" w:author="王 自飞" w:date="2021-02-03T23:42:00Z">
        <w:r>
          <w:rPr>
            <w:rFonts w:hint="eastAsia"/>
          </w:rPr>
          <w:t>从而更清晰地认识自己的现状</w:t>
        </w:r>
      </w:ins>
      <w:ins w:id="135" w:author="王 自飞" w:date="2021-02-03T23:43:00Z">
        <w:r>
          <w:rPr>
            <w:rFonts w:hint="eastAsia"/>
          </w:rPr>
          <w:t>。</w:t>
        </w:r>
      </w:ins>
    </w:p>
    <w:p w14:paraId="32996DBC" w14:textId="630F873F" w:rsidR="00991230" w:rsidRPr="00991230" w:rsidRDefault="00991230" w:rsidP="00991230">
      <w:pPr>
        <w:ind w:firstLine="420"/>
      </w:pPr>
      <w:ins w:id="136" w:author="王 自飞" w:date="2021-02-03T23:43:00Z">
        <w:r>
          <w:rPr>
            <w:rFonts w:hint="eastAsia"/>
          </w:rPr>
          <w:t>你看，我们把这套测试分享出去怎么样？</w:t>
        </w:r>
      </w:ins>
    </w:p>
    <w:p w14:paraId="2B753A50" w14:textId="48264B5F" w:rsidR="004876F0" w:rsidDel="00991230" w:rsidRDefault="002E7E81" w:rsidP="00097501">
      <w:pPr>
        <w:ind w:firstLine="420"/>
        <w:rPr>
          <w:del w:id="137" w:author="王 自飞" w:date="2021-02-03T23:42:00Z"/>
        </w:rPr>
      </w:pPr>
      <w:del w:id="138" w:author="王 自飞" w:date="2021-02-03T23:42:00Z">
        <w:r w:rsidDel="00991230">
          <w:rPr>
            <w:rFonts w:hint="eastAsia"/>
          </w:rPr>
          <w:delText>从而对自己的现状有更清晰的认识。</w:delText>
        </w:r>
      </w:del>
    </w:p>
    <w:p w14:paraId="4B4ACF20" w14:textId="007C5F75" w:rsidR="004876F0" w:rsidDel="00991230" w:rsidRDefault="002E7E81">
      <w:pPr>
        <w:ind w:firstLine="420"/>
        <w:rPr>
          <w:del w:id="139" w:author="王 自飞" w:date="2021-02-03T23:42:00Z"/>
        </w:rPr>
      </w:pPr>
      <w:del w:id="140" w:author="王 自飞" w:date="2021-02-03T23:41:00Z">
        <w:r w:rsidDel="00991230">
          <w:rPr>
            <w:rFonts w:hint="eastAsia"/>
          </w:rPr>
          <w:delText>希望您</w:delText>
        </w:r>
        <w:r w:rsidDel="00991230">
          <w:delText>能</w:delText>
        </w:r>
      </w:del>
      <w:del w:id="141" w:author="王 自飞" w:date="2021-02-03T23:42:00Z">
        <w:r w:rsidDel="00991230">
          <w:delText>把这份测试分享给其他人</w:delText>
        </w:r>
        <w:r w:rsidDel="00991230">
          <w:rPr>
            <w:rFonts w:hint="eastAsia"/>
          </w:rPr>
          <w:delText>。</w:delText>
        </w:r>
      </w:del>
    </w:p>
    <w:p w14:paraId="0FF8E415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A52AADB" w14:textId="77777777" w:rsidR="004876F0" w:rsidRDefault="004876F0">
      <w:pPr>
        <w:ind w:firstLine="420"/>
      </w:pPr>
    </w:p>
    <w:p w14:paraId="30717A5D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9.1</w:t>
      </w:r>
      <w:r>
        <w:rPr>
          <w:rFonts w:hint="eastAsia"/>
          <w:b/>
          <w:bCs/>
          <w:i/>
          <w:iCs/>
        </w:rPr>
        <w:t>)</w:t>
      </w:r>
    </w:p>
    <w:p w14:paraId="0C6FFD5B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CD5FC3">
        <w:rPr>
          <w:rFonts w:hint="eastAsia"/>
        </w:rPr>
        <w:t>（高兴）</w:t>
      </w:r>
    </w:p>
    <w:p w14:paraId="3F574F0B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74924CC6" w14:textId="7C83EDC0" w:rsidR="001B31FC" w:rsidRDefault="001B31FC">
      <w:pPr>
        <w:ind w:firstLine="420"/>
        <w:rPr>
          <w:ins w:id="142" w:author="王 自飞" w:date="2021-02-03T23:44:00Z"/>
        </w:rPr>
      </w:pPr>
      <w:ins w:id="143" w:author="王 自飞" w:date="2021-02-03T23:44:00Z">
        <w:r>
          <w:rPr>
            <w:rFonts w:hint="eastAsia"/>
          </w:rPr>
          <w:t>咳咳咳……</w:t>
        </w:r>
      </w:ins>
      <w:ins w:id="144" w:author="王 自飞" w:date="2021-02-03T23:43:00Z">
        <w:r>
          <w:rPr>
            <w:rFonts w:hint="eastAsia"/>
          </w:rPr>
          <w:t>那</w:t>
        </w:r>
      </w:ins>
      <w:ins w:id="145" w:author="王 自飞" w:date="2021-02-03T23:45:00Z">
        <w:r>
          <w:rPr>
            <w:rFonts w:hint="eastAsia"/>
          </w:rPr>
          <w:t>可</w:t>
        </w:r>
      </w:ins>
      <w:ins w:id="146" w:author="王 自飞" w:date="2021-02-03T23:43:00Z">
        <w:r>
          <w:rPr>
            <w:rFonts w:hint="eastAsia"/>
          </w:rPr>
          <w:t>是</w:t>
        </w:r>
      </w:ins>
      <w:ins w:id="147" w:author="王 自飞" w:date="2021-02-03T23:44:00Z">
        <w:r>
          <w:rPr>
            <w:rFonts w:hint="eastAsia"/>
          </w:rPr>
          <w:t>太好了！</w:t>
        </w:r>
      </w:ins>
    </w:p>
    <w:p w14:paraId="606DF205" w14:textId="42742928" w:rsidR="001B31FC" w:rsidRDefault="001B31FC">
      <w:pPr>
        <w:ind w:firstLine="420"/>
        <w:rPr>
          <w:ins w:id="148" w:author="王 自飞" w:date="2021-02-03T23:43:00Z"/>
        </w:rPr>
      </w:pPr>
      <w:ins w:id="149" w:author="王 自飞" w:date="2021-02-03T23:44:00Z">
        <w:r>
          <w:rPr>
            <w:rFonts w:hint="eastAsia"/>
          </w:rPr>
          <w:t>我这就把这套测试方法传达下去</w:t>
        </w:r>
      </w:ins>
    </w:p>
    <w:p w14:paraId="138041AD" w14:textId="2C05C639" w:rsidR="004876F0" w:rsidDel="001B31FC" w:rsidRDefault="002E7E81">
      <w:pPr>
        <w:ind w:firstLine="420"/>
        <w:rPr>
          <w:del w:id="150" w:author="王 自飞" w:date="2021-02-03T23:43:00Z"/>
        </w:rPr>
      </w:pPr>
      <w:del w:id="151" w:author="王 自飞" w:date="2021-02-03T23:43:00Z">
        <w:r w:rsidDel="001B31FC">
          <w:rPr>
            <w:rFonts w:hint="eastAsia"/>
          </w:rPr>
          <w:delText>咳咳咳……谢谢您的善意。</w:delText>
        </w:r>
      </w:del>
    </w:p>
    <w:p w14:paraId="3A6433CF" w14:textId="2D06E4CA" w:rsidR="004876F0" w:rsidDel="001B31FC" w:rsidRDefault="002E7E81">
      <w:pPr>
        <w:ind w:firstLine="420"/>
        <w:rPr>
          <w:del w:id="152" w:author="王 自飞" w:date="2021-02-03T23:45:00Z"/>
        </w:rPr>
      </w:pPr>
      <w:del w:id="153" w:author="王 自飞" w:date="2021-02-03T23:45:00Z">
        <w:r w:rsidDel="001B31FC">
          <w:rPr>
            <w:rFonts w:hint="eastAsia"/>
          </w:rPr>
          <w:delText>我会立马把这套测试方法传达下去</w:delText>
        </w:r>
      </w:del>
    </w:p>
    <w:p w14:paraId="31245B40" w14:textId="77777777" w:rsidR="004876F0" w:rsidRDefault="002E7E81">
      <w:pPr>
        <w:ind w:firstLine="420"/>
      </w:pPr>
      <w:r>
        <w:rPr>
          <w:rFonts w:hint="eastAsia"/>
        </w:rPr>
        <w:t>让大家都试一试</w:t>
      </w:r>
      <w:r w:rsidR="00097501">
        <w:rPr>
          <w:rFonts w:hint="eastAsia"/>
        </w:rPr>
        <w:t>！</w:t>
      </w:r>
    </w:p>
    <w:p w14:paraId="5ACD71ED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16987C79" w14:textId="77777777" w:rsidR="004876F0" w:rsidRDefault="004876F0">
      <w:pPr>
        <w:ind w:firstLine="420"/>
      </w:pPr>
    </w:p>
    <w:p w14:paraId="72EBEC98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9.2)</w:t>
      </w:r>
    </w:p>
    <w:p w14:paraId="5FE07DBA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726AA9">
        <w:rPr>
          <w:rFonts w:hint="eastAsia"/>
        </w:rPr>
        <w:t>（高兴）</w:t>
      </w:r>
    </w:p>
    <w:p w14:paraId="424421CF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4AD1E8DA" w14:textId="77777777" w:rsidR="004876F0" w:rsidRDefault="002E7E81">
      <w:pPr>
        <w:ind w:firstLineChars="200" w:firstLine="420"/>
      </w:pPr>
      <w:r>
        <w:rPr>
          <w:rFonts w:hint="eastAsia"/>
        </w:rPr>
        <w:t>这将是我们与烟瘾斗争迈出的一小步</w:t>
      </w:r>
    </w:p>
    <w:p w14:paraId="71DEC730" w14:textId="3AB82545" w:rsidR="004876F0" w:rsidRDefault="002E7E81">
      <w:pPr>
        <w:ind w:firstLineChars="200" w:firstLine="420"/>
      </w:pPr>
      <w:r>
        <w:rPr>
          <w:rFonts w:hint="eastAsia"/>
        </w:rPr>
        <w:t>相信</w:t>
      </w:r>
      <w:ins w:id="154" w:author="王 自飞" w:date="2021-02-03T23:48:00Z">
        <w:r w:rsidR="001B31FC">
          <w:rPr>
            <w:rFonts w:hint="eastAsia"/>
          </w:rPr>
          <w:t>以后</w:t>
        </w:r>
      </w:ins>
      <w:r>
        <w:rPr>
          <w:rFonts w:hint="eastAsia"/>
        </w:rPr>
        <w:t>随着人们健康状况的改善</w:t>
      </w:r>
    </w:p>
    <w:p w14:paraId="0A8C6E08" w14:textId="77777777" w:rsidR="004876F0" w:rsidRDefault="002E7E81">
      <w:pPr>
        <w:ind w:firstLineChars="200" w:firstLine="420"/>
      </w:pPr>
      <w:r>
        <w:rPr>
          <w:rFonts w:hint="eastAsia"/>
        </w:rPr>
        <w:t>空港重建事业也会步上正轨的！</w:t>
      </w:r>
    </w:p>
    <w:p w14:paraId="4865EA78" w14:textId="77777777" w:rsidR="004876F0" w:rsidRDefault="002E7E81" w:rsidP="006B75AA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08E0D4F7" w14:textId="77777777" w:rsidR="004876F0" w:rsidRDefault="004876F0">
      <w:pPr>
        <w:ind w:firstLineChars="200" w:firstLine="420"/>
      </w:pPr>
    </w:p>
    <w:p w14:paraId="3456B34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10)</w:t>
      </w:r>
    </w:p>
    <w:p w14:paraId="7D27FFA2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0286D215" w14:textId="77777777" w:rsidR="004876F0" w:rsidRDefault="002E7E81">
      <w:pPr>
        <w:ind w:firstLineChars="200" w:firstLine="420"/>
      </w:pPr>
      <w:r>
        <w:rPr>
          <w:rFonts w:hint="eastAsia"/>
        </w:rPr>
        <w:lastRenderedPageBreak/>
        <w:t>（正文）：</w:t>
      </w:r>
    </w:p>
    <w:p w14:paraId="09361638" w14:textId="0E0084DC" w:rsidR="004876F0" w:rsidRDefault="002E7E81">
      <w:pPr>
        <w:ind w:firstLineChars="200" w:firstLine="420"/>
        <w:rPr>
          <w:ins w:id="155" w:author="王 自飞" w:date="2021-02-03T23:45:00Z"/>
        </w:rPr>
      </w:pPr>
      <w:r>
        <w:rPr>
          <w:rFonts w:hint="eastAsia"/>
        </w:rPr>
        <w:t>是</w:t>
      </w:r>
      <w:del w:id="156" w:author="王 自飞" w:date="2021-02-03T23:45:00Z">
        <w:r w:rsidDel="001B31FC">
          <w:rPr>
            <w:rFonts w:hint="eastAsia"/>
          </w:rPr>
          <w:delText>的</w:delText>
        </w:r>
      </w:del>
      <w:ins w:id="157" w:author="王 自飞" w:date="2021-02-03T23:45:00Z">
        <w:r w:rsidR="001B31FC">
          <w:rPr>
            <w:rFonts w:hint="eastAsia"/>
          </w:rPr>
          <w:t>啊</w:t>
        </w:r>
      </w:ins>
      <w:r>
        <w:rPr>
          <w:rFonts w:hint="eastAsia"/>
        </w:rPr>
        <w:t>，</w:t>
      </w:r>
      <w:r w:rsidR="006B2B8A">
        <w:rPr>
          <w:rFonts w:hint="eastAsia"/>
        </w:rPr>
        <w:t>老顾</w:t>
      </w:r>
      <w:r>
        <w:rPr>
          <w:rFonts w:hint="eastAsia"/>
        </w:rPr>
        <w:t>。</w:t>
      </w:r>
    </w:p>
    <w:p w14:paraId="44F5AF0F" w14:textId="462796BA" w:rsidR="001B31FC" w:rsidRDefault="001B31FC">
      <w:pPr>
        <w:ind w:firstLineChars="200" w:firstLine="420"/>
      </w:pPr>
      <w:ins w:id="158" w:author="王 自飞" w:date="2021-02-03T23:45:00Z">
        <w:r>
          <w:rPr>
            <w:rFonts w:hint="eastAsia"/>
          </w:rPr>
          <w:t>“千里之行</w:t>
        </w:r>
      </w:ins>
      <w:ins w:id="159" w:author="王 自飞" w:date="2021-02-03T23:46:00Z">
        <w:r>
          <w:rPr>
            <w:rFonts w:hint="eastAsia"/>
          </w:rPr>
          <w:t>，</w:t>
        </w:r>
      </w:ins>
      <w:ins w:id="160" w:author="王 自飞" w:date="2021-02-03T23:45:00Z">
        <w:r>
          <w:rPr>
            <w:rFonts w:hint="eastAsia"/>
          </w:rPr>
          <w:t>始于足下</w:t>
        </w:r>
      </w:ins>
      <w:ins w:id="161" w:author="王 自飞" w:date="2021-02-03T23:47:00Z">
        <w:r>
          <w:rPr>
            <w:rFonts w:hint="eastAsia"/>
          </w:rPr>
          <w:t>。</w:t>
        </w:r>
      </w:ins>
      <w:ins w:id="162" w:author="王 自飞" w:date="2021-02-03T23:45:00Z">
        <w:r>
          <w:rPr>
            <w:rFonts w:hint="eastAsia"/>
          </w:rPr>
          <w:t>”</w:t>
        </w:r>
      </w:ins>
    </w:p>
    <w:p w14:paraId="7AFF2AB9" w14:textId="77CE26EC" w:rsidR="004876F0" w:rsidRDefault="002E7E81">
      <w:pPr>
        <w:ind w:firstLineChars="200" w:firstLine="420"/>
      </w:pPr>
      <w:r>
        <w:rPr>
          <w:rFonts w:hint="eastAsia"/>
        </w:rPr>
        <w:t>让我们鼓足勇气，</w:t>
      </w:r>
      <w:del w:id="163" w:author="王 自飞" w:date="2021-02-03T23:47:00Z">
        <w:r w:rsidDel="001B31FC">
          <w:rPr>
            <w:rFonts w:hint="eastAsia"/>
          </w:rPr>
          <w:delText>一起努力</w:delText>
        </w:r>
      </w:del>
      <w:ins w:id="164" w:author="王 自飞" w:date="2021-02-03T23:47:00Z">
        <w:r w:rsidR="001B31FC">
          <w:rPr>
            <w:rFonts w:hint="eastAsia"/>
          </w:rPr>
          <w:t>大步向前</w:t>
        </w:r>
      </w:ins>
      <w:r>
        <w:rPr>
          <w:rFonts w:hint="eastAsia"/>
        </w:rPr>
        <w:t>！</w:t>
      </w:r>
    </w:p>
    <w:p w14:paraId="2A16FDE0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4F163CB0" w14:textId="77777777" w:rsidR="004876F0" w:rsidRDefault="004876F0">
      <w:pPr>
        <w:ind w:firstLine="420"/>
      </w:pPr>
    </w:p>
    <w:p w14:paraId="2322FC43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11)</w:t>
      </w:r>
    </w:p>
    <w:p w14:paraId="10346564" w14:textId="77777777" w:rsidR="004876F0" w:rsidRDefault="002E7E81">
      <w:pPr>
        <w:ind w:firstLineChars="200" w:firstLine="420"/>
      </w:pPr>
      <w:r>
        <w:rPr>
          <w:rFonts w:hint="eastAsia"/>
        </w:rPr>
        <w:t>恭喜您！</w:t>
      </w:r>
    </w:p>
    <w:p w14:paraId="45227901" w14:textId="77777777" w:rsidR="004876F0" w:rsidRDefault="002E7E81">
      <w:pPr>
        <w:ind w:firstLineChars="200" w:firstLine="420"/>
      </w:pPr>
      <w:r>
        <w:rPr>
          <w:rFonts w:hint="eastAsia"/>
        </w:rPr>
        <w:t>获得奖励：空港维修中心</w:t>
      </w:r>
    </w:p>
    <w:p w14:paraId="568906BC" w14:textId="444B0364" w:rsidR="004876F0" w:rsidRDefault="002E7E81" w:rsidP="006B75AA">
      <w:pPr>
        <w:ind w:firstLineChars="200" w:firstLine="420"/>
      </w:pPr>
      <w:r>
        <w:rPr>
          <w:rFonts w:hint="eastAsia"/>
        </w:rPr>
        <w:t>功能：</w:t>
      </w:r>
      <w:r w:rsidR="00726AA9">
        <w:rPr>
          <w:rFonts w:hint="eastAsia"/>
        </w:rPr>
        <w:t>可以</w:t>
      </w:r>
      <w:r>
        <w:rPr>
          <w:rFonts w:hint="eastAsia"/>
        </w:rPr>
        <w:t>对各类空港设施进行维修护理</w:t>
      </w:r>
      <w:r w:rsidR="006B75AA">
        <w:rPr>
          <w:rFonts w:hint="eastAsia"/>
        </w:rPr>
        <w:t>，是K</w:t>
      </w:r>
      <w:r w:rsidR="006B75AA">
        <w:t>114</w:t>
      </w:r>
      <w:r w:rsidR="006B75AA">
        <w:rPr>
          <w:rFonts w:hint="eastAsia"/>
        </w:rPr>
        <w:t>星际空港重建和运营最基础的保障。</w:t>
      </w:r>
      <w:r w:rsidR="00726AA9">
        <w:rPr>
          <w:rFonts w:hint="eastAsia"/>
        </w:rPr>
        <w:t>就像认识自己的现状是做出改变的第一步</w:t>
      </w:r>
      <w:r w:rsidR="006B75AA">
        <w:rPr>
          <w:rFonts w:hint="eastAsia"/>
        </w:rPr>
        <w:t>，</w:t>
      </w:r>
      <w:del w:id="165" w:author="a" w:date="2021-02-07T10:25:00Z">
        <w:r w:rsidR="006B75AA" w:rsidDel="002F5DCE">
          <w:rPr>
            <w:rFonts w:hint="eastAsia"/>
          </w:rPr>
          <w:delText>您</w:delText>
        </w:r>
      </w:del>
      <w:ins w:id="166" w:author="a" w:date="2021-02-07T10:25:00Z">
        <w:r w:rsidR="002F5DCE">
          <w:rPr>
            <w:rFonts w:hint="eastAsia"/>
          </w:rPr>
          <w:t>你</w:t>
        </w:r>
      </w:ins>
      <w:r w:rsidR="006B75AA">
        <w:rPr>
          <w:rFonts w:hint="eastAsia"/>
        </w:rPr>
        <w:t>已经为戒烟打下了基础！</w:t>
      </w:r>
    </w:p>
    <w:p w14:paraId="61D43F4C" w14:textId="77777777" w:rsidR="00487FD3" w:rsidRDefault="00487FD3" w:rsidP="00487FD3">
      <w:pPr>
        <w:ind w:firstLine="420"/>
      </w:pPr>
      <w:r>
        <w:rPr>
          <w:rFonts w:hint="eastAsia"/>
        </w:rPr>
        <w:t>（互动按钮）：【</w:t>
      </w:r>
      <w:r>
        <w:t>开始建造</w:t>
      </w:r>
      <w:r>
        <w:rPr>
          <w:rFonts w:hint="eastAsia"/>
        </w:rPr>
        <w:t>】</w:t>
      </w:r>
    </w:p>
    <w:p w14:paraId="268D411E" w14:textId="77777777" w:rsidR="004876F0" w:rsidRDefault="004876F0">
      <w:pPr>
        <w:ind w:firstLine="420"/>
      </w:pPr>
    </w:p>
    <w:p w14:paraId="1407F51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12)</w:t>
      </w:r>
    </w:p>
    <w:p w14:paraId="10514680" w14:textId="77777777" w:rsidR="004876F0" w:rsidRDefault="002E7E81">
      <w:pPr>
        <w:ind w:firstLine="420"/>
      </w:pPr>
      <w:r>
        <w:rPr>
          <w:rFonts w:hint="eastAsia"/>
        </w:rPr>
        <w:t>（标题）：早间任务已完成</w:t>
      </w:r>
    </w:p>
    <w:p w14:paraId="190A4E41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3B68DE78" w14:textId="53E51E30" w:rsidR="004876F0" w:rsidRDefault="002E7E81">
      <w:pPr>
        <w:ind w:firstLine="420"/>
      </w:pPr>
      <w:r>
        <w:rPr>
          <w:rFonts w:hint="eastAsia"/>
        </w:rPr>
        <w:t>下午，</w:t>
      </w:r>
      <w:r w:rsidR="006B2B8A">
        <w:rPr>
          <w:rFonts w:hint="eastAsia"/>
        </w:rPr>
        <w:t>老顾</w:t>
      </w:r>
      <w:r>
        <w:rPr>
          <w:rFonts w:hint="eastAsia"/>
        </w:rPr>
        <w:t>又会给</w:t>
      </w:r>
      <w:del w:id="167" w:author="a" w:date="2021-02-07T10:25:00Z">
        <w:r w:rsidDel="002F5DCE">
          <w:rPr>
            <w:rFonts w:hint="eastAsia"/>
          </w:rPr>
          <w:delText>您</w:delText>
        </w:r>
      </w:del>
      <w:ins w:id="168" w:author="a" w:date="2021-02-07T10:25:00Z">
        <w:r w:rsidR="002F5DCE">
          <w:rPr>
            <w:rFonts w:hint="eastAsia"/>
          </w:rPr>
          <w:t>你</w:t>
        </w:r>
      </w:ins>
      <w:r>
        <w:rPr>
          <w:rFonts w:hint="eastAsia"/>
        </w:rPr>
        <w:t>带来什么消息呢？</w:t>
      </w:r>
    </w:p>
    <w:p w14:paraId="412B66AE" w14:textId="3F63E231" w:rsidR="004876F0" w:rsidRDefault="0055363B">
      <w:pPr>
        <w:ind w:firstLine="420"/>
      </w:pPr>
      <w:ins w:id="169" w:author="王 自飞" w:date="2021-02-03T23:48:00Z">
        <w:r>
          <w:rPr>
            <w:rFonts w:hint="eastAsia"/>
          </w:rPr>
          <w:t>你</w:t>
        </w:r>
      </w:ins>
      <w:del w:id="170" w:author="王 自飞" w:date="2021-02-03T23:48:00Z">
        <w:r w:rsidR="002E7E81" w:rsidDel="0055363B">
          <w:rPr>
            <w:rFonts w:hint="eastAsia"/>
          </w:rPr>
          <w:delText>您</w:delText>
        </w:r>
      </w:del>
      <w:r w:rsidR="002E7E81">
        <w:rPr>
          <w:rFonts w:hint="eastAsia"/>
        </w:rPr>
        <w:t>想了解</w:t>
      </w:r>
      <w:ins w:id="171" w:author="a" w:date="2021-02-07T10:25:00Z">
        <w:r w:rsidR="00C915BE">
          <w:rPr>
            <w:rFonts w:hint="eastAsia"/>
          </w:rPr>
          <w:t>自己</w:t>
        </w:r>
      </w:ins>
      <w:r w:rsidR="002E7E81">
        <w:rPr>
          <w:rFonts w:hint="eastAsia"/>
        </w:rPr>
        <w:t>所在地区的烟民数据统计吗？</w:t>
      </w:r>
    </w:p>
    <w:p w14:paraId="390EE6D2" w14:textId="457A9385" w:rsidR="004876F0" w:rsidRDefault="002E7E81">
      <w:pPr>
        <w:ind w:firstLine="420"/>
      </w:pPr>
      <w:r>
        <w:rPr>
          <w:rFonts w:hint="eastAsia"/>
        </w:rPr>
        <w:t>即将为您解密，别忘记回来</w:t>
      </w:r>
      <w:ins w:id="172" w:author="王 自飞" w:date="2021-02-03T23:48:00Z">
        <w:r w:rsidR="001B31FC">
          <w:rPr>
            <w:rFonts w:hint="eastAsia"/>
          </w:rPr>
          <w:t>哦</w:t>
        </w:r>
      </w:ins>
      <w:r>
        <w:rPr>
          <w:rFonts w:hint="eastAsia"/>
        </w:rPr>
        <w:t>！</w:t>
      </w:r>
    </w:p>
    <w:p w14:paraId="0BB9D651" w14:textId="77777777" w:rsidR="004876F0" w:rsidRDefault="002E7E81">
      <w:pPr>
        <w:ind w:firstLine="420"/>
      </w:pPr>
      <w:r>
        <w:rPr>
          <w:rFonts w:hint="eastAsia"/>
        </w:rPr>
        <w:t>（互动按钮）：【返回主页】</w:t>
      </w:r>
    </w:p>
    <w:p w14:paraId="735F9499" w14:textId="77777777" w:rsidR="004876F0" w:rsidRDefault="004876F0">
      <w:pPr>
        <w:ind w:firstLine="420"/>
      </w:pPr>
    </w:p>
    <w:p w14:paraId="34D4B41C" w14:textId="77777777" w:rsidR="004876F0" w:rsidRDefault="004876F0">
      <w:pPr>
        <w:ind w:firstLine="420"/>
      </w:pPr>
    </w:p>
    <w:p w14:paraId="5F0E59D5" w14:textId="77777777" w:rsidR="004876F0" w:rsidRDefault="002E7E81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（下午）</w:t>
      </w:r>
    </w:p>
    <w:p w14:paraId="44991B0B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推送文案：</w:t>
      </w:r>
    </w:p>
    <w:p w14:paraId="40AF4698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倒计时</w:t>
      </w:r>
      <w:r>
        <w:rPr>
          <w:b/>
          <w:bCs/>
          <w:i/>
          <w:iCs/>
        </w:rPr>
        <w:t>9</w:t>
      </w:r>
      <w:r>
        <w:rPr>
          <w:rFonts w:hint="eastAsia"/>
          <w:b/>
          <w:bCs/>
          <w:i/>
          <w:iCs/>
        </w:rPr>
        <w:t>天</w:t>
      </w:r>
    </w:p>
    <w:p w14:paraId="1F3407A4" w14:textId="0D7E5D4C" w:rsidR="004876F0" w:rsidRDefault="006B2B8A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老顾</w:t>
      </w:r>
      <w:r w:rsidR="002E7E81">
        <w:rPr>
          <w:rFonts w:hint="eastAsia"/>
          <w:b/>
          <w:bCs/>
          <w:i/>
          <w:iCs/>
        </w:rPr>
        <w:t>拿着测试结果来向</w:t>
      </w:r>
      <w:del w:id="173" w:author="a" w:date="2021-02-07T10:26:00Z">
        <w:r w:rsidR="002E7E81" w:rsidDel="00C915BE">
          <w:rPr>
            <w:rFonts w:hint="eastAsia"/>
            <w:b/>
            <w:bCs/>
            <w:i/>
            <w:iCs/>
          </w:rPr>
          <w:delText>您</w:delText>
        </w:r>
      </w:del>
      <w:ins w:id="174" w:author="a" w:date="2021-02-07T10:26:00Z">
        <w:r w:rsidR="00C915BE">
          <w:rPr>
            <w:rFonts w:hint="eastAsia"/>
            <w:b/>
            <w:bCs/>
            <w:i/>
            <w:iCs/>
          </w:rPr>
          <w:t>你</w:t>
        </w:r>
        <w:r w:rsidR="00C915BE">
          <w:rPr>
            <w:b/>
            <w:bCs/>
            <w:i/>
            <w:iCs/>
          </w:rPr>
          <w:t>回复</w:t>
        </w:r>
      </w:ins>
      <w:del w:id="175" w:author="a" w:date="2021-02-07T10:26:00Z">
        <w:r w:rsidR="002E7E81" w:rsidDel="00C915BE">
          <w:rPr>
            <w:rFonts w:hint="eastAsia"/>
            <w:b/>
            <w:bCs/>
            <w:i/>
            <w:iCs/>
          </w:rPr>
          <w:delText>汇报</w:delText>
        </w:r>
      </w:del>
      <w:r w:rsidR="002E7E81">
        <w:rPr>
          <w:rFonts w:hint="eastAsia"/>
          <w:b/>
          <w:bCs/>
          <w:i/>
          <w:iCs/>
        </w:rPr>
        <w:t>了……（链接到主页）</w:t>
      </w:r>
    </w:p>
    <w:p w14:paraId="2A15F0ED" w14:textId="77777777" w:rsidR="004876F0" w:rsidRDefault="004876F0">
      <w:pPr>
        <w:ind w:firstLine="420"/>
      </w:pPr>
    </w:p>
    <w:p w14:paraId="26C87F7A" w14:textId="77777777" w:rsidR="004876F0" w:rsidRDefault="004876F0">
      <w:pPr>
        <w:ind w:firstLine="420"/>
      </w:pPr>
    </w:p>
    <w:p w14:paraId="74CF3AD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13</w:t>
      </w:r>
      <w:r>
        <w:rPr>
          <w:rFonts w:hint="eastAsia"/>
          <w:b/>
          <w:bCs/>
          <w:i/>
          <w:iCs/>
        </w:rPr>
        <w:t>)</w:t>
      </w:r>
    </w:p>
    <w:p w14:paraId="4D10596A" w14:textId="77777777" w:rsidR="004876F0" w:rsidRDefault="002E7E81">
      <w:pPr>
        <w:ind w:firstLine="420"/>
      </w:pPr>
      <w:r>
        <w:rPr>
          <w:rFonts w:hint="eastAsia"/>
        </w:rPr>
        <w:t>还记得您上午的测试吗？</w:t>
      </w:r>
    </w:p>
    <w:p w14:paraId="07430A28" w14:textId="77777777" w:rsidR="004876F0" w:rsidRDefault="002E7E81">
      <w:pPr>
        <w:ind w:firstLine="420"/>
      </w:pPr>
      <w:r>
        <w:t xml:space="preserve">(如果？？？) </w:t>
      </w:r>
    </w:p>
    <w:p w14:paraId="31E9616C" w14:textId="200A3D03" w:rsidR="004876F0" w:rsidRDefault="002E7E81">
      <w:pPr>
        <w:ind w:firstLine="420"/>
      </w:pPr>
      <w:r>
        <w:rPr>
          <w:rFonts w:hint="eastAsia"/>
        </w:rPr>
        <w:t>根据测试，吸烟会给</w:t>
      </w:r>
      <w:del w:id="176" w:author="王 自飞" w:date="2021-02-03T23:49:00Z">
        <w:r w:rsidDel="0055363B">
          <w:rPr>
            <w:rFonts w:hint="eastAsia"/>
          </w:rPr>
          <w:delText>您</w:delText>
        </w:r>
      </w:del>
      <w:ins w:id="177" w:author="王 自飞" w:date="2021-02-03T23:49:00Z">
        <w:r w:rsidR="0055363B">
          <w:rPr>
            <w:rFonts w:hint="eastAsia"/>
          </w:rPr>
          <w:t>你</w:t>
        </w:r>
      </w:ins>
      <w:r>
        <w:rPr>
          <w:rFonts w:hint="eastAsia"/>
        </w:rPr>
        <w:t>带来更好的感受</w:t>
      </w:r>
    </w:p>
    <w:p w14:paraId="614B2B3F" w14:textId="77777777" w:rsidR="004876F0" w:rsidRDefault="002E7E81">
      <w:pPr>
        <w:ind w:firstLine="420"/>
      </w:pPr>
      <w:r>
        <w:t xml:space="preserve">(如果？？？) </w:t>
      </w:r>
    </w:p>
    <w:p w14:paraId="1BC706E0" w14:textId="43D3600D" w:rsidR="004876F0" w:rsidRDefault="002E7E81">
      <w:pPr>
        <w:ind w:firstLine="420"/>
      </w:pPr>
      <w:r>
        <w:rPr>
          <w:rFonts w:hint="eastAsia"/>
        </w:rPr>
        <w:t>根据测试，吸烟会给</w:t>
      </w:r>
      <w:ins w:id="178" w:author="王 自飞" w:date="2021-02-03T23:49:00Z">
        <w:r w:rsidR="0055363B">
          <w:rPr>
            <w:rFonts w:hint="eastAsia"/>
          </w:rPr>
          <w:t>你</w:t>
        </w:r>
      </w:ins>
      <w:del w:id="179" w:author="王 自飞" w:date="2021-02-03T23:49:00Z">
        <w:r w:rsidDel="0055363B">
          <w:rPr>
            <w:rFonts w:hint="eastAsia"/>
          </w:rPr>
          <w:delText>您</w:delText>
        </w:r>
      </w:del>
      <w:r>
        <w:rPr>
          <w:rFonts w:hint="eastAsia"/>
        </w:rPr>
        <w:t>带来实在的好处</w:t>
      </w:r>
    </w:p>
    <w:p w14:paraId="3D5F83EF" w14:textId="77777777" w:rsidR="004876F0" w:rsidRDefault="002E7E81">
      <w:pPr>
        <w:ind w:firstLine="420"/>
      </w:pPr>
      <w:r>
        <w:t xml:space="preserve">(如果？？？) </w:t>
      </w:r>
    </w:p>
    <w:p w14:paraId="14554962" w14:textId="1F18A2E6" w:rsidR="004876F0" w:rsidRDefault="002E7E81">
      <w:pPr>
        <w:ind w:firstLine="420"/>
      </w:pPr>
      <w:r>
        <w:rPr>
          <w:rFonts w:hint="eastAsia"/>
        </w:rPr>
        <w:t>根据测试，吸烟会帮</w:t>
      </w:r>
      <w:ins w:id="180" w:author="王 自飞" w:date="2021-02-03T23:49:00Z">
        <w:r w:rsidR="0055363B">
          <w:rPr>
            <w:rFonts w:hint="eastAsia"/>
          </w:rPr>
          <w:t>你</w:t>
        </w:r>
      </w:ins>
      <w:del w:id="181" w:author="王 自飞" w:date="2021-02-03T23:49:00Z">
        <w:r w:rsidDel="0055363B">
          <w:rPr>
            <w:rFonts w:hint="eastAsia"/>
          </w:rPr>
          <w:delText>您</w:delText>
        </w:r>
      </w:del>
      <w:r>
        <w:rPr>
          <w:rFonts w:hint="eastAsia"/>
        </w:rPr>
        <w:t>缓解负面的情绪</w:t>
      </w:r>
    </w:p>
    <w:p w14:paraId="26ECFB1C" w14:textId="77777777" w:rsidR="004876F0" w:rsidRDefault="004876F0">
      <w:pPr>
        <w:ind w:firstLine="420"/>
      </w:pPr>
    </w:p>
    <w:p w14:paraId="6C6A3816" w14:textId="77777777" w:rsidR="004876F0" w:rsidRDefault="002E7E81">
      <w:pPr>
        <w:ind w:firstLine="420"/>
      </w:pPr>
      <w:r>
        <w:rPr>
          <w:rFonts w:hint="eastAsia"/>
        </w:rPr>
        <w:t>上午，</w:t>
      </w:r>
      <w:r w:rsidR="006B2B8A">
        <w:rPr>
          <w:rFonts w:hint="eastAsia"/>
        </w:rPr>
        <w:t>老顾</w:t>
      </w:r>
      <w:r>
        <w:rPr>
          <w:rFonts w:hint="eastAsia"/>
        </w:rPr>
        <w:t>把这套测试推荐给了很多人，</w:t>
      </w:r>
    </w:p>
    <w:p w14:paraId="41F698CE" w14:textId="09B4B042" w:rsidR="004876F0" w:rsidRDefault="002E7E81">
      <w:pPr>
        <w:ind w:firstLine="420"/>
      </w:pPr>
      <w:r>
        <w:rPr>
          <w:rFonts w:hint="eastAsia"/>
        </w:rPr>
        <w:t>我们可以</w:t>
      </w:r>
      <w:del w:id="182" w:author="王 自飞" w:date="2021-02-03T23:50:00Z">
        <w:r w:rsidDel="0055363B">
          <w:rPr>
            <w:rFonts w:hint="eastAsia"/>
          </w:rPr>
          <w:delText>从中</w:delText>
        </w:r>
      </w:del>
      <w:ins w:id="183" w:author="王 自飞" w:date="2021-02-03T23:50:00Z">
        <w:r w:rsidR="0055363B">
          <w:rPr>
            <w:rFonts w:hint="eastAsia"/>
          </w:rPr>
          <w:t>借此</w:t>
        </w:r>
      </w:ins>
      <w:r>
        <w:rPr>
          <w:rFonts w:hint="eastAsia"/>
        </w:rPr>
        <w:t>了解</w:t>
      </w:r>
      <w:del w:id="184" w:author="王 自飞" w:date="2021-02-03T23:51:00Z">
        <w:r w:rsidDel="0055363B">
          <w:rPr>
            <w:rFonts w:hint="eastAsia"/>
          </w:rPr>
          <w:delText>到</w:delText>
        </w:r>
      </w:del>
      <w:r>
        <w:rPr>
          <w:rFonts w:hint="eastAsia"/>
        </w:rPr>
        <w:t>大家的吸烟现状。</w:t>
      </w:r>
    </w:p>
    <w:p w14:paraId="2C50F792" w14:textId="0F2E12AC" w:rsidR="004876F0" w:rsidRDefault="002E7E81">
      <w:pPr>
        <w:ind w:firstLineChars="200" w:firstLine="420"/>
      </w:pPr>
      <w:r>
        <w:rPr>
          <w:rFonts w:hint="eastAsia"/>
        </w:rPr>
        <w:t>他拿着大家的测试结果来</w:t>
      </w:r>
      <w:del w:id="185" w:author="王 自飞" w:date="2021-02-03T23:50:00Z">
        <w:r w:rsidDel="0055363B">
          <w:rPr>
            <w:rFonts w:hint="eastAsia"/>
          </w:rPr>
          <w:delText>向您汇报</w:delText>
        </w:r>
      </w:del>
      <w:r>
        <w:rPr>
          <w:rFonts w:hint="eastAsia"/>
        </w:rPr>
        <w:t>了！</w:t>
      </w:r>
    </w:p>
    <w:p w14:paraId="3936629F" w14:textId="77777777" w:rsidR="004876F0" w:rsidRDefault="00726AA9" w:rsidP="00726AA9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76724BA5" w14:textId="77777777" w:rsidR="00726AA9" w:rsidRDefault="00726AA9">
      <w:pPr>
        <w:ind w:firstLineChars="200" w:firstLine="420"/>
      </w:pPr>
    </w:p>
    <w:p w14:paraId="19CCE9A3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14.1</w:t>
      </w:r>
      <w:r>
        <w:rPr>
          <w:rFonts w:hint="eastAsia"/>
          <w:b/>
          <w:bCs/>
          <w:i/>
          <w:iCs/>
        </w:rPr>
        <w:t>)</w:t>
      </w:r>
    </w:p>
    <w:p w14:paraId="652BCCE2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726AA9">
        <w:rPr>
          <w:rFonts w:hint="eastAsia"/>
        </w:rPr>
        <w:t>（担忧）</w:t>
      </w:r>
    </w:p>
    <w:p w14:paraId="5C5FDC8E" w14:textId="77777777" w:rsidR="004876F0" w:rsidRDefault="002E7E81">
      <w:pPr>
        <w:ind w:firstLine="420"/>
      </w:pPr>
      <w:r>
        <w:rPr>
          <w:rFonts w:hint="eastAsia"/>
        </w:rPr>
        <w:lastRenderedPageBreak/>
        <w:t>（正文）：</w:t>
      </w:r>
    </w:p>
    <w:p w14:paraId="649D2759" w14:textId="7D3A30A8" w:rsidR="004876F0" w:rsidDel="0055363B" w:rsidRDefault="002E7E81">
      <w:pPr>
        <w:ind w:firstLineChars="200" w:firstLine="420"/>
        <w:rPr>
          <w:del w:id="186" w:author="王 自飞" w:date="2021-02-03T23:51:00Z"/>
        </w:rPr>
      </w:pPr>
      <w:del w:id="187" w:author="a" w:date="2021-02-07T10:26:00Z">
        <w:r w:rsidDel="00C915BE">
          <w:rPr>
            <w:rFonts w:hint="eastAsia"/>
          </w:rPr>
          <w:delText>尊敬的使者</w:delText>
        </w:r>
      </w:del>
      <w:ins w:id="188" w:author="a" w:date="2021-02-07T10:26:00Z">
        <w:r w:rsidR="00C915BE">
          <w:rPr>
            <w:rFonts w:hint="eastAsia"/>
          </w:rPr>
          <w:t>地球的使者，下午好！</w:t>
        </w:r>
      </w:ins>
    </w:p>
    <w:p w14:paraId="7BFB7385" w14:textId="77777777" w:rsidR="004876F0" w:rsidRDefault="002E7E81">
      <w:pPr>
        <w:ind w:firstLineChars="200" w:firstLine="420"/>
      </w:pPr>
      <w:r>
        <w:rPr>
          <w:rFonts w:hint="eastAsia"/>
        </w:rPr>
        <w:t>咳咳咳……我们</w:t>
      </w:r>
      <w:r>
        <w:t>的测试结果</w:t>
      </w:r>
      <w:r>
        <w:rPr>
          <w:rFonts w:hint="eastAsia"/>
        </w:rPr>
        <w:t>出来了：</w:t>
      </w:r>
    </w:p>
    <w:p w14:paraId="788BAE9F" w14:textId="77777777" w:rsidR="004876F0" w:rsidRDefault="002E7E81">
      <w:pPr>
        <w:ind w:firstLineChars="200" w:firstLine="420"/>
      </w:pPr>
      <w:r>
        <w:rPr>
          <w:rFonts w:hint="eastAsia"/>
        </w:rPr>
        <w:t>××%的人认为吸烟会带来更好的感受；</w:t>
      </w:r>
    </w:p>
    <w:p w14:paraId="21B70CF7" w14:textId="77777777" w:rsidR="004876F0" w:rsidRDefault="002E7E81">
      <w:pPr>
        <w:ind w:firstLineChars="200" w:firstLine="420"/>
      </w:pPr>
      <w:r>
        <w:rPr>
          <w:rFonts w:hint="eastAsia"/>
        </w:rPr>
        <w:t>××%的人认为吸烟会带来实在的好处</w:t>
      </w:r>
    </w:p>
    <w:p w14:paraId="0679154F" w14:textId="77777777" w:rsidR="004876F0" w:rsidRDefault="002E7E81">
      <w:pPr>
        <w:ind w:firstLineChars="200" w:firstLine="420"/>
      </w:pPr>
      <w:r>
        <w:rPr>
          <w:rFonts w:hint="eastAsia"/>
        </w:rPr>
        <w:t>××%的人认为吸烟会缓解负面的情绪</w:t>
      </w:r>
    </w:p>
    <w:p w14:paraId="6E33264D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B51576D" w14:textId="77777777" w:rsidR="004876F0" w:rsidRDefault="004876F0"/>
    <w:p w14:paraId="3A93C963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14.2</w:t>
      </w:r>
      <w:r>
        <w:rPr>
          <w:rFonts w:hint="eastAsia"/>
          <w:b/>
          <w:bCs/>
          <w:i/>
          <w:iCs/>
        </w:rPr>
        <w:t>)</w:t>
      </w:r>
    </w:p>
    <w:p w14:paraId="52A1BE2B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726AA9">
        <w:rPr>
          <w:rFonts w:hint="eastAsia"/>
        </w:rPr>
        <w:t>（担忧）</w:t>
      </w:r>
    </w:p>
    <w:p w14:paraId="22096458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5D5B4CF3" w14:textId="77777777" w:rsidR="004876F0" w:rsidRDefault="002E7E81">
      <w:pPr>
        <w:ind w:firstLineChars="200" w:firstLine="420"/>
      </w:pPr>
      <w:r>
        <w:rPr>
          <w:rFonts w:hint="eastAsia"/>
        </w:rPr>
        <w:t>咳咳咳……这些</w:t>
      </w:r>
      <w:r>
        <w:t>结果显示</w:t>
      </w:r>
    </w:p>
    <w:p w14:paraId="12A3DCF9" w14:textId="77777777" w:rsidR="004876F0" w:rsidRDefault="002E7E81">
      <w:pPr>
        <w:ind w:firstLineChars="200" w:firstLine="420"/>
      </w:pPr>
      <w:r>
        <w:rPr>
          <w:rFonts w:hint="eastAsia"/>
        </w:rPr>
        <w:t>对于绝大多数吸烟者来说</w:t>
      </w:r>
    </w:p>
    <w:p w14:paraId="3360F601" w14:textId="77777777" w:rsidR="004876F0" w:rsidRDefault="002E7E81">
      <w:pPr>
        <w:ind w:firstLineChars="200" w:firstLine="420"/>
      </w:pPr>
      <w:r>
        <w:rPr>
          <w:rFonts w:hint="eastAsia"/>
        </w:rPr>
        <w:t>吸烟确实是</w:t>
      </w:r>
      <w:r>
        <w:t>一种消遣和享受啊</w:t>
      </w:r>
      <w:r>
        <w:rPr>
          <w:rFonts w:hint="eastAsia"/>
        </w:rPr>
        <w:t>。</w:t>
      </w:r>
    </w:p>
    <w:p w14:paraId="29CA4B06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0ACE3AB" w14:textId="77777777" w:rsidR="004876F0" w:rsidRDefault="004876F0">
      <w:pPr>
        <w:ind w:firstLineChars="200" w:firstLine="420"/>
      </w:pPr>
    </w:p>
    <w:p w14:paraId="13A703B2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15</w:t>
      </w:r>
      <w:r>
        <w:rPr>
          <w:rFonts w:hint="eastAsia"/>
          <w:b/>
          <w:bCs/>
          <w:i/>
          <w:iCs/>
        </w:rPr>
        <w:t>)</w:t>
      </w:r>
    </w:p>
    <w:p w14:paraId="09457EB6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4A1AC4B0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15F0ABA4" w14:textId="77777777" w:rsidR="00DC3972" w:rsidRDefault="002E7E81">
      <w:pPr>
        <w:ind w:firstLineChars="200" w:firstLine="420"/>
        <w:rPr>
          <w:ins w:id="189" w:author="a" w:date="2021-02-07T10:27:00Z"/>
        </w:rPr>
      </w:pPr>
      <w:r>
        <w:rPr>
          <w:rFonts w:hint="eastAsia"/>
        </w:rPr>
        <w:t>不瞒</w:t>
      </w:r>
      <w:del w:id="190" w:author="a" w:date="2021-02-07T10:27:00Z">
        <w:r w:rsidDel="00DC3972">
          <w:rPr>
            <w:rFonts w:hint="eastAsia"/>
          </w:rPr>
          <w:delText>您</w:delText>
        </w:r>
      </w:del>
      <w:ins w:id="191" w:author="a" w:date="2021-02-07T10:27:00Z">
        <w:r w:rsidR="00DC3972">
          <w:rPr>
            <w:rFonts w:hint="eastAsia"/>
          </w:rPr>
          <w:t>你</w:t>
        </w:r>
      </w:ins>
      <w:r>
        <w:rPr>
          <w:rFonts w:hint="eastAsia"/>
        </w:rPr>
        <w:t>说，在我的母星地球，人们也</w:t>
      </w:r>
    </w:p>
    <w:p w14:paraId="7FF87318" w14:textId="4CF55FE9" w:rsidR="004876F0" w:rsidRDefault="002E7E81">
      <w:pPr>
        <w:ind w:firstLineChars="200" w:firstLine="420"/>
      </w:pPr>
      <w:r>
        <w:rPr>
          <w:rFonts w:hint="eastAsia"/>
        </w:rPr>
        <w:t>是因为这些好处和享受而吸烟成瘾。</w:t>
      </w:r>
    </w:p>
    <w:p w14:paraId="7C6D435C" w14:textId="77777777" w:rsidR="00DC3972" w:rsidRDefault="002E7E81">
      <w:pPr>
        <w:ind w:firstLineChars="200" w:firstLine="420"/>
        <w:rPr>
          <w:ins w:id="192" w:author="a" w:date="2021-02-07T10:27:00Z"/>
        </w:rPr>
      </w:pPr>
      <w:r>
        <w:rPr>
          <w:rFonts w:hint="eastAsia"/>
        </w:rPr>
        <w:t>星际委员会</w:t>
      </w:r>
      <w:r>
        <w:t>有收录我们地球</w:t>
      </w:r>
      <w:r>
        <w:rPr>
          <w:rFonts w:hint="eastAsia"/>
        </w:rPr>
        <w:t>的图片资</w:t>
      </w:r>
    </w:p>
    <w:p w14:paraId="796453C8" w14:textId="06BE18D6" w:rsidR="004876F0" w:rsidRDefault="002E7E81">
      <w:pPr>
        <w:ind w:firstLineChars="200" w:firstLine="420"/>
      </w:pPr>
      <w:r>
        <w:rPr>
          <w:rFonts w:hint="eastAsia"/>
        </w:rPr>
        <w:t>料，</w:t>
      </w:r>
      <w:r>
        <w:t>我们不妨一块来看一下</w:t>
      </w:r>
      <w:r>
        <w:rPr>
          <w:rFonts w:hint="eastAsia"/>
        </w:rPr>
        <w:t>。</w:t>
      </w:r>
    </w:p>
    <w:p w14:paraId="18EF076F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 w:rsidR="007A4F4A">
        <w:rPr>
          <w:rFonts w:hint="eastAsia"/>
        </w:rPr>
        <w:t>【</w:t>
      </w:r>
      <w:r w:rsidR="007A4F4A">
        <w:t>查看</w:t>
      </w:r>
      <w:r w:rsidR="007A4F4A">
        <w:rPr>
          <w:rFonts w:hint="eastAsia"/>
        </w:rPr>
        <w:t>】</w:t>
      </w:r>
    </w:p>
    <w:p w14:paraId="24FCF6D5" w14:textId="77777777" w:rsidR="004876F0" w:rsidRDefault="004876F0">
      <w:pPr>
        <w:ind w:firstLineChars="200" w:firstLine="420"/>
      </w:pPr>
    </w:p>
    <w:p w14:paraId="17960420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16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1</w:t>
      </w:r>
      <w:r>
        <w:rPr>
          <w:rFonts w:hint="eastAsia"/>
          <w:b/>
          <w:bCs/>
          <w:i/>
          <w:iCs/>
        </w:rPr>
        <w:t>）</w:t>
      </w:r>
    </w:p>
    <w:p w14:paraId="712902AF" w14:textId="77777777" w:rsidR="004876F0" w:rsidRDefault="002E7E81"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2EF0613E" wp14:editId="56CF5167">
            <wp:extent cx="222885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E338" w14:textId="77777777" w:rsidR="004876F0" w:rsidRDefault="002E7E81">
      <w:pPr>
        <w:ind w:firstLineChars="200" w:firstLine="420"/>
      </w:pPr>
      <w:r>
        <w:rPr>
          <w:rFonts w:hint="eastAsia"/>
        </w:rPr>
        <w:t>迈克是一位需要佩戴氧气面罩的病人，但在他烟瘾上来的时候，总会摘下面罩偷偷吸烟……</w:t>
      </w:r>
    </w:p>
    <w:p w14:paraId="6611A7B2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16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2</w:t>
      </w:r>
      <w:r>
        <w:rPr>
          <w:rFonts w:hint="eastAsia"/>
          <w:b/>
          <w:bCs/>
          <w:i/>
          <w:iCs/>
        </w:rPr>
        <w:t>）</w:t>
      </w:r>
    </w:p>
    <w:p w14:paraId="4E5B3506" w14:textId="77777777" w:rsidR="004876F0" w:rsidRDefault="002E7E8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A72BA00" wp14:editId="4E568D2E">
            <wp:extent cx="2254250" cy="2432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90" cy="24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0D76" w14:textId="77777777" w:rsidR="004876F0" w:rsidRDefault="002E7E81">
      <w:pPr>
        <w:ind w:firstLineChars="200" w:firstLine="420"/>
      </w:pPr>
      <w:r>
        <w:rPr>
          <w:rFonts w:hint="eastAsia"/>
        </w:rPr>
        <w:t>小杰自小闻烟雾气味长大，某天他点了一支长辈遗漏的烟，偷偷叼在嘴里……</w:t>
      </w:r>
    </w:p>
    <w:p w14:paraId="62271905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16</w:t>
      </w:r>
      <w:r>
        <w:rPr>
          <w:rFonts w:hint="eastAsia"/>
          <w:b/>
          <w:bCs/>
          <w:i/>
          <w:iCs/>
        </w:rPr>
        <w:t>.</w:t>
      </w:r>
      <w:r>
        <w:rPr>
          <w:b/>
          <w:bCs/>
          <w:i/>
          <w:iCs/>
        </w:rPr>
        <w:t>3</w:t>
      </w:r>
      <w:r>
        <w:rPr>
          <w:rFonts w:hint="eastAsia"/>
          <w:b/>
          <w:bCs/>
          <w:i/>
          <w:iCs/>
        </w:rPr>
        <w:t>）</w:t>
      </w:r>
    </w:p>
    <w:p w14:paraId="10F7B4A7" w14:textId="77777777" w:rsidR="004876F0" w:rsidRDefault="002E7E81">
      <w:pPr>
        <w:ind w:firstLineChars="200" w:firstLine="420"/>
      </w:pPr>
      <w:r>
        <w:rPr>
          <w:noProof/>
        </w:rPr>
        <w:drawing>
          <wp:inline distT="0" distB="0" distL="0" distR="0" wp14:anchorId="69730F3A" wp14:editId="7E1C0506">
            <wp:extent cx="2205355" cy="1473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86" cy="14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A5C" w14:textId="77777777" w:rsidR="004876F0" w:rsidRDefault="002E7E81">
      <w:pPr>
        <w:ind w:firstLineChars="200" w:firstLine="420"/>
      </w:pPr>
      <w:r>
        <w:rPr>
          <w:rFonts w:hint="eastAsia"/>
        </w:rPr>
        <w:t>阿坤的妻子不在家，他独自带孩子的时候，双手抱娃，嘴上抽烟……</w:t>
      </w:r>
    </w:p>
    <w:p w14:paraId="1197CE09" w14:textId="77777777" w:rsidR="004876F0" w:rsidRDefault="004876F0">
      <w:pPr>
        <w:ind w:firstLineChars="200" w:firstLine="420"/>
      </w:pPr>
    </w:p>
    <w:p w14:paraId="07C7F51B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17)</w:t>
      </w:r>
    </w:p>
    <w:p w14:paraId="1D12CB60" w14:textId="77777777" w:rsidR="004876F0" w:rsidRDefault="002E7E81">
      <w:pPr>
        <w:ind w:firstLine="420"/>
      </w:pPr>
      <w:r>
        <w:rPr>
          <w:rFonts w:hint="eastAsia"/>
        </w:rPr>
        <w:t>（头像）：星际委员会</w:t>
      </w:r>
    </w:p>
    <w:p w14:paraId="7510EF0C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45CB7952" w14:textId="77777777" w:rsidR="00DC3972" w:rsidRDefault="002E7E81">
      <w:pPr>
        <w:ind w:firstLineChars="200" w:firstLine="420"/>
        <w:rPr>
          <w:ins w:id="193" w:author="a" w:date="2021-02-07T10:27:00Z"/>
        </w:rPr>
      </w:pPr>
      <w:r>
        <w:rPr>
          <w:rFonts w:hint="eastAsia"/>
        </w:rPr>
        <w:t>星际委员会查阅地球文献，</w:t>
      </w:r>
    </w:p>
    <w:p w14:paraId="25AFA303" w14:textId="29FA25BE" w:rsidR="004876F0" w:rsidRDefault="002E7E81">
      <w:pPr>
        <w:ind w:firstLineChars="200" w:firstLine="420"/>
      </w:pPr>
      <w:r>
        <w:rPr>
          <w:rFonts w:hint="eastAsia"/>
        </w:rPr>
        <w:t>发现了部分省份及地区的吸烟率数据。</w:t>
      </w:r>
    </w:p>
    <w:p w14:paraId="5E0D631C" w14:textId="252B523B" w:rsidR="004876F0" w:rsidRDefault="002E7E81">
      <w:pPr>
        <w:ind w:firstLineChars="200" w:firstLine="420"/>
      </w:pPr>
      <w:r>
        <w:rPr>
          <w:rFonts w:hint="eastAsia"/>
        </w:rPr>
        <w:t>选择</w:t>
      </w:r>
      <w:del w:id="194" w:author="王 自飞" w:date="2021-02-03T23:53:00Z">
        <w:r w:rsidDel="0055363B">
          <w:rPr>
            <w:rFonts w:hint="eastAsia"/>
          </w:rPr>
          <w:delText>您</w:delText>
        </w:r>
      </w:del>
      <w:ins w:id="195" w:author="王 自飞" w:date="2021-02-03T23:53:00Z">
        <w:r w:rsidR="0055363B">
          <w:rPr>
            <w:rFonts w:hint="eastAsia"/>
          </w:rPr>
          <w:t>你</w:t>
        </w:r>
      </w:ins>
      <w:r>
        <w:rPr>
          <w:rFonts w:hint="eastAsia"/>
        </w:rPr>
        <w:t>好奇的省份</w:t>
      </w:r>
      <w:ins w:id="196" w:author="a" w:date="2021-02-07T10:27:00Z">
        <w:r w:rsidR="00DC3972">
          <w:rPr>
            <w:rFonts w:hint="eastAsia"/>
          </w:rPr>
          <w:t>，</w:t>
        </w:r>
      </w:ins>
    </w:p>
    <w:p w14:paraId="42A00BC7" w14:textId="77777777" w:rsidR="004876F0" w:rsidRDefault="002E7E81">
      <w:pPr>
        <w:ind w:firstLineChars="200" w:firstLine="420"/>
      </w:pPr>
      <w:r>
        <w:rPr>
          <w:rFonts w:hint="eastAsia"/>
        </w:rPr>
        <w:t>看看身边有多少人</w:t>
      </w:r>
    </w:p>
    <w:p w14:paraId="10F0ACA2" w14:textId="77777777" w:rsidR="004876F0" w:rsidRDefault="002E7E81">
      <w:pPr>
        <w:ind w:firstLineChars="200" w:firstLine="420"/>
      </w:pPr>
      <w:r>
        <w:rPr>
          <w:rFonts w:hint="eastAsia"/>
        </w:rPr>
        <w:t>和K114星球的居民一样离不开香烟。</w:t>
      </w:r>
    </w:p>
    <w:p w14:paraId="7C1B866F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 w:rsidR="00726AA9">
        <w:rPr>
          <w:rFonts w:hint="eastAsia"/>
        </w:rPr>
        <w:t>【查看】</w:t>
      </w:r>
    </w:p>
    <w:p w14:paraId="47014A62" w14:textId="77777777" w:rsidR="004876F0" w:rsidRDefault="004876F0">
      <w:pPr>
        <w:ind w:firstLineChars="200" w:firstLine="420"/>
      </w:pPr>
    </w:p>
    <w:p w14:paraId="178F6766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18</w:t>
      </w:r>
      <w:r>
        <w:rPr>
          <w:rFonts w:hint="eastAsia"/>
          <w:b/>
          <w:bCs/>
          <w:i/>
          <w:iCs/>
        </w:rPr>
        <w:t>）</w:t>
      </w:r>
    </w:p>
    <w:p w14:paraId="737E66B4" w14:textId="77777777" w:rsidR="004876F0" w:rsidRDefault="002E7E81">
      <w:pPr>
        <w:ind w:firstLineChars="200" w:firstLine="420"/>
      </w:pPr>
      <w:r>
        <w:t>(下拉框): 选择省份，显示吸烟率范围（超过30% / 25%-30% / 20%-25% / 小于20%）</w:t>
      </w:r>
    </w:p>
    <w:p w14:paraId="5336FF80" w14:textId="77777777" w:rsidR="004876F0" w:rsidRDefault="002E7E81">
      <w:pPr>
        <w:ind w:firstLineChars="200" w:firstLine="420"/>
      </w:pPr>
      <w:r>
        <w:t>*红色为超过30%；橙色为25%-30%；黄色为20%-25%；绿色为小于20%。图片不出现在app中，此处仅为后续数据来源记录用。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37"/>
        <w:gridCol w:w="3839"/>
      </w:tblGrid>
      <w:tr w:rsidR="004876F0" w14:paraId="608BB5B5" w14:textId="77777777">
        <w:tc>
          <w:tcPr>
            <w:tcW w:w="4294" w:type="dxa"/>
          </w:tcPr>
          <w:p w14:paraId="7FF4B1E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城市</w:t>
            </w:r>
          </w:p>
        </w:tc>
        <w:tc>
          <w:tcPr>
            <w:tcW w:w="4336" w:type="dxa"/>
          </w:tcPr>
          <w:p w14:paraId="695AEEE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值（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2013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年）</w:t>
            </w:r>
          </w:p>
        </w:tc>
      </w:tr>
      <w:tr w:rsidR="004876F0" w14:paraId="769418CB" w14:textId="77777777">
        <w:tc>
          <w:tcPr>
            <w:tcW w:w="4294" w:type="dxa"/>
          </w:tcPr>
          <w:p w14:paraId="6AC6DDE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新疆</w:t>
            </w:r>
          </w:p>
        </w:tc>
        <w:tc>
          <w:tcPr>
            <w:tcW w:w="4336" w:type="dxa"/>
          </w:tcPr>
          <w:p w14:paraId="6A3B0DF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小于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20%</w:t>
            </w:r>
          </w:p>
        </w:tc>
      </w:tr>
      <w:tr w:rsidR="004876F0" w14:paraId="4B1FBCDC" w14:textId="77777777">
        <w:tc>
          <w:tcPr>
            <w:tcW w:w="4294" w:type="dxa"/>
          </w:tcPr>
          <w:p w14:paraId="2A880FF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海南</w:t>
            </w:r>
          </w:p>
        </w:tc>
        <w:tc>
          <w:tcPr>
            <w:tcW w:w="4336" w:type="dxa"/>
          </w:tcPr>
          <w:p w14:paraId="40D8757B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574DE8F3" w14:textId="77777777">
        <w:tc>
          <w:tcPr>
            <w:tcW w:w="4294" w:type="dxa"/>
          </w:tcPr>
          <w:p w14:paraId="1B9D2136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江苏</w:t>
            </w:r>
          </w:p>
        </w:tc>
        <w:tc>
          <w:tcPr>
            <w:tcW w:w="4336" w:type="dxa"/>
          </w:tcPr>
          <w:p w14:paraId="760FCD8F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7DDC261E" w14:textId="77777777">
        <w:tc>
          <w:tcPr>
            <w:tcW w:w="4294" w:type="dxa"/>
          </w:tcPr>
          <w:p w14:paraId="62EE91CF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上海</w:t>
            </w:r>
          </w:p>
        </w:tc>
        <w:tc>
          <w:tcPr>
            <w:tcW w:w="4336" w:type="dxa"/>
          </w:tcPr>
          <w:p w14:paraId="755CA2B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6A22DB6E" w14:textId="77777777">
        <w:tc>
          <w:tcPr>
            <w:tcW w:w="4294" w:type="dxa"/>
          </w:tcPr>
          <w:p w14:paraId="01AF37A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lastRenderedPageBreak/>
              <w:t>山东</w:t>
            </w:r>
          </w:p>
        </w:tc>
        <w:tc>
          <w:tcPr>
            <w:tcW w:w="4336" w:type="dxa"/>
          </w:tcPr>
          <w:p w14:paraId="39F7952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0DC482A4" w14:textId="77777777">
        <w:tc>
          <w:tcPr>
            <w:tcW w:w="4294" w:type="dxa"/>
          </w:tcPr>
          <w:p w14:paraId="5648F40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宁夏</w:t>
            </w:r>
          </w:p>
        </w:tc>
        <w:tc>
          <w:tcPr>
            <w:tcW w:w="4336" w:type="dxa"/>
          </w:tcPr>
          <w:p w14:paraId="47C5E3E4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404B60CC" w14:textId="77777777">
        <w:tc>
          <w:tcPr>
            <w:tcW w:w="4294" w:type="dxa"/>
          </w:tcPr>
          <w:p w14:paraId="46D474C4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西藏</w:t>
            </w:r>
          </w:p>
        </w:tc>
        <w:tc>
          <w:tcPr>
            <w:tcW w:w="4336" w:type="dxa"/>
          </w:tcPr>
          <w:p w14:paraId="5F905CF7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小于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20%</w:t>
            </w:r>
          </w:p>
        </w:tc>
      </w:tr>
      <w:tr w:rsidR="004876F0" w14:paraId="62DEDA4F" w14:textId="77777777">
        <w:tc>
          <w:tcPr>
            <w:tcW w:w="4294" w:type="dxa"/>
          </w:tcPr>
          <w:p w14:paraId="26CD4F9F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辽宁</w:t>
            </w:r>
          </w:p>
        </w:tc>
        <w:tc>
          <w:tcPr>
            <w:tcW w:w="4336" w:type="dxa"/>
          </w:tcPr>
          <w:p w14:paraId="2D74549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3AEE8763" w14:textId="77777777">
        <w:tc>
          <w:tcPr>
            <w:tcW w:w="4294" w:type="dxa"/>
          </w:tcPr>
          <w:p w14:paraId="1A69E949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广东</w:t>
            </w:r>
          </w:p>
        </w:tc>
        <w:tc>
          <w:tcPr>
            <w:tcW w:w="4336" w:type="dxa"/>
          </w:tcPr>
          <w:p w14:paraId="6C274E2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79C5F661" w14:textId="77777777">
        <w:tc>
          <w:tcPr>
            <w:tcW w:w="4294" w:type="dxa"/>
          </w:tcPr>
          <w:p w14:paraId="6BCCAA9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浙江</w:t>
            </w:r>
          </w:p>
        </w:tc>
        <w:tc>
          <w:tcPr>
            <w:tcW w:w="4336" w:type="dxa"/>
          </w:tcPr>
          <w:p w14:paraId="25BA5E7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396E1A12" w14:textId="77777777">
        <w:tc>
          <w:tcPr>
            <w:tcW w:w="4294" w:type="dxa"/>
          </w:tcPr>
          <w:p w14:paraId="3A89E591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湖北</w:t>
            </w:r>
          </w:p>
        </w:tc>
        <w:tc>
          <w:tcPr>
            <w:tcW w:w="4336" w:type="dxa"/>
          </w:tcPr>
          <w:p w14:paraId="5738CF1B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50115AB2" w14:textId="77777777">
        <w:tc>
          <w:tcPr>
            <w:tcW w:w="4294" w:type="dxa"/>
          </w:tcPr>
          <w:p w14:paraId="4FEB078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河北</w:t>
            </w:r>
          </w:p>
        </w:tc>
        <w:tc>
          <w:tcPr>
            <w:tcW w:w="4336" w:type="dxa"/>
          </w:tcPr>
          <w:p w14:paraId="068C5123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74629363" w14:textId="77777777">
        <w:tc>
          <w:tcPr>
            <w:tcW w:w="4294" w:type="dxa"/>
          </w:tcPr>
          <w:p w14:paraId="44D1343B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天津</w:t>
            </w:r>
          </w:p>
        </w:tc>
        <w:tc>
          <w:tcPr>
            <w:tcW w:w="4336" w:type="dxa"/>
          </w:tcPr>
          <w:p w14:paraId="28CDA5E9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4277FAA2" w14:textId="77777777">
        <w:tc>
          <w:tcPr>
            <w:tcW w:w="4294" w:type="dxa"/>
          </w:tcPr>
          <w:p w14:paraId="04BD4291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北京</w:t>
            </w:r>
          </w:p>
        </w:tc>
        <w:tc>
          <w:tcPr>
            <w:tcW w:w="4336" w:type="dxa"/>
          </w:tcPr>
          <w:p w14:paraId="6BAF630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77A3A639" w14:textId="77777777">
        <w:tc>
          <w:tcPr>
            <w:tcW w:w="4294" w:type="dxa"/>
          </w:tcPr>
          <w:p w14:paraId="0FD6FE1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山西</w:t>
            </w:r>
          </w:p>
        </w:tc>
        <w:tc>
          <w:tcPr>
            <w:tcW w:w="4336" w:type="dxa"/>
          </w:tcPr>
          <w:p w14:paraId="45DE2E51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439A58A6" w14:textId="77777777">
        <w:tc>
          <w:tcPr>
            <w:tcW w:w="4294" w:type="dxa"/>
          </w:tcPr>
          <w:p w14:paraId="5C2CDFE0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吉林</w:t>
            </w:r>
          </w:p>
        </w:tc>
        <w:tc>
          <w:tcPr>
            <w:tcW w:w="4336" w:type="dxa"/>
          </w:tcPr>
          <w:p w14:paraId="4095884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06B02F04" w14:textId="77777777">
        <w:tc>
          <w:tcPr>
            <w:tcW w:w="4294" w:type="dxa"/>
          </w:tcPr>
          <w:p w14:paraId="1347A303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青海</w:t>
            </w:r>
          </w:p>
        </w:tc>
        <w:tc>
          <w:tcPr>
            <w:tcW w:w="4336" w:type="dxa"/>
          </w:tcPr>
          <w:p w14:paraId="3E45613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37044229" w14:textId="77777777">
        <w:tc>
          <w:tcPr>
            <w:tcW w:w="4294" w:type="dxa"/>
          </w:tcPr>
          <w:p w14:paraId="3008555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云南</w:t>
            </w:r>
          </w:p>
        </w:tc>
        <w:tc>
          <w:tcPr>
            <w:tcW w:w="4336" w:type="dxa"/>
          </w:tcPr>
          <w:p w14:paraId="4ABFB15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超过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30%</w:t>
            </w:r>
          </w:p>
        </w:tc>
      </w:tr>
      <w:tr w:rsidR="004876F0" w14:paraId="3D00B288" w14:textId="77777777">
        <w:tc>
          <w:tcPr>
            <w:tcW w:w="4294" w:type="dxa"/>
          </w:tcPr>
          <w:p w14:paraId="396ADEA9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黑龙江</w:t>
            </w:r>
          </w:p>
        </w:tc>
        <w:tc>
          <w:tcPr>
            <w:tcW w:w="4336" w:type="dxa"/>
          </w:tcPr>
          <w:p w14:paraId="53ECC2F9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74D3579B" w14:textId="77777777">
        <w:tc>
          <w:tcPr>
            <w:tcW w:w="4294" w:type="dxa"/>
          </w:tcPr>
          <w:p w14:paraId="5ECDF0B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贵州</w:t>
            </w:r>
          </w:p>
        </w:tc>
        <w:tc>
          <w:tcPr>
            <w:tcW w:w="4336" w:type="dxa"/>
          </w:tcPr>
          <w:p w14:paraId="1D983FC6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超过</w:t>
            </w:r>
            <w:r>
              <w:rPr>
                <w:rFonts w:asciiTheme="minorEastAsia" w:hAnsiTheme="minorEastAsia" w:hint="eastAsia"/>
                <w:kern w:val="0"/>
                <w:sz w:val="22"/>
              </w:rPr>
              <w:t>30%</w:t>
            </w:r>
          </w:p>
        </w:tc>
      </w:tr>
      <w:tr w:rsidR="004876F0" w14:paraId="6B4650F5" w14:textId="77777777">
        <w:tc>
          <w:tcPr>
            <w:tcW w:w="4294" w:type="dxa"/>
          </w:tcPr>
          <w:p w14:paraId="6AD4DCD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内蒙古</w:t>
            </w:r>
          </w:p>
        </w:tc>
        <w:tc>
          <w:tcPr>
            <w:tcW w:w="4336" w:type="dxa"/>
          </w:tcPr>
          <w:p w14:paraId="032987AB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37C3EFDA" w14:textId="77777777">
        <w:tc>
          <w:tcPr>
            <w:tcW w:w="4294" w:type="dxa"/>
          </w:tcPr>
          <w:p w14:paraId="039CBCCC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安徽</w:t>
            </w:r>
          </w:p>
        </w:tc>
        <w:tc>
          <w:tcPr>
            <w:tcW w:w="4336" w:type="dxa"/>
          </w:tcPr>
          <w:p w14:paraId="2F0396FB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5CCE16BA" w14:textId="77777777">
        <w:tc>
          <w:tcPr>
            <w:tcW w:w="4294" w:type="dxa"/>
          </w:tcPr>
          <w:p w14:paraId="72D561C6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甘肃</w:t>
            </w:r>
          </w:p>
        </w:tc>
        <w:tc>
          <w:tcPr>
            <w:tcW w:w="4336" w:type="dxa"/>
          </w:tcPr>
          <w:p w14:paraId="7F14D220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2AD77511" w14:textId="77777777">
        <w:tc>
          <w:tcPr>
            <w:tcW w:w="4294" w:type="dxa"/>
          </w:tcPr>
          <w:p w14:paraId="694AB63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湖南</w:t>
            </w:r>
          </w:p>
        </w:tc>
        <w:tc>
          <w:tcPr>
            <w:tcW w:w="4336" w:type="dxa"/>
          </w:tcPr>
          <w:p w14:paraId="723D0AE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70791899" w14:textId="77777777">
        <w:tc>
          <w:tcPr>
            <w:tcW w:w="4294" w:type="dxa"/>
          </w:tcPr>
          <w:p w14:paraId="26B2D57C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陕西</w:t>
            </w:r>
          </w:p>
        </w:tc>
        <w:tc>
          <w:tcPr>
            <w:tcW w:w="4336" w:type="dxa"/>
          </w:tcPr>
          <w:p w14:paraId="35B4B463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6DE75B6A" w14:textId="77777777">
        <w:tc>
          <w:tcPr>
            <w:tcW w:w="4294" w:type="dxa"/>
          </w:tcPr>
          <w:p w14:paraId="70B18F3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重庆</w:t>
            </w:r>
          </w:p>
        </w:tc>
        <w:tc>
          <w:tcPr>
            <w:tcW w:w="4336" w:type="dxa"/>
          </w:tcPr>
          <w:p w14:paraId="66D0A8C4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4F871FEE" w14:textId="77777777">
        <w:tc>
          <w:tcPr>
            <w:tcW w:w="4294" w:type="dxa"/>
          </w:tcPr>
          <w:p w14:paraId="5FAAE725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四川</w:t>
            </w:r>
          </w:p>
        </w:tc>
        <w:tc>
          <w:tcPr>
            <w:tcW w:w="4336" w:type="dxa"/>
          </w:tcPr>
          <w:p w14:paraId="3A72572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25%-30%</w:t>
            </w:r>
          </w:p>
        </w:tc>
      </w:tr>
      <w:tr w:rsidR="004876F0" w14:paraId="24C2376E" w14:textId="77777777">
        <w:tc>
          <w:tcPr>
            <w:tcW w:w="4294" w:type="dxa"/>
          </w:tcPr>
          <w:p w14:paraId="0DE0CB59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广西</w:t>
            </w:r>
          </w:p>
        </w:tc>
        <w:tc>
          <w:tcPr>
            <w:tcW w:w="4336" w:type="dxa"/>
          </w:tcPr>
          <w:p w14:paraId="03E5DFAA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11B9203E" w14:textId="77777777">
        <w:tc>
          <w:tcPr>
            <w:tcW w:w="4294" w:type="dxa"/>
          </w:tcPr>
          <w:p w14:paraId="49D5330E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河南</w:t>
            </w:r>
          </w:p>
        </w:tc>
        <w:tc>
          <w:tcPr>
            <w:tcW w:w="4336" w:type="dxa"/>
          </w:tcPr>
          <w:p w14:paraId="13146D7D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10EE8CF0" w14:textId="77777777">
        <w:tc>
          <w:tcPr>
            <w:tcW w:w="4294" w:type="dxa"/>
          </w:tcPr>
          <w:p w14:paraId="0616971C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福建</w:t>
            </w:r>
          </w:p>
        </w:tc>
        <w:tc>
          <w:tcPr>
            <w:tcW w:w="4336" w:type="dxa"/>
          </w:tcPr>
          <w:p w14:paraId="2BAFC39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  <w:tr w:rsidR="004876F0" w14:paraId="7B942F9C" w14:textId="77777777">
        <w:tc>
          <w:tcPr>
            <w:tcW w:w="4294" w:type="dxa"/>
          </w:tcPr>
          <w:p w14:paraId="2AA17EF2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江西</w:t>
            </w:r>
          </w:p>
        </w:tc>
        <w:tc>
          <w:tcPr>
            <w:tcW w:w="4336" w:type="dxa"/>
          </w:tcPr>
          <w:p w14:paraId="108FE6C1" w14:textId="77777777" w:rsidR="004876F0" w:rsidRDefault="002E7E81">
            <w:pPr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20%-25%</w:t>
            </w:r>
          </w:p>
        </w:tc>
      </w:tr>
    </w:tbl>
    <w:p w14:paraId="7EF36808" w14:textId="77777777" w:rsidR="004876F0" w:rsidRDefault="004876F0"/>
    <w:p w14:paraId="5AEAFE8E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19)</w:t>
      </w:r>
    </w:p>
    <w:p w14:paraId="04346CF9" w14:textId="77777777" w:rsidR="004876F0" w:rsidRDefault="002E7E81">
      <w:pPr>
        <w:ind w:firstLine="420"/>
      </w:pPr>
      <w:r>
        <w:rPr>
          <w:rFonts w:hint="eastAsia"/>
        </w:rPr>
        <w:t>（头像）：星际委员会</w:t>
      </w:r>
    </w:p>
    <w:p w14:paraId="6A4548B2" w14:textId="77777777" w:rsidR="004876F0" w:rsidRDefault="002E7E81">
      <w:pPr>
        <w:ind w:firstLine="420"/>
      </w:pPr>
      <w:r>
        <w:rPr>
          <w:rFonts w:hint="eastAsia"/>
        </w:rPr>
        <w:t>（正文）：</w:t>
      </w:r>
    </w:p>
    <w:p w14:paraId="09FE6AB8" w14:textId="77777777" w:rsidR="00DC3972" w:rsidRDefault="009E438C" w:rsidP="009E438C">
      <w:pPr>
        <w:ind w:firstLineChars="200" w:firstLine="420"/>
        <w:rPr>
          <w:ins w:id="197" w:author="a" w:date="2021-02-07T10:28:00Z"/>
        </w:rPr>
      </w:pPr>
      <w:ins w:id="198" w:author="王 自飞" w:date="2021-02-03T23:54:00Z">
        <w:r>
          <w:rPr>
            <w:rFonts w:hint="eastAsia"/>
          </w:rPr>
          <w:t>如你所见，</w:t>
        </w:r>
      </w:ins>
    </w:p>
    <w:p w14:paraId="7F02D65D" w14:textId="0050BAB0" w:rsidR="004876F0" w:rsidRDefault="009E438C" w:rsidP="009E438C">
      <w:pPr>
        <w:ind w:firstLineChars="200" w:firstLine="420"/>
      </w:pPr>
      <w:ins w:id="199" w:author="王 自飞" w:date="2021-02-03T23:54:00Z">
        <w:r>
          <w:rPr>
            <w:rFonts w:hint="eastAsia"/>
          </w:rPr>
          <w:t>其实</w:t>
        </w:r>
      </w:ins>
      <w:r w:rsidR="002E7E81">
        <w:rPr>
          <w:rFonts w:hint="eastAsia"/>
        </w:rPr>
        <w:t>不管在K</w:t>
      </w:r>
      <w:r w:rsidR="002E7E81">
        <w:t>114</w:t>
      </w:r>
      <w:r w:rsidR="002E7E81">
        <w:rPr>
          <w:rFonts w:hint="eastAsia"/>
        </w:rPr>
        <w:t>星球还是在</w:t>
      </w:r>
      <w:del w:id="200" w:author="王 自飞" w:date="2021-02-03T23:53:00Z">
        <w:r w:rsidR="002E7E81" w:rsidDel="0055363B">
          <w:rPr>
            <w:rFonts w:hint="eastAsia"/>
          </w:rPr>
          <w:delText>您的</w:delText>
        </w:r>
      </w:del>
      <w:ins w:id="201" w:author="王 自飞" w:date="2021-02-03T23:53:00Z">
        <w:r w:rsidR="0055363B">
          <w:rPr>
            <w:rFonts w:hint="eastAsia"/>
          </w:rPr>
          <w:t>你</w:t>
        </w:r>
      </w:ins>
      <w:r w:rsidR="002E7E81">
        <w:rPr>
          <w:rFonts w:hint="eastAsia"/>
        </w:rPr>
        <w:t>身边</w:t>
      </w:r>
    </w:p>
    <w:p w14:paraId="2AE697BC" w14:textId="53A74C72" w:rsidR="004876F0" w:rsidRDefault="002E7E81">
      <w:pPr>
        <w:ind w:firstLineChars="200" w:firstLine="420"/>
      </w:pPr>
      <w:r>
        <w:rPr>
          <w:rFonts w:hint="eastAsia"/>
        </w:rPr>
        <w:t>都不乏拥有吸烟</w:t>
      </w:r>
      <w:ins w:id="202" w:author="Zhang, Ge (Boris) [JRDCN]" w:date="2021-01-28T11:20:00Z">
        <w:r w:rsidR="0083286E">
          <w:rPr>
            <w:rFonts w:hint="eastAsia"/>
          </w:rPr>
          <w:t>成瘾</w:t>
        </w:r>
      </w:ins>
      <w:del w:id="203" w:author="Zhang, Ge (Boris) [JRDCN]" w:date="2021-01-28T11:20:00Z">
        <w:r w:rsidDel="0083286E">
          <w:rPr>
            <w:rFonts w:hint="eastAsia"/>
          </w:rPr>
          <w:delText>习惯</w:delText>
        </w:r>
      </w:del>
      <w:r>
        <w:rPr>
          <w:rFonts w:hint="eastAsia"/>
        </w:rPr>
        <w:t>的烟民。</w:t>
      </w:r>
    </w:p>
    <w:p w14:paraId="34169B00" w14:textId="77777777" w:rsidR="00DC3972" w:rsidRDefault="002E7E81">
      <w:pPr>
        <w:ind w:firstLineChars="200" w:firstLine="420"/>
        <w:rPr>
          <w:ins w:id="204" w:author="a" w:date="2021-02-07T10:28:00Z"/>
        </w:rPr>
      </w:pPr>
      <w:r>
        <w:rPr>
          <w:rFonts w:hint="eastAsia"/>
        </w:rPr>
        <w:t>星际委员会选中</w:t>
      </w:r>
      <w:del w:id="205" w:author="王 自飞" w:date="2021-02-03T23:54:00Z">
        <w:r w:rsidDel="009E438C">
          <w:rPr>
            <w:rFonts w:hint="eastAsia"/>
          </w:rPr>
          <w:delText>您</w:delText>
        </w:r>
      </w:del>
      <w:ins w:id="206" w:author="王 自飞" w:date="2021-02-03T23:54:00Z">
        <w:r w:rsidR="009E438C">
          <w:rPr>
            <w:rFonts w:hint="eastAsia"/>
          </w:rPr>
          <w:t>你</w:t>
        </w:r>
      </w:ins>
      <w:r>
        <w:rPr>
          <w:rFonts w:hint="eastAsia"/>
        </w:rPr>
        <w:t>执行任务，</w:t>
      </w:r>
    </w:p>
    <w:p w14:paraId="0F963EB0" w14:textId="77777777" w:rsidR="00DC3972" w:rsidRDefault="002E7E81">
      <w:pPr>
        <w:ind w:firstLineChars="200" w:firstLine="420"/>
        <w:rPr>
          <w:ins w:id="207" w:author="a" w:date="2021-02-07T10:28:00Z"/>
        </w:rPr>
      </w:pPr>
      <w:r>
        <w:rPr>
          <w:rFonts w:hint="eastAsia"/>
        </w:rPr>
        <w:t>了解烟草，但戒烟的选择权始终在</w:t>
      </w:r>
      <w:del w:id="208" w:author="王 自飞" w:date="2021-02-03T23:54:00Z">
        <w:r w:rsidDel="009E438C">
          <w:rPr>
            <w:rFonts w:hint="eastAsia"/>
          </w:rPr>
          <w:delText>您</w:delText>
        </w:r>
      </w:del>
      <w:ins w:id="209" w:author="王 自飞" w:date="2021-02-03T23:54:00Z">
        <w:r w:rsidR="009E438C">
          <w:rPr>
            <w:rFonts w:hint="eastAsia"/>
          </w:rPr>
          <w:t>你</w:t>
        </w:r>
      </w:ins>
    </w:p>
    <w:p w14:paraId="6B57DB24" w14:textId="11EFA1A9" w:rsidR="004876F0" w:rsidRDefault="002E7E81">
      <w:pPr>
        <w:ind w:firstLineChars="200" w:firstLine="420"/>
      </w:pPr>
      <w:r>
        <w:rPr>
          <w:rFonts w:hint="eastAsia"/>
        </w:rPr>
        <w:t>自己手中……</w:t>
      </w:r>
    </w:p>
    <w:p w14:paraId="247ED7BC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1271141" w14:textId="77777777" w:rsidR="004876F0" w:rsidRDefault="004876F0">
      <w:pPr>
        <w:ind w:firstLineChars="200" w:firstLine="420"/>
      </w:pPr>
    </w:p>
    <w:p w14:paraId="42CDA8CE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20.1)</w:t>
      </w:r>
    </w:p>
    <w:p w14:paraId="66D1B788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167ACE4D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0049170D" w14:textId="398EC313" w:rsidR="004876F0" w:rsidRDefault="006B2B8A">
      <w:pPr>
        <w:ind w:firstLineChars="200" w:firstLine="420"/>
      </w:pPr>
      <w:r>
        <w:rPr>
          <w:rFonts w:hint="eastAsia"/>
        </w:rPr>
        <w:t>老顾</w:t>
      </w:r>
      <w:r w:rsidR="002E7E81">
        <w:rPr>
          <w:rFonts w:hint="eastAsia"/>
        </w:rPr>
        <w:t>，刚刚</w:t>
      </w:r>
      <w:del w:id="210" w:author="a" w:date="2021-02-07T10:28:00Z">
        <w:r w:rsidR="002E7E81" w:rsidDel="00DC3972">
          <w:rPr>
            <w:rFonts w:hint="eastAsia"/>
          </w:rPr>
          <w:delText>您</w:delText>
        </w:r>
      </w:del>
      <w:ins w:id="211" w:author="a" w:date="2021-02-07T10:28:00Z">
        <w:r w:rsidR="00DC3972">
          <w:rPr>
            <w:rFonts w:hint="eastAsia"/>
          </w:rPr>
          <w:t>你</w:t>
        </w:r>
      </w:ins>
      <w:r w:rsidR="002E7E81">
        <w:rPr>
          <w:rFonts w:hint="eastAsia"/>
        </w:rPr>
        <w:t>也看到了</w:t>
      </w:r>
    </w:p>
    <w:p w14:paraId="640182CC" w14:textId="77777777" w:rsidR="00B42BAA" w:rsidRDefault="002E7E81">
      <w:pPr>
        <w:ind w:firstLineChars="200" w:firstLine="420"/>
        <w:rPr>
          <w:ins w:id="212" w:author="a" w:date="2021-02-07T10:29:00Z"/>
        </w:rPr>
      </w:pPr>
      <w:r>
        <w:rPr>
          <w:rFonts w:hint="eastAsia"/>
        </w:rPr>
        <w:lastRenderedPageBreak/>
        <w:t>这是我们地球文献所统计的一些吸烟</w:t>
      </w:r>
    </w:p>
    <w:p w14:paraId="0C1C0BCA" w14:textId="77777777" w:rsidR="00B42BAA" w:rsidRDefault="002E7E81">
      <w:pPr>
        <w:ind w:firstLineChars="200" w:firstLine="420"/>
        <w:rPr>
          <w:ins w:id="213" w:author="a" w:date="2021-02-07T10:29:00Z"/>
        </w:rPr>
      </w:pPr>
      <w:r>
        <w:rPr>
          <w:rFonts w:hint="eastAsia"/>
        </w:rPr>
        <w:t>数据，它能有效帮助我们分析国民吸</w:t>
      </w:r>
    </w:p>
    <w:p w14:paraId="0F05EE3F" w14:textId="2AFCF8AF" w:rsidR="004876F0" w:rsidRDefault="002E7E81">
      <w:pPr>
        <w:ind w:firstLineChars="200" w:firstLine="420"/>
      </w:pPr>
      <w:r>
        <w:rPr>
          <w:rFonts w:hint="eastAsia"/>
        </w:rPr>
        <w:t>烟现状。</w:t>
      </w:r>
    </w:p>
    <w:p w14:paraId="719193EB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78E48CF2" w14:textId="77777777" w:rsidR="004876F0" w:rsidRDefault="004876F0">
      <w:pPr>
        <w:ind w:firstLineChars="200" w:firstLine="420"/>
      </w:pPr>
    </w:p>
    <w:p w14:paraId="73000597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20.2)</w:t>
      </w:r>
    </w:p>
    <w:p w14:paraId="62E35E6D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47AA5D14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45DD232C" w14:textId="77777777" w:rsidR="00B42BAA" w:rsidRDefault="002E7E81">
      <w:pPr>
        <w:ind w:firstLineChars="200" w:firstLine="420"/>
        <w:rPr>
          <w:ins w:id="214" w:author="a" w:date="2021-02-07T10:29:00Z"/>
        </w:rPr>
      </w:pPr>
      <w:r>
        <w:rPr>
          <w:rFonts w:hint="eastAsia"/>
        </w:rPr>
        <w:t>如果可以的话，你们不妨也统计一下</w:t>
      </w:r>
    </w:p>
    <w:p w14:paraId="6DC1AE2A" w14:textId="5F7FDBA5" w:rsidR="004876F0" w:rsidRDefault="002E7E81">
      <w:pPr>
        <w:ind w:firstLineChars="200" w:firstLine="420"/>
      </w:pPr>
      <w:r>
        <w:t>K114星球居民的吸烟情况</w:t>
      </w:r>
      <w:ins w:id="215" w:author="a" w:date="2021-02-07T10:29:00Z">
        <w:r w:rsidR="00B42BAA">
          <w:rPr>
            <w:rFonts w:hint="eastAsia"/>
          </w:rPr>
          <w:t>。</w:t>
        </w:r>
      </w:ins>
    </w:p>
    <w:p w14:paraId="3A4382A9" w14:textId="77777777" w:rsidR="004876F0" w:rsidRDefault="002E7E81">
      <w:pPr>
        <w:ind w:firstLineChars="200" w:firstLine="420"/>
      </w:pPr>
      <w:r>
        <w:t>相信</w:t>
      </w:r>
      <w:r>
        <w:rPr>
          <w:rFonts w:hint="eastAsia"/>
        </w:rPr>
        <w:t>将</w:t>
      </w:r>
      <w:r>
        <w:t>有助于大家</w:t>
      </w:r>
    </w:p>
    <w:p w14:paraId="4AF85B8B" w14:textId="77777777" w:rsidR="004876F0" w:rsidRDefault="002E7E81">
      <w:pPr>
        <w:ind w:firstLineChars="200" w:firstLine="420"/>
      </w:pPr>
      <w:r>
        <w:rPr>
          <w:rFonts w:hint="eastAsia"/>
        </w:rPr>
        <w:t>看清一些潜藏的问题。</w:t>
      </w:r>
    </w:p>
    <w:p w14:paraId="34DCCEA5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15F0600B" w14:textId="77777777" w:rsidR="004876F0" w:rsidRDefault="004876F0">
      <w:pPr>
        <w:ind w:firstLineChars="200" w:firstLine="420"/>
      </w:pPr>
    </w:p>
    <w:p w14:paraId="41A1402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21.1)</w:t>
      </w:r>
    </w:p>
    <w:p w14:paraId="62267D1E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153238">
        <w:rPr>
          <w:rFonts w:hint="eastAsia"/>
        </w:rPr>
        <w:t>（正常）</w:t>
      </w:r>
    </w:p>
    <w:p w14:paraId="799AD225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437CC502" w14:textId="36F1CBC2" w:rsidR="004876F0" w:rsidRDefault="002E7E81">
      <w:pPr>
        <w:ind w:firstLineChars="200" w:firstLine="420"/>
      </w:pPr>
      <w:del w:id="216" w:author="王 自飞" w:date="2021-02-03T23:55:00Z">
        <w:r w:rsidDel="009E438C">
          <w:rPr>
            <w:rFonts w:hint="eastAsia"/>
          </w:rPr>
          <w:delText>尊敬的使者，</w:delText>
        </w:r>
      </w:del>
      <w:ins w:id="217" w:author="王 自飞" w:date="2021-02-03T23:55:00Z">
        <w:r w:rsidR="009E438C">
          <w:rPr>
            <w:rFonts w:hint="eastAsia"/>
          </w:rPr>
          <w:t>啊，太好了，</w:t>
        </w:r>
      </w:ins>
      <w:r>
        <w:rPr>
          <w:rFonts w:hint="eastAsia"/>
        </w:rPr>
        <w:t>谢谢</w:t>
      </w:r>
      <w:del w:id="218" w:author="a" w:date="2021-02-07T10:29:00Z">
        <w:r w:rsidDel="00B42BAA">
          <w:rPr>
            <w:rFonts w:hint="eastAsia"/>
          </w:rPr>
          <w:delText>您</w:delText>
        </w:r>
      </w:del>
      <w:ins w:id="219" w:author="a" w:date="2021-02-07T10:29:00Z">
        <w:r w:rsidR="00B42BAA">
          <w:rPr>
            <w:rFonts w:hint="eastAsia"/>
          </w:rPr>
          <w:t>你</w:t>
        </w:r>
      </w:ins>
      <w:r>
        <w:rPr>
          <w:rFonts w:hint="eastAsia"/>
        </w:rPr>
        <w:t>的建议</w:t>
      </w:r>
      <w:ins w:id="220" w:author="a" w:date="2021-02-07T10:29:00Z">
        <w:r w:rsidR="00B42BAA">
          <w:rPr>
            <w:rFonts w:hint="eastAsia"/>
          </w:rPr>
          <w:t>。</w:t>
        </w:r>
      </w:ins>
    </w:p>
    <w:p w14:paraId="249EC967" w14:textId="7FFE8098" w:rsidR="004876F0" w:rsidRDefault="002E7E81">
      <w:pPr>
        <w:ind w:firstLineChars="200" w:firstLine="420"/>
      </w:pPr>
      <w:r>
        <w:rPr>
          <w:rFonts w:hint="eastAsia"/>
        </w:rPr>
        <w:t>我将着手推进这项工作</w:t>
      </w:r>
      <w:ins w:id="221" w:author="a" w:date="2021-02-07T10:29:00Z">
        <w:r w:rsidR="00B42BAA">
          <w:rPr>
            <w:rFonts w:hint="eastAsia"/>
          </w:rPr>
          <w:t>。</w:t>
        </w:r>
      </w:ins>
    </w:p>
    <w:p w14:paraId="43BE258F" w14:textId="77777777" w:rsidR="00B42BAA" w:rsidRDefault="002E7E81">
      <w:pPr>
        <w:ind w:firstLineChars="200" w:firstLine="420"/>
        <w:rPr>
          <w:ins w:id="222" w:author="a" w:date="2021-02-07T10:29:00Z"/>
        </w:rPr>
      </w:pPr>
      <w:del w:id="223" w:author="王 自飞" w:date="2021-02-03T23:56:00Z">
        <w:r w:rsidDel="009E438C">
          <w:rPr>
            <w:rFonts w:hint="eastAsia"/>
          </w:rPr>
          <w:delText>俗话说，</w:delText>
        </w:r>
      </w:del>
      <w:ins w:id="224" w:author="王 自飞" w:date="2021-02-03T23:56:00Z">
        <w:r w:rsidR="009E438C">
          <w:rPr>
            <w:rFonts w:hint="eastAsia"/>
          </w:rPr>
          <w:t>毕竟，</w:t>
        </w:r>
      </w:ins>
      <w:r>
        <w:rPr>
          <w:rFonts w:hint="eastAsia"/>
        </w:rPr>
        <w:t>认识和接纳自己才是开始改变</w:t>
      </w:r>
    </w:p>
    <w:p w14:paraId="7AA12891" w14:textId="3473E6C6" w:rsidR="004876F0" w:rsidRDefault="002E7E81">
      <w:pPr>
        <w:ind w:firstLineChars="200" w:firstLine="420"/>
      </w:pPr>
      <w:r>
        <w:rPr>
          <w:rFonts w:hint="eastAsia"/>
        </w:rPr>
        <w:t>的第一步</w:t>
      </w:r>
      <w:ins w:id="225" w:author="a" w:date="2021-02-07T10:29:00Z">
        <w:r w:rsidR="00B42BAA">
          <w:rPr>
            <w:rFonts w:hint="eastAsia"/>
          </w:rPr>
          <w:t>！</w:t>
        </w:r>
      </w:ins>
    </w:p>
    <w:p w14:paraId="139E2CB4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625A9C4" w14:textId="77777777" w:rsidR="004876F0" w:rsidRDefault="004876F0">
      <w:pPr>
        <w:ind w:firstLineChars="200" w:firstLine="420"/>
      </w:pPr>
    </w:p>
    <w:p w14:paraId="5DEE9CC4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21.2)</w:t>
      </w:r>
    </w:p>
    <w:p w14:paraId="2600FFDE" w14:textId="77777777" w:rsidR="004876F0" w:rsidRDefault="002E7E81">
      <w:pPr>
        <w:ind w:firstLine="420"/>
      </w:pPr>
      <w:r>
        <w:rPr>
          <w:rFonts w:hint="eastAsia"/>
        </w:rPr>
        <w:t>（头像）：</w:t>
      </w:r>
      <w:r w:rsidR="006B2B8A">
        <w:rPr>
          <w:rFonts w:hint="eastAsia"/>
        </w:rPr>
        <w:t>老顾</w:t>
      </w:r>
      <w:r w:rsidR="00153238">
        <w:rPr>
          <w:rFonts w:hint="eastAsia"/>
        </w:rPr>
        <w:t>（正常）</w:t>
      </w:r>
    </w:p>
    <w:p w14:paraId="0F64BA5F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264E965F" w14:textId="05F823B0" w:rsidR="004876F0" w:rsidRDefault="002E7E81">
      <w:pPr>
        <w:ind w:firstLineChars="200" w:firstLine="420"/>
      </w:pPr>
      <w:r>
        <w:rPr>
          <w:rFonts w:hint="eastAsia"/>
        </w:rPr>
        <w:t>也许，我们K</w:t>
      </w:r>
      <w:r>
        <w:t>114</w:t>
      </w:r>
      <w:r>
        <w:rPr>
          <w:rFonts w:hint="eastAsia"/>
        </w:rPr>
        <w:t>星球的居民</w:t>
      </w:r>
      <w:ins w:id="226" w:author="a" w:date="2021-02-07T10:30:00Z">
        <w:r w:rsidR="00B42BAA">
          <w:rPr>
            <w:rFonts w:hint="eastAsia"/>
          </w:rPr>
          <w:t>，</w:t>
        </w:r>
      </w:ins>
    </w:p>
    <w:p w14:paraId="2FEB7568" w14:textId="77777777" w:rsidR="004876F0" w:rsidRDefault="002E7E81">
      <w:pPr>
        <w:ind w:firstLineChars="200" w:firstLine="420"/>
      </w:pPr>
      <w:r>
        <w:rPr>
          <w:rFonts w:hint="eastAsia"/>
        </w:rPr>
        <w:t>最急需的就是认清现状！</w:t>
      </w:r>
    </w:p>
    <w:p w14:paraId="7703E7C7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BDFA4B1" w14:textId="77777777" w:rsidR="004876F0" w:rsidRDefault="004876F0">
      <w:pPr>
        <w:ind w:firstLineChars="200" w:firstLine="420"/>
      </w:pPr>
    </w:p>
    <w:p w14:paraId="7DBE0D9D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22)</w:t>
      </w:r>
    </w:p>
    <w:p w14:paraId="7F1D2EDA" w14:textId="77777777" w:rsidR="004876F0" w:rsidRDefault="002E7E81">
      <w:pPr>
        <w:ind w:firstLine="420"/>
      </w:pPr>
      <w:r>
        <w:rPr>
          <w:rFonts w:hint="eastAsia"/>
        </w:rPr>
        <w:t>（头像）：无</w:t>
      </w:r>
    </w:p>
    <w:p w14:paraId="1D9B53EA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06479FB7" w14:textId="5BA84A1F" w:rsidR="009E438C" w:rsidRDefault="002E7E81">
      <w:pPr>
        <w:ind w:firstLineChars="200" w:firstLine="420"/>
        <w:rPr>
          <w:ins w:id="227" w:author="王 自飞" w:date="2021-02-03T23:56:00Z"/>
        </w:rPr>
      </w:pPr>
      <w:del w:id="228" w:author="王 自飞" w:date="2021-02-03T23:56:00Z">
        <w:r w:rsidDel="009E438C">
          <w:rPr>
            <w:rFonts w:hint="eastAsia"/>
          </w:rPr>
          <w:delText>是的，</w:delText>
        </w:r>
      </w:del>
      <w:ins w:id="229" w:author="王 自飞" w:date="2021-02-03T23:56:00Z">
        <w:r w:rsidR="009E438C">
          <w:rPr>
            <w:rFonts w:hint="eastAsia"/>
          </w:rPr>
          <w:t>不错，这也</w:t>
        </w:r>
      </w:ins>
      <w:ins w:id="230" w:author="王 自飞" w:date="2021-02-03T23:59:00Z">
        <w:r w:rsidR="00D341EB">
          <w:rPr>
            <w:rFonts w:hint="eastAsia"/>
          </w:rPr>
          <w:t>是我此刻的</w:t>
        </w:r>
      </w:ins>
      <w:ins w:id="231" w:author="王 自飞" w:date="2021-02-04T00:00:00Z">
        <w:r w:rsidR="00D341EB">
          <w:rPr>
            <w:rFonts w:hint="eastAsia"/>
          </w:rPr>
          <w:t>想法</w:t>
        </w:r>
      </w:ins>
      <w:ins w:id="232" w:author="a" w:date="2021-02-07T10:30:00Z">
        <w:r w:rsidR="00B42BAA">
          <w:rPr>
            <w:rFonts w:hint="eastAsia"/>
          </w:rPr>
          <w:t>，</w:t>
        </w:r>
      </w:ins>
    </w:p>
    <w:p w14:paraId="6AEEEF14" w14:textId="4057E060" w:rsidR="004876F0" w:rsidRDefault="002E7E81">
      <w:pPr>
        <w:ind w:firstLineChars="200" w:firstLine="420"/>
      </w:pPr>
      <w:r>
        <w:t>自我审视是改变的开始</w:t>
      </w:r>
      <w:r>
        <w:rPr>
          <w:rFonts w:hint="eastAsia"/>
        </w:rPr>
        <w:t>。</w:t>
      </w:r>
    </w:p>
    <w:p w14:paraId="6B56BF82" w14:textId="606FFD67" w:rsidR="004876F0" w:rsidRDefault="002E7E81">
      <w:pPr>
        <w:ind w:firstLineChars="200" w:firstLine="420"/>
      </w:pPr>
      <w:r>
        <w:t>让我们一起努力</w:t>
      </w:r>
      <w:ins w:id="233" w:author="a" w:date="2021-02-07T10:30:00Z">
        <w:r w:rsidR="00B42BAA">
          <w:rPr>
            <w:rFonts w:hint="eastAsia"/>
          </w:rPr>
          <w:t>，</w:t>
        </w:r>
      </w:ins>
    </w:p>
    <w:p w14:paraId="79FDD822" w14:textId="77777777" w:rsidR="004876F0" w:rsidRDefault="002E7E81">
      <w:pPr>
        <w:ind w:firstLineChars="200" w:firstLine="420"/>
      </w:pPr>
      <w:r>
        <w:t>重启K114星球的美好未来</w:t>
      </w:r>
      <w:r>
        <w:rPr>
          <w:rFonts w:hint="eastAsia"/>
        </w:rPr>
        <w:t>！</w:t>
      </w:r>
    </w:p>
    <w:p w14:paraId="1A597E93" w14:textId="77777777" w:rsidR="004876F0" w:rsidRDefault="002E7E8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7659885E" w14:textId="77777777" w:rsidR="004876F0" w:rsidRDefault="004876F0">
      <w:pPr>
        <w:ind w:firstLineChars="200" w:firstLine="420"/>
      </w:pPr>
    </w:p>
    <w:p w14:paraId="63D17C7A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23)</w:t>
      </w:r>
    </w:p>
    <w:p w14:paraId="76A137BF" w14:textId="77777777" w:rsidR="004876F0" w:rsidRDefault="002E7E81">
      <w:pPr>
        <w:ind w:firstLineChars="200" w:firstLine="420"/>
      </w:pPr>
      <w:r>
        <w:rPr>
          <w:rFonts w:hint="eastAsia"/>
        </w:rPr>
        <w:t>空港维修中心已经建设完成。</w:t>
      </w:r>
    </w:p>
    <w:p w14:paraId="21E49C04" w14:textId="77777777" w:rsidR="004876F0" w:rsidRDefault="002E7E81">
      <w:pPr>
        <w:ind w:firstLineChars="200" w:firstLine="420"/>
      </w:pPr>
      <w:r>
        <w:t>这座</w:t>
      </w:r>
      <w:r>
        <w:rPr>
          <w:rFonts w:hint="eastAsia"/>
        </w:rPr>
        <w:t>庞大的工厂建筑</w:t>
      </w:r>
    </w:p>
    <w:p w14:paraId="5A420238" w14:textId="696CDD34" w:rsidR="004876F0" w:rsidRDefault="002E7E81">
      <w:pPr>
        <w:ind w:firstLineChars="200" w:firstLine="420"/>
      </w:pPr>
      <w:r>
        <w:rPr>
          <w:rFonts w:hint="eastAsia"/>
        </w:rPr>
        <w:t>将会负责起所有空港设施的建设和维护</w:t>
      </w:r>
      <w:ins w:id="234" w:author="a" w:date="2021-02-07T10:30:00Z">
        <w:r w:rsidR="00B42BAA">
          <w:rPr>
            <w:rFonts w:hint="eastAsia"/>
          </w:rPr>
          <w:t>。</w:t>
        </w:r>
      </w:ins>
    </w:p>
    <w:p w14:paraId="315C0419" w14:textId="77777777" w:rsidR="004876F0" w:rsidRDefault="002E7E81">
      <w:pPr>
        <w:ind w:firstLineChars="200" w:firstLine="420"/>
      </w:pPr>
      <w:r>
        <w:rPr>
          <w:rFonts w:hint="eastAsia"/>
        </w:rPr>
        <w:t>自此，</w:t>
      </w:r>
      <w:r>
        <w:t>K114星际空港的重建工作</w:t>
      </w:r>
      <w:r>
        <w:rPr>
          <w:rFonts w:hint="eastAsia"/>
        </w:rPr>
        <w:t>正式</w:t>
      </w:r>
      <w:r>
        <w:t>开启了</w:t>
      </w:r>
      <w:r>
        <w:rPr>
          <w:rFonts w:hint="eastAsia"/>
        </w:rPr>
        <w:t>！</w:t>
      </w:r>
    </w:p>
    <w:p w14:paraId="3216002F" w14:textId="77777777" w:rsidR="004876F0" w:rsidRDefault="002E7E81">
      <w:pPr>
        <w:ind w:firstLine="420"/>
      </w:pPr>
      <w:r>
        <w:rPr>
          <w:rFonts w:hint="eastAsia"/>
        </w:rPr>
        <w:lastRenderedPageBreak/>
        <w:t>（互动按钮）：【建造完成】</w:t>
      </w:r>
    </w:p>
    <w:p w14:paraId="1111E165" w14:textId="77777777" w:rsidR="004876F0" w:rsidRDefault="004876F0">
      <w:pPr>
        <w:ind w:firstLineChars="200" w:firstLine="420"/>
      </w:pPr>
    </w:p>
    <w:p w14:paraId="76009CC1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24)</w:t>
      </w:r>
    </w:p>
    <w:p w14:paraId="108A99BE" w14:textId="77777777" w:rsidR="004876F0" w:rsidRDefault="002E7E81">
      <w:pPr>
        <w:ind w:firstLineChars="200" w:firstLine="420"/>
      </w:pPr>
      <w:r>
        <w:rPr>
          <w:rFonts w:hint="eastAsia"/>
        </w:rPr>
        <w:t>（标题）：夜间任务已完成</w:t>
      </w:r>
    </w:p>
    <w:p w14:paraId="3038CACB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0DC88D24" w14:textId="77777777" w:rsidR="004876F0" w:rsidRDefault="002E7E81">
      <w:pPr>
        <w:ind w:firstLineChars="200" w:firstLine="420"/>
      </w:pPr>
      <w:r>
        <w:rPr>
          <w:rFonts w:hint="eastAsia"/>
        </w:rPr>
        <w:t>明天上午，将有一位美丽而多愁善感的姑娘</w:t>
      </w:r>
    </w:p>
    <w:p w14:paraId="61DB44D0" w14:textId="66C21E6C" w:rsidR="004876F0" w:rsidRDefault="002E7E81">
      <w:pPr>
        <w:ind w:firstLineChars="200" w:firstLine="420"/>
      </w:pPr>
      <w:r>
        <w:rPr>
          <w:rFonts w:hint="eastAsia"/>
        </w:rPr>
        <w:t>前来向</w:t>
      </w:r>
      <w:del w:id="235" w:author="王 自飞" w:date="2021-02-04T00:00:00Z">
        <w:r w:rsidDel="00D341EB">
          <w:rPr>
            <w:rFonts w:hint="eastAsia"/>
          </w:rPr>
          <w:delText>您</w:delText>
        </w:r>
      </w:del>
      <w:ins w:id="236" w:author="王 自飞" w:date="2021-02-04T00:00:00Z">
        <w:r w:rsidR="00D341EB">
          <w:rPr>
            <w:rFonts w:hint="eastAsia"/>
          </w:rPr>
          <w:t>你</w:t>
        </w:r>
      </w:ins>
      <w:r>
        <w:rPr>
          <w:rFonts w:hint="eastAsia"/>
        </w:rPr>
        <w:t>寻求帮助</w:t>
      </w:r>
    </w:p>
    <w:p w14:paraId="33EBDC3F" w14:textId="77777777" w:rsidR="004876F0" w:rsidRDefault="002E7E81">
      <w:pPr>
        <w:ind w:firstLineChars="200" w:firstLine="420"/>
      </w:pPr>
      <w:r>
        <w:rPr>
          <w:rFonts w:hint="eastAsia"/>
        </w:rPr>
        <w:t>什么事让她心怀忧虑、愁眉不展呢？</w:t>
      </w:r>
    </w:p>
    <w:p w14:paraId="7A6D19F3" w14:textId="4015FD03" w:rsidR="004876F0" w:rsidRDefault="002E7E81">
      <w:pPr>
        <w:ind w:firstLineChars="200" w:firstLine="420"/>
      </w:pPr>
      <w:r>
        <w:t>希望</w:t>
      </w:r>
      <w:ins w:id="237" w:author="王 自飞" w:date="2021-02-04T00:00:00Z">
        <w:r w:rsidR="00D341EB">
          <w:rPr>
            <w:rFonts w:hint="eastAsia"/>
          </w:rPr>
          <w:t>你</w:t>
        </w:r>
      </w:ins>
      <w:del w:id="238" w:author="王 自飞" w:date="2021-02-04T00:00:00Z">
        <w:r w:rsidDel="00D341EB">
          <w:delText>您</w:delText>
        </w:r>
      </w:del>
      <w:r>
        <w:t>能为她解答</w:t>
      </w:r>
      <w:r>
        <w:rPr>
          <w:rFonts w:hint="eastAsia"/>
        </w:rPr>
        <w:t>。</w:t>
      </w:r>
    </w:p>
    <w:p w14:paraId="7C57148A" w14:textId="3474A083" w:rsidR="00D31A31" w:rsidRDefault="002E7E81" w:rsidP="00D31A31">
      <w:pPr>
        <w:ind w:firstLineChars="200" w:firstLine="420"/>
      </w:pPr>
      <w:r>
        <w:rPr>
          <w:rFonts w:hint="eastAsia"/>
        </w:rPr>
        <w:t>（互动按钮）：【返回主页】</w:t>
      </w:r>
    </w:p>
    <w:p w14:paraId="2423010D" w14:textId="77777777" w:rsidR="004876F0" w:rsidRDefault="004876F0">
      <w:pPr>
        <w:ind w:firstLineChars="200" w:firstLine="420"/>
      </w:pPr>
    </w:p>
    <w:p w14:paraId="6DEC0F1C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25</w:t>
      </w:r>
      <w:r>
        <w:rPr>
          <w:rFonts w:hint="eastAsia"/>
          <w:b/>
          <w:bCs/>
          <w:i/>
          <w:iCs/>
        </w:rPr>
        <w:t>)</w:t>
      </w:r>
    </w:p>
    <w:p w14:paraId="140C98A4" w14:textId="77777777" w:rsidR="004876F0" w:rsidRDefault="002E7E81">
      <w:pPr>
        <w:ind w:firstLineChars="200" w:firstLine="420"/>
      </w:pPr>
      <w:r>
        <w:rPr>
          <w:rFonts w:hint="eastAsia"/>
        </w:rPr>
        <w:t>（标题）：隐藏剧情已解锁</w:t>
      </w:r>
    </w:p>
    <w:p w14:paraId="42487B9B" w14:textId="77777777" w:rsidR="004876F0" w:rsidRDefault="002E7E81">
      <w:pPr>
        <w:ind w:firstLineChars="200" w:firstLine="420"/>
      </w:pPr>
      <w:r>
        <w:rPr>
          <w:rFonts w:hint="eastAsia"/>
        </w:rPr>
        <w:t>（正文）：</w:t>
      </w:r>
    </w:p>
    <w:p w14:paraId="71BAD3B4" w14:textId="35E43975" w:rsidR="004876F0" w:rsidRDefault="002E7E81">
      <w:pPr>
        <w:ind w:firstLineChars="200" w:firstLine="420"/>
      </w:pPr>
      <w:r>
        <w:rPr>
          <w:rFonts w:hint="eastAsia"/>
        </w:rPr>
        <w:t>恭喜</w:t>
      </w:r>
      <w:del w:id="239" w:author="王 自飞" w:date="2021-02-04T00:00:00Z">
        <w:r w:rsidDel="00D341EB">
          <w:rPr>
            <w:rFonts w:hint="eastAsia"/>
          </w:rPr>
          <w:delText>您</w:delText>
        </w:r>
      </w:del>
      <w:ins w:id="240" w:author="王 自飞" w:date="2021-02-04T00:00:00Z">
        <w:r w:rsidR="00D341EB">
          <w:rPr>
            <w:rFonts w:hint="eastAsia"/>
          </w:rPr>
          <w:t>你</w:t>
        </w:r>
      </w:ins>
      <w:r>
        <w:rPr>
          <w:rFonts w:hint="eastAsia"/>
        </w:rPr>
        <w:t>已经顺利完成了今日任务</w:t>
      </w:r>
    </w:p>
    <w:p w14:paraId="27589DE6" w14:textId="5BA81DC5" w:rsidR="004876F0" w:rsidRDefault="00D341EB">
      <w:pPr>
        <w:ind w:firstLineChars="200" w:firstLine="420"/>
      </w:pPr>
      <w:ins w:id="241" w:author="王 自飞" w:date="2021-02-04T00:01:00Z">
        <w:r>
          <w:rPr>
            <w:rFonts w:hint="eastAsia"/>
          </w:rPr>
          <w:t>也因此</w:t>
        </w:r>
      </w:ins>
      <w:del w:id="242" w:author="王 自飞" w:date="2021-02-04T00:00:00Z">
        <w:r w:rsidR="002E7E81" w:rsidDel="00D341EB">
          <w:rPr>
            <w:rFonts w:hint="eastAsia"/>
          </w:rPr>
          <w:delText>您</w:delText>
        </w:r>
      </w:del>
      <w:r w:rsidR="002E7E81">
        <w:rPr>
          <w:rFonts w:hint="eastAsia"/>
        </w:rPr>
        <w:t>解锁了一段隐藏剧情</w:t>
      </w:r>
      <w:ins w:id="243" w:author="王 自飞" w:date="2021-02-04T00:01:00Z">
        <w:r>
          <w:rPr>
            <w:rFonts w:hint="eastAsia"/>
          </w:rPr>
          <w:t>：</w:t>
        </w:r>
      </w:ins>
      <w:del w:id="244" w:author="王 自飞" w:date="2021-02-04T00:01:00Z">
        <w:r w:rsidR="002E7E81" w:rsidDel="00D341EB">
          <w:rPr>
            <w:rFonts w:hint="eastAsia"/>
          </w:rPr>
          <w:delText>！</w:delText>
        </w:r>
      </w:del>
    </w:p>
    <w:p w14:paraId="0DAE3DA0" w14:textId="51F74D0B" w:rsidR="004876F0" w:rsidRDefault="002E7E81">
      <w:pPr>
        <w:ind w:firstLineChars="200" w:firstLine="420"/>
      </w:pPr>
      <w:r>
        <w:rPr>
          <w:rFonts w:hint="eastAsia"/>
        </w:rPr>
        <w:t>【</w:t>
      </w:r>
      <w:r w:rsidR="006B2B8A">
        <w:rPr>
          <w:rFonts w:hint="eastAsia"/>
        </w:rPr>
        <w:t>老顾</w:t>
      </w:r>
      <w:r>
        <w:rPr>
          <w:rFonts w:hint="eastAsia"/>
        </w:rPr>
        <w:t>的记事本】</w:t>
      </w:r>
    </w:p>
    <w:p w14:paraId="175384C0" w14:textId="4A6B7F9E" w:rsidR="00D31A31" w:rsidRDefault="00D31A31">
      <w:pPr>
        <w:ind w:firstLineChars="200" w:firstLine="420"/>
      </w:pPr>
      <w:r>
        <w:rPr>
          <w:rFonts w:hint="eastAsia"/>
        </w:rPr>
        <w:t>请点击主页的</w:t>
      </w:r>
      <w:r>
        <w:rPr>
          <w:rFonts w:ascii="等线" w:eastAsia="等线" w:hAnsi="等线"/>
        </w:rPr>
        <w:t>“高级通讯卫星”</w:t>
      </w:r>
      <w:r>
        <w:rPr>
          <w:rFonts w:ascii="等线" w:eastAsia="等线" w:hAnsi="等线" w:hint="eastAsia"/>
        </w:rPr>
        <w:t>查看</w:t>
      </w:r>
    </w:p>
    <w:p w14:paraId="707ED806" w14:textId="77777777" w:rsidR="004876F0" w:rsidRDefault="002E7E81">
      <w:pPr>
        <w:ind w:firstLineChars="200" w:firstLine="420"/>
      </w:pPr>
      <w:r>
        <w:t>不知看完后的你</w:t>
      </w:r>
      <w:r>
        <w:rPr>
          <w:rFonts w:hint="eastAsia"/>
        </w:rPr>
        <w:t>，</w:t>
      </w:r>
      <w:r>
        <w:t>会不会心生感触呢</w:t>
      </w:r>
      <w:r>
        <w:rPr>
          <w:rFonts w:hint="eastAsia"/>
        </w:rPr>
        <w:t>？</w:t>
      </w:r>
    </w:p>
    <w:p w14:paraId="4D324129" w14:textId="77777777" w:rsidR="004876F0" w:rsidRDefault="004876F0">
      <w:pPr>
        <w:ind w:firstLineChars="200" w:firstLine="420"/>
      </w:pPr>
    </w:p>
    <w:p w14:paraId="1BFA99CA" w14:textId="77777777" w:rsidR="004876F0" w:rsidRDefault="002E7E81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隐藏剧情文案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26</w:t>
      </w:r>
      <w:r>
        <w:rPr>
          <w:rFonts w:hint="eastAsia"/>
          <w:b/>
          <w:bCs/>
          <w:i/>
          <w:iCs/>
        </w:rPr>
        <w:t>)</w:t>
      </w:r>
    </w:p>
    <w:p w14:paraId="77EA9054" w14:textId="77777777" w:rsidR="004876F0" w:rsidRDefault="002E7E81">
      <w:pPr>
        <w:ind w:firstLineChars="200" w:firstLine="420"/>
      </w:pPr>
      <w:r>
        <w:rPr>
          <w:rFonts w:hint="eastAsia"/>
        </w:rPr>
        <w:t>（具体形式待设计）</w:t>
      </w:r>
    </w:p>
    <w:p w14:paraId="7CAFDE53" w14:textId="77777777" w:rsidR="004876F0" w:rsidRDefault="002E7E81">
      <w:pPr>
        <w:ind w:firstLineChars="200" w:firstLine="420"/>
      </w:pPr>
      <w:r>
        <w:rPr>
          <w:rFonts w:hint="eastAsia"/>
        </w:rPr>
        <w:t>7点1</w:t>
      </w:r>
      <w:r>
        <w:t>5</w:t>
      </w:r>
      <w:r>
        <w:rPr>
          <w:rFonts w:hint="eastAsia"/>
        </w:rPr>
        <w:t>分</w:t>
      </w:r>
    </w:p>
    <w:p w14:paraId="01F10114" w14:textId="77777777" w:rsidR="004876F0" w:rsidRDefault="002E7E81">
      <w:pPr>
        <w:ind w:firstLineChars="200" w:firstLine="420"/>
      </w:pPr>
      <w:r>
        <w:rPr>
          <w:rFonts w:hint="eastAsia"/>
        </w:rPr>
        <w:t>清早起床，想着舒松下筋骨</w:t>
      </w:r>
    </w:p>
    <w:p w14:paraId="15C31789" w14:textId="0104FE80" w:rsidR="004876F0" w:rsidRDefault="002E7E81">
      <w:pPr>
        <w:ind w:firstLineChars="200" w:firstLine="420"/>
      </w:pPr>
      <w:r>
        <w:rPr>
          <w:rFonts w:hint="eastAsia"/>
        </w:rPr>
        <w:t>却感到</w:t>
      </w:r>
      <w:ins w:id="245" w:author="Zhang, Ge (Boris) [JRDCN]" w:date="2021-01-28T11:21:00Z">
        <w:r w:rsidR="0083286E">
          <w:rPr>
            <w:rFonts w:hint="eastAsia"/>
          </w:rPr>
          <w:t>喉咙干涩</w:t>
        </w:r>
      </w:ins>
      <w:ins w:id="246" w:author="Zhang, Ge (Boris) [JRDCN]" w:date="2021-01-28T11:24:00Z">
        <w:r w:rsidR="0083286E">
          <w:rPr>
            <w:rFonts w:hint="eastAsia"/>
          </w:rPr>
          <w:t>很</w:t>
        </w:r>
      </w:ins>
      <w:ins w:id="247" w:author="Zhang, Ge (Boris) [JRDCN]" w:date="2021-01-28T11:21:00Z">
        <w:r w:rsidR="0083286E">
          <w:rPr>
            <w:rFonts w:hint="eastAsia"/>
          </w:rPr>
          <w:t>不舒服</w:t>
        </w:r>
      </w:ins>
      <w:del w:id="248" w:author="Zhang, Ge (Boris) [JRDCN]" w:date="2021-01-28T11:22:00Z">
        <w:r w:rsidDel="0083286E">
          <w:rPr>
            <w:rFonts w:hint="eastAsia"/>
          </w:rPr>
          <w:delText>咽喉处有明显的不适感</w:delText>
        </w:r>
      </w:del>
    </w:p>
    <w:p w14:paraId="786AB03F" w14:textId="77777777" w:rsidR="004876F0" w:rsidRDefault="002E7E81">
      <w:pPr>
        <w:ind w:firstLineChars="200" w:firstLine="420"/>
      </w:pPr>
      <w:r>
        <w:rPr>
          <w:rFonts w:hint="eastAsia"/>
        </w:rPr>
        <w:t>天气渐寒，时不时会有些干咳</w:t>
      </w:r>
    </w:p>
    <w:p w14:paraId="2FF84AB0" w14:textId="77777777" w:rsidR="004876F0" w:rsidRDefault="002E7E81">
      <w:pPr>
        <w:ind w:firstLineChars="200" w:firstLine="420"/>
      </w:pPr>
      <w:r>
        <w:rPr>
          <w:rFonts w:hint="eastAsia"/>
        </w:rPr>
        <w:t>可能咽喉炎又要发作了吧。</w:t>
      </w:r>
    </w:p>
    <w:p w14:paraId="635607B2" w14:textId="77777777" w:rsidR="004876F0" w:rsidRDefault="004876F0">
      <w:pPr>
        <w:ind w:firstLineChars="200" w:firstLine="420"/>
      </w:pPr>
    </w:p>
    <w:p w14:paraId="7672159F" w14:textId="77777777" w:rsidR="004876F0" w:rsidRDefault="002E7E81">
      <w:pPr>
        <w:ind w:firstLineChars="200" w:firstLine="420"/>
      </w:pPr>
      <w:r>
        <w:rPr>
          <w:rFonts w:hint="eastAsia"/>
        </w:rPr>
        <w:t>8点1</w:t>
      </w:r>
      <w:r>
        <w:t>5</w:t>
      </w:r>
      <w:r>
        <w:rPr>
          <w:rFonts w:hint="eastAsia"/>
        </w:rPr>
        <w:t>分</w:t>
      </w:r>
    </w:p>
    <w:p w14:paraId="11B46C6D" w14:textId="77777777" w:rsidR="004876F0" w:rsidRDefault="002E7E81">
      <w:pPr>
        <w:ind w:firstLineChars="200" w:firstLine="420"/>
      </w:pPr>
      <w:r>
        <w:rPr>
          <w:rFonts w:hint="eastAsia"/>
        </w:rPr>
        <w:t>老伴精心准备的早饭</w:t>
      </w:r>
    </w:p>
    <w:p w14:paraId="51B04838" w14:textId="77777777" w:rsidR="004876F0" w:rsidRDefault="002E7E81">
      <w:pPr>
        <w:ind w:firstLineChars="200" w:firstLine="420"/>
      </w:pPr>
      <w:r>
        <w:rPr>
          <w:rFonts w:hint="eastAsia"/>
        </w:rPr>
        <w:t>但吃起来还是有点没味道</w:t>
      </w:r>
    </w:p>
    <w:p w14:paraId="72CF7624" w14:textId="77777777" w:rsidR="004876F0" w:rsidRDefault="002E7E81">
      <w:pPr>
        <w:ind w:firstLineChars="200" w:firstLine="420"/>
      </w:pPr>
      <w:r>
        <w:rPr>
          <w:rFonts w:hint="eastAsia"/>
        </w:rPr>
        <w:t>哎，我的味觉越来越不敏感了。</w:t>
      </w:r>
    </w:p>
    <w:p w14:paraId="1BF42F34" w14:textId="77777777" w:rsidR="004876F0" w:rsidRDefault="004876F0">
      <w:pPr>
        <w:ind w:firstLineChars="200" w:firstLine="420"/>
      </w:pPr>
    </w:p>
    <w:p w14:paraId="01C39591" w14:textId="77777777" w:rsidR="004876F0" w:rsidRDefault="002E7E81">
      <w:pPr>
        <w:ind w:firstLineChars="200" w:firstLine="420"/>
      </w:pPr>
      <w:r>
        <w:t>8</w:t>
      </w:r>
      <w:r>
        <w:rPr>
          <w:rFonts w:hint="eastAsia"/>
        </w:rPr>
        <w:t>点</w:t>
      </w:r>
      <w:r>
        <w:t>55</w:t>
      </w:r>
      <w:r>
        <w:rPr>
          <w:rFonts w:hint="eastAsia"/>
        </w:rPr>
        <w:t>分</w:t>
      </w:r>
    </w:p>
    <w:p w14:paraId="474D8D94" w14:textId="77777777" w:rsidR="004876F0" w:rsidRDefault="002E7E81">
      <w:pPr>
        <w:ind w:firstLineChars="200" w:firstLine="420"/>
      </w:pPr>
      <w:r>
        <w:rPr>
          <w:rFonts w:hint="eastAsia"/>
        </w:rPr>
        <w:t>到了工作单位</w:t>
      </w:r>
    </w:p>
    <w:p w14:paraId="053D3F90" w14:textId="77777777" w:rsidR="004876F0" w:rsidRDefault="002E7E81">
      <w:pPr>
        <w:ind w:firstLineChars="200" w:firstLine="420"/>
      </w:pPr>
      <w:r>
        <w:rPr>
          <w:rFonts w:hint="eastAsia"/>
        </w:rPr>
        <w:t>同事们陆陆续续来上班</w:t>
      </w:r>
    </w:p>
    <w:p w14:paraId="19BC24CC" w14:textId="77777777" w:rsidR="004876F0" w:rsidRDefault="002E7E81">
      <w:pPr>
        <w:ind w:firstLineChars="200" w:firstLine="420"/>
      </w:pPr>
      <w:r>
        <w:rPr>
          <w:rFonts w:hint="eastAsia"/>
        </w:rPr>
        <w:t>排了排今天的日程表</w:t>
      </w:r>
    </w:p>
    <w:p w14:paraId="61DC6366" w14:textId="77777777" w:rsidR="004876F0" w:rsidRDefault="002E7E81">
      <w:pPr>
        <w:ind w:firstLineChars="200" w:firstLine="420"/>
      </w:pPr>
      <w:r>
        <w:rPr>
          <w:rFonts w:hint="eastAsia"/>
        </w:rPr>
        <w:t>又是繁忙的一天。</w:t>
      </w:r>
    </w:p>
    <w:p w14:paraId="5EDE3039" w14:textId="77777777" w:rsidR="004876F0" w:rsidRDefault="004876F0">
      <w:pPr>
        <w:ind w:firstLineChars="200" w:firstLine="420"/>
      </w:pPr>
    </w:p>
    <w:p w14:paraId="0CECD154" w14:textId="77777777" w:rsidR="004876F0" w:rsidRDefault="002E7E81">
      <w:pPr>
        <w:ind w:firstLineChars="200"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</w:t>
      </w:r>
    </w:p>
    <w:p w14:paraId="74273617" w14:textId="77777777" w:rsidR="004876F0" w:rsidRDefault="002E7E81">
      <w:pPr>
        <w:ind w:firstLineChars="200" w:firstLine="420"/>
      </w:pPr>
      <w:r>
        <w:rPr>
          <w:rFonts w:hint="eastAsia"/>
        </w:rPr>
        <w:t>都坐了一个半小时了</w:t>
      </w:r>
    </w:p>
    <w:p w14:paraId="1F530180" w14:textId="77777777" w:rsidR="004876F0" w:rsidRDefault="002E7E81">
      <w:pPr>
        <w:ind w:firstLineChars="200" w:firstLine="420"/>
      </w:pPr>
      <w:r>
        <w:rPr>
          <w:rFonts w:hint="eastAsia"/>
        </w:rPr>
        <w:t>出门活动活动</w:t>
      </w:r>
    </w:p>
    <w:p w14:paraId="4E6D49C4" w14:textId="77777777" w:rsidR="004876F0" w:rsidRDefault="002E7E81">
      <w:pPr>
        <w:ind w:firstLineChars="200" w:firstLine="420"/>
      </w:pPr>
      <w:r>
        <w:rPr>
          <w:rFonts w:hint="eastAsia"/>
        </w:rPr>
        <w:t>几位老友果然已经在老地方等着了</w:t>
      </w:r>
    </w:p>
    <w:p w14:paraId="51B3BBDE" w14:textId="77777777" w:rsidR="004876F0" w:rsidRDefault="002E7E81">
      <w:pPr>
        <w:ind w:firstLineChars="200" w:firstLine="420"/>
      </w:pPr>
      <w:r>
        <w:rPr>
          <w:rFonts w:hint="eastAsia"/>
        </w:rPr>
        <w:t>见面接过一根烟</w:t>
      </w:r>
    </w:p>
    <w:p w14:paraId="773B216A" w14:textId="77777777" w:rsidR="004876F0" w:rsidRDefault="002E7E81">
      <w:pPr>
        <w:ind w:firstLineChars="200" w:firstLine="420"/>
      </w:pPr>
      <w:r>
        <w:rPr>
          <w:rFonts w:hint="eastAsia"/>
        </w:rPr>
        <w:lastRenderedPageBreak/>
        <w:t>天南海北聊起来，聊新闻，聊股市……</w:t>
      </w:r>
    </w:p>
    <w:p w14:paraId="327DE3AF" w14:textId="77777777" w:rsidR="004876F0" w:rsidRDefault="002E7E81">
      <w:pPr>
        <w:ind w:firstLineChars="200" w:firstLine="420"/>
      </w:pPr>
      <w:r>
        <w:rPr>
          <w:rFonts w:hint="eastAsia"/>
        </w:rPr>
        <w:t>不知不觉聊了十多分钟</w:t>
      </w:r>
    </w:p>
    <w:p w14:paraId="229473F0" w14:textId="77777777" w:rsidR="004876F0" w:rsidRDefault="002E7E81">
      <w:pPr>
        <w:ind w:firstLineChars="200" w:firstLine="420"/>
      </w:pPr>
      <w:r>
        <w:rPr>
          <w:rFonts w:hint="eastAsia"/>
        </w:rPr>
        <w:t>看看自己脚下，多了三个烟头</w:t>
      </w:r>
    </w:p>
    <w:p w14:paraId="34307CFA" w14:textId="77777777" w:rsidR="004876F0" w:rsidRDefault="004876F0">
      <w:pPr>
        <w:ind w:firstLineChars="200" w:firstLine="420"/>
      </w:pPr>
    </w:p>
    <w:p w14:paraId="433764E7" w14:textId="77777777" w:rsidR="004876F0" w:rsidRDefault="002E7E81">
      <w:pPr>
        <w:ind w:firstLineChars="200"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点1</w:t>
      </w:r>
      <w:r>
        <w:t>0</w:t>
      </w:r>
      <w:r>
        <w:rPr>
          <w:rFonts w:hint="eastAsia"/>
        </w:rPr>
        <w:t>分</w:t>
      </w:r>
    </w:p>
    <w:p w14:paraId="3F26C2D7" w14:textId="77777777" w:rsidR="004876F0" w:rsidRDefault="002E7E81">
      <w:pPr>
        <w:ind w:firstLineChars="200" w:firstLine="420"/>
      </w:pPr>
      <w:r>
        <w:rPr>
          <w:rFonts w:hint="eastAsia"/>
        </w:rPr>
        <w:t>回到办公室后就一直埋头处理工作</w:t>
      </w:r>
    </w:p>
    <w:p w14:paraId="4D0D928A" w14:textId="77777777" w:rsidR="004876F0" w:rsidRDefault="002E7E81">
      <w:pPr>
        <w:ind w:firstLineChars="200" w:firstLine="420"/>
      </w:pPr>
      <w:r>
        <w:rPr>
          <w:rFonts w:hint="eastAsia"/>
        </w:rPr>
        <w:t>结果忙起来连午饭都忘记了吃</w:t>
      </w:r>
    </w:p>
    <w:p w14:paraId="1CBB8935" w14:textId="77777777" w:rsidR="004876F0" w:rsidRDefault="002E7E81">
      <w:pPr>
        <w:ind w:firstLineChars="200" w:firstLine="420"/>
      </w:pPr>
      <w:r>
        <w:rPr>
          <w:rFonts w:hint="eastAsia"/>
        </w:rPr>
        <w:t>有时事情多了真的是让人应接不暇</w:t>
      </w:r>
    </w:p>
    <w:p w14:paraId="618B7E42" w14:textId="77777777" w:rsidR="004876F0" w:rsidRDefault="004876F0">
      <w:pPr>
        <w:ind w:firstLineChars="200" w:firstLine="420"/>
      </w:pPr>
    </w:p>
    <w:p w14:paraId="3F77992C" w14:textId="77777777" w:rsidR="004876F0" w:rsidRDefault="002E7E81">
      <w:pPr>
        <w:ind w:firstLineChars="200" w:firstLine="4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点4</w:t>
      </w:r>
      <w:r>
        <w:t>0</w:t>
      </w:r>
      <w:r>
        <w:rPr>
          <w:rFonts w:hint="eastAsia"/>
        </w:rPr>
        <w:t>分</w:t>
      </w:r>
    </w:p>
    <w:p w14:paraId="6A3BF5BD" w14:textId="77777777" w:rsidR="004876F0" w:rsidRDefault="002E7E81">
      <w:pPr>
        <w:ind w:firstLineChars="200" w:firstLine="420"/>
      </w:pPr>
      <w:r>
        <w:rPr>
          <w:rFonts w:hint="eastAsia"/>
        </w:rPr>
        <w:t>老伴打电话又跟我纠结昨天谁对谁错</w:t>
      </w:r>
    </w:p>
    <w:p w14:paraId="194F3BD0" w14:textId="77777777" w:rsidR="004876F0" w:rsidRDefault="002E7E81">
      <w:pPr>
        <w:ind w:firstLineChars="200" w:firstLine="420"/>
      </w:pPr>
      <w:r>
        <w:rPr>
          <w:rFonts w:hint="eastAsia"/>
        </w:rPr>
        <w:t>还是这么絮絮叨叨、得理不饶人</w:t>
      </w:r>
    </w:p>
    <w:p w14:paraId="0FB66079" w14:textId="77777777" w:rsidR="004876F0" w:rsidRDefault="002E7E81">
      <w:pPr>
        <w:ind w:firstLineChars="200" w:firstLine="420"/>
      </w:pPr>
      <w:r>
        <w:rPr>
          <w:rFonts w:hint="eastAsia"/>
        </w:rPr>
        <w:t>出去抽根烟消消气</w:t>
      </w:r>
    </w:p>
    <w:p w14:paraId="629FC77D" w14:textId="77777777" w:rsidR="004876F0" w:rsidRDefault="004876F0"/>
    <w:p w14:paraId="26B4F5D5" w14:textId="77777777" w:rsidR="004876F0" w:rsidRDefault="002E7E81">
      <w:pPr>
        <w:ind w:firstLineChars="200" w:firstLine="420"/>
      </w:pPr>
      <w:r>
        <w:t>18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</w:t>
      </w:r>
    </w:p>
    <w:p w14:paraId="0747A3AE" w14:textId="77777777" w:rsidR="004876F0" w:rsidRDefault="002E7E81">
      <w:pPr>
        <w:ind w:firstLineChars="200" w:firstLine="420"/>
      </w:pPr>
      <w:r>
        <w:rPr>
          <w:rFonts w:hint="eastAsia"/>
        </w:rPr>
        <w:t>开车到小区车库停下车</w:t>
      </w:r>
    </w:p>
    <w:p w14:paraId="625EFFA2" w14:textId="77777777" w:rsidR="004876F0" w:rsidRDefault="002E7E81">
      <w:pPr>
        <w:ind w:firstLineChars="200" w:firstLine="420"/>
      </w:pPr>
      <w:r>
        <w:rPr>
          <w:rFonts w:hint="eastAsia"/>
        </w:rPr>
        <w:t>先不急着进家门</w:t>
      </w:r>
    </w:p>
    <w:p w14:paraId="7181D73F" w14:textId="77777777" w:rsidR="004876F0" w:rsidRDefault="002E7E81">
      <w:pPr>
        <w:ind w:firstLineChars="200" w:firstLine="420"/>
      </w:pPr>
      <w:r>
        <w:rPr>
          <w:rFonts w:hint="eastAsia"/>
        </w:rPr>
        <w:t>躺在车里，点根烟</w:t>
      </w:r>
    </w:p>
    <w:p w14:paraId="1D2B6D39" w14:textId="77777777" w:rsidR="004876F0" w:rsidRDefault="002E7E81">
      <w:pPr>
        <w:ind w:firstLineChars="200" w:firstLine="420"/>
      </w:pPr>
      <w:r>
        <w:rPr>
          <w:rFonts w:hint="eastAsia"/>
        </w:rPr>
        <w:t>享受片刻的私人世界</w:t>
      </w:r>
    </w:p>
    <w:p w14:paraId="2609D563" w14:textId="77777777" w:rsidR="004876F0" w:rsidRDefault="002E7E81">
      <w:pPr>
        <w:ind w:firstLineChars="200" w:firstLine="420"/>
      </w:pPr>
      <w:r>
        <w:t>回家之后</w:t>
      </w:r>
      <w:r>
        <w:rPr>
          <w:rFonts w:hint="eastAsia"/>
        </w:rPr>
        <w:t>可</w:t>
      </w:r>
      <w:r>
        <w:t>就不能尽情抽</w:t>
      </w:r>
      <w:r>
        <w:rPr>
          <w:rFonts w:hint="eastAsia"/>
        </w:rPr>
        <w:t>烟啦</w:t>
      </w:r>
    </w:p>
    <w:p w14:paraId="624BFAD9" w14:textId="77777777" w:rsidR="004876F0" w:rsidRDefault="004876F0"/>
    <w:p w14:paraId="17E34667" w14:textId="77777777" w:rsidR="004876F0" w:rsidRDefault="002E7E81">
      <w:pPr>
        <w:ind w:firstLineChars="200" w:firstLine="420"/>
      </w:pPr>
      <w:r>
        <w:rPr>
          <w:rFonts w:hint="eastAsia"/>
        </w:rPr>
        <w:t>2</w:t>
      </w:r>
      <w:r>
        <w:t>2点</w:t>
      </w:r>
      <w:r>
        <w:rPr>
          <w:rFonts w:hint="eastAsia"/>
        </w:rPr>
        <w:t>1</w:t>
      </w:r>
      <w:r>
        <w:t>5分</w:t>
      </w:r>
    </w:p>
    <w:p w14:paraId="0510A2A8" w14:textId="77777777" w:rsidR="004876F0" w:rsidRDefault="002E7E81">
      <w:pPr>
        <w:ind w:firstLineChars="200" w:firstLine="420"/>
      </w:pPr>
      <w:r>
        <w:rPr>
          <w:rFonts w:hint="eastAsia"/>
        </w:rPr>
        <w:t>洗漱完毕，带着一天的疲劳躺在床上</w:t>
      </w:r>
    </w:p>
    <w:p w14:paraId="6A3CB436" w14:textId="77777777" w:rsidR="004876F0" w:rsidRDefault="002E7E81">
      <w:pPr>
        <w:ind w:firstLineChars="200" w:firstLine="420"/>
      </w:pPr>
      <w:r>
        <w:rPr>
          <w:rFonts w:hint="eastAsia"/>
        </w:rPr>
        <w:t>老伴又问我咳嗽怎么样了</w:t>
      </w:r>
    </w:p>
    <w:p w14:paraId="35DA69C3" w14:textId="77777777" w:rsidR="004876F0" w:rsidRDefault="002E7E81">
      <w:pPr>
        <w:ind w:firstLineChars="200" w:firstLine="420"/>
      </w:pPr>
      <w:r>
        <w:rPr>
          <w:rFonts w:hint="eastAsia"/>
        </w:rPr>
        <w:t>身体有没有哪里不舒服</w:t>
      </w:r>
    </w:p>
    <w:p w14:paraId="17183822" w14:textId="77777777" w:rsidR="004876F0" w:rsidRDefault="002E7E81">
      <w:pPr>
        <w:ind w:firstLineChars="200" w:firstLine="420"/>
      </w:pPr>
      <w:r>
        <w:rPr>
          <w:rFonts w:hint="eastAsia"/>
        </w:rPr>
        <w:t>虽然知道她是关心我，但心里还是有些烦</w:t>
      </w:r>
    </w:p>
    <w:p w14:paraId="172E1F1C" w14:textId="77777777" w:rsidR="004876F0" w:rsidRDefault="002E7E81">
      <w:pPr>
        <w:ind w:firstLineChars="200" w:firstLine="420"/>
      </w:pPr>
      <w:r>
        <w:rPr>
          <w:rFonts w:hint="eastAsia"/>
        </w:rPr>
        <w:t>身体怎么还不好起来呢？</w:t>
      </w:r>
    </w:p>
    <w:p w14:paraId="5F6C35D5" w14:textId="77777777" w:rsidR="004876F0" w:rsidRDefault="002E7E81">
      <w:pPr>
        <w:ind w:firstLineChars="200" w:firstLine="420"/>
      </w:pPr>
      <w:r>
        <w:rPr>
          <w:rFonts w:hint="eastAsia"/>
        </w:rPr>
        <w:t>那样也不用她天天担心、天天追问我了</w:t>
      </w:r>
      <w:r w:rsidR="00481524">
        <w:rPr>
          <w:rFonts w:hint="eastAsia"/>
        </w:rPr>
        <w:t>……</w:t>
      </w:r>
    </w:p>
    <w:p w14:paraId="555A2337" w14:textId="77777777" w:rsidR="004876F0" w:rsidRDefault="004876F0">
      <w:pPr>
        <w:ind w:firstLineChars="200" w:firstLine="420"/>
      </w:pPr>
    </w:p>
    <w:p w14:paraId="7E05D1F7" w14:textId="77777777" w:rsidR="004876F0" w:rsidRDefault="004876F0">
      <w:pPr>
        <w:ind w:firstLineChars="200" w:firstLine="420"/>
      </w:pPr>
      <w:bookmarkStart w:id="249" w:name="_GoBack"/>
      <w:bookmarkEnd w:id="249"/>
    </w:p>
    <w:p w14:paraId="4054DA88" w14:textId="77777777" w:rsidR="004876F0" w:rsidRDefault="004876F0">
      <w:pPr>
        <w:ind w:firstLineChars="200" w:firstLine="420"/>
      </w:pPr>
    </w:p>
    <w:p w14:paraId="1250592B" w14:textId="77777777" w:rsidR="004876F0" w:rsidRDefault="004876F0">
      <w:pPr>
        <w:ind w:firstLineChars="200" w:firstLine="420"/>
      </w:pPr>
    </w:p>
    <w:p w14:paraId="2F797E38" w14:textId="77777777" w:rsidR="004876F0" w:rsidRDefault="004876F0">
      <w:pPr>
        <w:ind w:firstLine="420"/>
      </w:pPr>
    </w:p>
    <w:sectPr w:rsidR="0048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ang, Ge (Boris) [JRDCN]" w:date="2021-01-28T11:17:00Z" w:initials="ZG([">
    <w:p w14:paraId="7900ABBB" w14:textId="0ACBB697" w:rsidR="00991230" w:rsidRDefault="00991230">
      <w:pPr>
        <w:pStyle w:val="a3"/>
      </w:pPr>
      <w:r>
        <w:rPr>
          <w:rStyle w:val="a9"/>
        </w:rPr>
        <w:annotationRef/>
      </w:r>
      <w:r>
        <w:rPr>
          <w:rFonts w:hint="eastAsia"/>
        </w:rPr>
        <w:t>享受烟草？是不是又点拗口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0AB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1BC2" w16cex:dateUtc="2021-01-28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00ABBB" w16cid:durableId="23BD1B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5AC9F" w14:textId="77777777" w:rsidR="00666AFE" w:rsidRDefault="00666AFE" w:rsidP="00487FD3">
      <w:r>
        <w:separator/>
      </w:r>
    </w:p>
  </w:endnote>
  <w:endnote w:type="continuationSeparator" w:id="0">
    <w:p w14:paraId="74834B13" w14:textId="77777777" w:rsidR="00666AFE" w:rsidRDefault="00666AFE" w:rsidP="0048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F17D1" w14:textId="77777777" w:rsidR="00666AFE" w:rsidRDefault="00666AFE" w:rsidP="00487FD3">
      <w:r>
        <w:separator/>
      </w:r>
    </w:p>
  </w:footnote>
  <w:footnote w:type="continuationSeparator" w:id="0">
    <w:p w14:paraId="7E231800" w14:textId="77777777" w:rsidR="00666AFE" w:rsidRDefault="00666AFE" w:rsidP="00487FD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Zhang, Ge (Boris) [JRDCN]">
    <w15:presenceInfo w15:providerId="AD" w15:userId="S::gzhang53@its.jnj.com::3571fffc-efef-474f-9ed5-6542a4b79549"/>
  </w15:person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C73DAEBF-8712-4CFD-95B3-A9D604A1A873}"/>
    <w:docVar w:name="KY_MEDREF_VERSION" w:val="3"/>
  </w:docVars>
  <w:rsids>
    <w:rsidRoot w:val="008136DC"/>
    <w:rsid w:val="00033A3B"/>
    <w:rsid w:val="00057668"/>
    <w:rsid w:val="000630DC"/>
    <w:rsid w:val="00090A64"/>
    <w:rsid w:val="0009463C"/>
    <w:rsid w:val="00097501"/>
    <w:rsid w:val="000A4BA3"/>
    <w:rsid w:val="000C622E"/>
    <w:rsid w:val="000C6FBF"/>
    <w:rsid w:val="000C7E03"/>
    <w:rsid w:val="000E0AC5"/>
    <w:rsid w:val="000E2EAE"/>
    <w:rsid w:val="000E4CE3"/>
    <w:rsid w:val="000E516D"/>
    <w:rsid w:val="000E689E"/>
    <w:rsid w:val="000F01DA"/>
    <w:rsid w:val="00120AFF"/>
    <w:rsid w:val="001245AF"/>
    <w:rsid w:val="00127D69"/>
    <w:rsid w:val="001331A5"/>
    <w:rsid w:val="001360C2"/>
    <w:rsid w:val="001519DB"/>
    <w:rsid w:val="00153238"/>
    <w:rsid w:val="0015684A"/>
    <w:rsid w:val="001A0070"/>
    <w:rsid w:val="001B31FC"/>
    <w:rsid w:val="001B3A06"/>
    <w:rsid w:val="001B57D6"/>
    <w:rsid w:val="001C1984"/>
    <w:rsid w:val="001D0154"/>
    <w:rsid w:val="001D329D"/>
    <w:rsid w:val="001D6BA1"/>
    <w:rsid w:val="001D6C20"/>
    <w:rsid w:val="00201AF8"/>
    <w:rsid w:val="00210902"/>
    <w:rsid w:val="00221616"/>
    <w:rsid w:val="00223FE0"/>
    <w:rsid w:val="00233E9D"/>
    <w:rsid w:val="00241D93"/>
    <w:rsid w:val="002820E2"/>
    <w:rsid w:val="00284A28"/>
    <w:rsid w:val="00293027"/>
    <w:rsid w:val="002B0308"/>
    <w:rsid w:val="002E7E81"/>
    <w:rsid w:val="002F5DCE"/>
    <w:rsid w:val="00310F3C"/>
    <w:rsid w:val="00313BDD"/>
    <w:rsid w:val="0032218F"/>
    <w:rsid w:val="00326BD3"/>
    <w:rsid w:val="00334FC9"/>
    <w:rsid w:val="00344DE8"/>
    <w:rsid w:val="00345FAE"/>
    <w:rsid w:val="003667AA"/>
    <w:rsid w:val="0038087A"/>
    <w:rsid w:val="00391C47"/>
    <w:rsid w:val="003B1E93"/>
    <w:rsid w:val="003D571A"/>
    <w:rsid w:val="003E0FA8"/>
    <w:rsid w:val="003E2909"/>
    <w:rsid w:val="003E6FD9"/>
    <w:rsid w:val="0040439A"/>
    <w:rsid w:val="00413EEE"/>
    <w:rsid w:val="00441FFB"/>
    <w:rsid w:val="00447294"/>
    <w:rsid w:val="00451573"/>
    <w:rsid w:val="00452CB8"/>
    <w:rsid w:val="004604F7"/>
    <w:rsid w:val="00481524"/>
    <w:rsid w:val="00483668"/>
    <w:rsid w:val="004853CE"/>
    <w:rsid w:val="004856A4"/>
    <w:rsid w:val="004876F0"/>
    <w:rsid w:val="00487F43"/>
    <w:rsid w:val="00487FD3"/>
    <w:rsid w:val="004B4AA5"/>
    <w:rsid w:val="004D17F1"/>
    <w:rsid w:val="004F4515"/>
    <w:rsid w:val="005112E5"/>
    <w:rsid w:val="005414B3"/>
    <w:rsid w:val="0055363B"/>
    <w:rsid w:val="005542D5"/>
    <w:rsid w:val="005556F5"/>
    <w:rsid w:val="0056051C"/>
    <w:rsid w:val="00571F79"/>
    <w:rsid w:val="0058411B"/>
    <w:rsid w:val="005A1219"/>
    <w:rsid w:val="005B3B98"/>
    <w:rsid w:val="005E0772"/>
    <w:rsid w:val="00632D86"/>
    <w:rsid w:val="00660E05"/>
    <w:rsid w:val="00666AFE"/>
    <w:rsid w:val="00675149"/>
    <w:rsid w:val="00680E22"/>
    <w:rsid w:val="00681ADA"/>
    <w:rsid w:val="00686309"/>
    <w:rsid w:val="00694F5E"/>
    <w:rsid w:val="006A3812"/>
    <w:rsid w:val="006B0A7F"/>
    <w:rsid w:val="006B2810"/>
    <w:rsid w:val="006B2B8A"/>
    <w:rsid w:val="006B6383"/>
    <w:rsid w:val="006B75AA"/>
    <w:rsid w:val="006C68FA"/>
    <w:rsid w:val="006E4874"/>
    <w:rsid w:val="006E6184"/>
    <w:rsid w:val="006F0BBC"/>
    <w:rsid w:val="006F1499"/>
    <w:rsid w:val="006F597C"/>
    <w:rsid w:val="007078BE"/>
    <w:rsid w:val="00710633"/>
    <w:rsid w:val="00715476"/>
    <w:rsid w:val="00726AA9"/>
    <w:rsid w:val="007318AB"/>
    <w:rsid w:val="00734CB8"/>
    <w:rsid w:val="00745BB8"/>
    <w:rsid w:val="0074664A"/>
    <w:rsid w:val="00754806"/>
    <w:rsid w:val="00756896"/>
    <w:rsid w:val="007652CB"/>
    <w:rsid w:val="00765EB9"/>
    <w:rsid w:val="007662BA"/>
    <w:rsid w:val="00771D10"/>
    <w:rsid w:val="00775ED4"/>
    <w:rsid w:val="00776F4B"/>
    <w:rsid w:val="00786AAD"/>
    <w:rsid w:val="00794A7C"/>
    <w:rsid w:val="007977A6"/>
    <w:rsid w:val="0079786E"/>
    <w:rsid w:val="007A0E22"/>
    <w:rsid w:val="007A4044"/>
    <w:rsid w:val="007A4F4A"/>
    <w:rsid w:val="007A57DF"/>
    <w:rsid w:val="007C01DB"/>
    <w:rsid w:val="007C6AD8"/>
    <w:rsid w:val="007D6DDA"/>
    <w:rsid w:val="007E56C1"/>
    <w:rsid w:val="007F1455"/>
    <w:rsid w:val="008012B5"/>
    <w:rsid w:val="008136DC"/>
    <w:rsid w:val="0083286E"/>
    <w:rsid w:val="0084385A"/>
    <w:rsid w:val="00845992"/>
    <w:rsid w:val="0088600C"/>
    <w:rsid w:val="008B4971"/>
    <w:rsid w:val="008C23EA"/>
    <w:rsid w:val="008D52AB"/>
    <w:rsid w:val="008E01C4"/>
    <w:rsid w:val="008E7225"/>
    <w:rsid w:val="008F0B35"/>
    <w:rsid w:val="0091571D"/>
    <w:rsid w:val="0094285F"/>
    <w:rsid w:val="00972B3C"/>
    <w:rsid w:val="00991230"/>
    <w:rsid w:val="009B4276"/>
    <w:rsid w:val="009B4AF4"/>
    <w:rsid w:val="009D0DA5"/>
    <w:rsid w:val="009E438C"/>
    <w:rsid w:val="009F0BA2"/>
    <w:rsid w:val="009F457A"/>
    <w:rsid w:val="009F6F42"/>
    <w:rsid w:val="00A35223"/>
    <w:rsid w:val="00A35677"/>
    <w:rsid w:val="00A36550"/>
    <w:rsid w:val="00A723D0"/>
    <w:rsid w:val="00A942B3"/>
    <w:rsid w:val="00AF4DCE"/>
    <w:rsid w:val="00AF6558"/>
    <w:rsid w:val="00B27E6F"/>
    <w:rsid w:val="00B334CB"/>
    <w:rsid w:val="00B3585B"/>
    <w:rsid w:val="00B36255"/>
    <w:rsid w:val="00B42BAA"/>
    <w:rsid w:val="00B43FDB"/>
    <w:rsid w:val="00B60E8C"/>
    <w:rsid w:val="00B762F3"/>
    <w:rsid w:val="00B81B70"/>
    <w:rsid w:val="00B91B0B"/>
    <w:rsid w:val="00BC32D0"/>
    <w:rsid w:val="00BD7AFE"/>
    <w:rsid w:val="00BE2B57"/>
    <w:rsid w:val="00BF5B57"/>
    <w:rsid w:val="00C02AC9"/>
    <w:rsid w:val="00C1168E"/>
    <w:rsid w:val="00C26133"/>
    <w:rsid w:val="00C31C3D"/>
    <w:rsid w:val="00C47B70"/>
    <w:rsid w:val="00C57769"/>
    <w:rsid w:val="00C61F31"/>
    <w:rsid w:val="00C63E92"/>
    <w:rsid w:val="00C725E8"/>
    <w:rsid w:val="00C915BE"/>
    <w:rsid w:val="00CA72E3"/>
    <w:rsid w:val="00CC3E8E"/>
    <w:rsid w:val="00CC75DC"/>
    <w:rsid w:val="00CD506A"/>
    <w:rsid w:val="00CD5FC3"/>
    <w:rsid w:val="00CE5587"/>
    <w:rsid w:val="00CF09CC"/>
    <w:rsid w:val="00CF1A4A"/>
    <w:rsid w:val="00D048D4"/>
    <w:rsid w:val="00D04D87"/>
    <w:rsid w:val="00D06715"/>
    <w:rsid w:val="00D17AB8"/>
    <w:rsid w:val="00D203C4"/>
    <w:rsid w:val="00D31A31"/>
    <w:rsid w:val="00D341EB"/>
    <w:rsid w:val="00D36811"/>
    <w:rsid w:val="00D36CF0"/>
    <w:rsid w:val="00D45A24"/>
    <w:rsid w:val="00D51AFC"/>
    <w:rsid w:val="00D61A48"/>
    <w:rsid w:val="00D64921"/>
    <w:rsid w:val="00D85E8A"/>
    <w:rsid w:val="00D8608C"/>
    <w:rsid w:val="00D9446E"/>
    <w:rsid w:val="00D97AEE"/>
    <w:rsid w:val="00DA3F44"/>
    <w:rsid w:val="00DB1035"/>
    <w:rsid w:val="00DC3972"/>
    <w:rsid w:val="00DE05FE"/>
    <w:rsid w:val="00E00B13"/>
    <w:rsid w:val="00E0708B"/>
    <w:rsid w:val="00E155F6"/>
    <w:rsid w:val="00E15E60"/>
    <w:rsid w:val="00E16A7B"/>
    <w:rsid w:val="00E30F21"/>
    <w:rsid w:val="00E71442"/>
    <w:rsid w:val="00E977AF"/>
    <w:rsid w:val="00EC2757"/>
    <w:rsid w:val="00ED5678"/>
    <w:rsid w:val="00EE0330"/>
    <w:rsid w:val="00EE1E2B"/>
    <w:rsid w:val="00F10F27"/>
    <w:rsid w:val="00F14259"/>
    <w:rsid w:val="00F268EC"/>
    <w:rsid w:val="00F30241"/>
    <w:rsid w:val="00F323C7"/>
    <w:rsid w:val="00F333EE"/>
    <w:rsid w:val="00F4295E"/>
    <w:rsid w:val="00F46890"/>
    <w:rsid w:val="00F508D4"/>
    <w:rsid w:val="00F53160"/>
    <w:rsid w:val="00F57869"/>
    <w:rsid w:val="00F72A14"/>
    <w:rsid w:val="00F84F6C"/>
    <w:rsid w:val="00F86EF6"/>
    <w:rsid w:val="00F8788A"/>
    <w:rsid w:val="00F94770"/>
    <w:rsid w:val="00FA4C73"/>
    <w:rsid w:val="00FC222E"/>
    <w:rsid w:val="00FC700D"/>
    <w:rsid w:val="00FF2527"/>
    <w:rsid w:val="00FF6BFA"/>
    <w:rsid w:val="26F73788"/>
    <w:rsid w:val="71D1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FAA5"/>
  <w15:docId w15:val="{D0947CFA-A357-4848-BDEA-55783E9A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39"/>
    <w:qFormat/>
    <w:rPr>
      <w:rFonts w:eastAsia="宋体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64</cp:revision>
  <dcterms:created xsi:type="dcterms:W3CDTF">2021-01-04T00:58:00Z</dcterms:created>
  <dcterms:modified xsi:type="dcterms:W3CDTF">2021-02-07T02:30:00Z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