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E7F7E" w14:textId="6574E1BF" w:rsidR="0029410D" w:rsidRPr="00954B46" w:rsidRDefault="0029410D" w:rsidP="0029410D">
      <w:pPr>
        <w:jc w:val="center"/>
        <w:rPr>
          <w:rFonts w:ascii="等线" w:eastAsia="等线" w:hAnsi="等线"/>
          <w:b/>
          <w:bCs/>
          <w:sz w:val="32"/>
          <w:szCs w:val="36"/>
        </w:rPr>
      </w:pPr>
      <w:r w:rsidRPr="00954B46">
        <w:rPr>
          <w:rFonts w:ascii="等线" w:eastAsia="等线" w:hAnsi="等线" w:hint="eastAsia"/>
          <w:b/>
          <w:bCs/>
          <w:sz w:val="32"/>
          <w:szCs w:val="36"/>
        </w:rPr>
        <w:t>Day</w:t>
      </w:r>
      <w:r>
        <w:rPr>
          <w:rFonts w:ascii="等线" w:eastAsia="等线" w:hAnsi="等线"/>
          <w:b/>
          <w:bCs/>
          <w:sz w:val="32"/>
          <w:szCs w:val="36"/>
        </w:rPr>
        <w:t>6</w:t>
      </w:r>
      <w:r w:rsidRPr="00954B46">
        <w:rPr>
          <w:rFonts w:ascii="等线" w:eastAsia="等线" w:hAnsi="等线" w:hint="eastAsia"/>
          <w:b/>
          <w:bCs/>
          <w:sz w:val="32"/>
          <w:szCs w:val="36"/>
        </w:rPr>
        <w:t>分页脚本</w:t>
      </w:r>
    </w:p>
    <w:p w14:paraId="0E2DBE8C" w14:textId="77777777" w:rsidR="0029410D" w:rsidRPr="00954B46" w:rsidRDefault="0029410D" w:rsidP="0029410D">
      <w:pPr>
        <w:rPr>
          <w:rFonts w:ascii="等线" w:eastAsia="等线" w:hAnsi="等线"/>
        </w:rPr>
      </w:pPr>
    </w:p>
    <w:p w14:paraId="0BF3B610" w14:textId="046B9D91" w:rsidR="0029410D" w:rsidRPr="0029410D" w:rsidRDefault="0029410D" w:rsidP="0029410D">
      <w:pPr>
        <w:rPr>
          <w:rFonts w:ascii="等线" w:eastAsia="等线" w:hAnsi="等线"/>
        </w:rPr>
      </w:pPr>
      <w:r w:rsidRPr="00954B46">
        <w:rPr>
          <w:rFonts w:ascii="等线" w:eastAsia="等线" w:hAnsi="等线" w:hint="eastAsia"/>
          <w:b/>
          <w:bCs/>
          <w:i/>
          <w:iCs/>
          <w:u w:val="single"/>
        </w:rPr>
        <w:t>目标：</w:t>
      </w:r>
      <w:r w:rsidRPr="0029410D">
        <w:rPr>
          <w:rFonts w:ascii="等线" w:eastAsia="等线" w:hAnsi="等线" w:hint="eastAsia"/>
        </w:rPr>
        <w:t>史塔克</w:t>
      </w:r>
      <w:r>
        <w:rPr>
          <w:rFonts w:ascii="等线" w:eastAsia="等线" w:hAnsi="等线" w:hint="eastAsia"/>
        </w:rPr>
        <w:t>、</w:t>
      </w:r>
      <w:del w:id="0" w:author="王 自飞" w:date="2021-02-06T16:46:00Z">
        <w:r w:rsidR="00FB4115" w:rsidDel="006462E9">
          <w:rPr>
            <w:rFonts w:ascii="等线" w:eastAsia="等线" w:hAnsi="等线" w:hint="eastAsia"/>
          </w:rPr>
          <w:delText>顾大爷</w:delText>
        </w:r>
      </w:del>
      <w:ins w:id="1" w:author="王 自飞" w:date="2021-02-06T16:46:00Z">
        <w:r w:rsidR="006462E9">
          <w:rPr>
            <w:rFonts w:ascii="等线" w:eastAsia="等线" w:hAnsi="等线" w:hint="eastAsia"/>
          </w:rPr>
          <w:t>老顾</w:t>
        </w:r>
      </w:ins>
      <w:r>
        <w:rPr>
          <w:rFonts w:ascii="等线" w:eastAsia="等线" w:hAnsi="等线" w:hint="eastAsia"/>
        </w:rPr>
        <w:t>身体有恙，艾丽莎前来求助</w:t>
      </w:r>
      <w:r w:rsidRPr="0029410D">
        <w:rPr>
          <w:rFonts w:ascii="等线" w:eastAsia="等线" w:hAnsi="等线" w:hint="eastAsia"/>
        </w:rPr>
        <w:t>，两人一起查看吸烟有害健康的知识，以及二手烟、三手烟的危害。</w:t>
      </w:r>
      <w:r>
        <w:rPr>
          <w:rFonts w:ascii="等线" w:eastAsia="等线" w:hAnsi="等线" w:hint="eastAsia"/>
        </w:rPr>
        <w:t>下午用户</w:t>
      </w:r>
      <w:r w:rsidRPr="0029410D">
        <w:rPr>
          <w:rFonts w:ascii="等线" w:eastAsia="等线" w:hAnsi="等线" w:hint="eastAsia"/>
        </w:rPr>
        <w:t>又从星际委员会那里学到了吸烟对财务状况的影响、对于医疗费用的影响。通过这一天对吸烟危害的认知，让用户权衡利弊，敲响了心中的警钟。</w:t>
      </w:r>
    </w:p>
    <w:p w14:paraId="1F9C35F1" w14:textId="6A60DD76" w:rsidR="0029410D" w:rsidRDefault="005F287D" w:rsidP="0029410D">
      <w:pPr>
        <w:rPr>
          <w:rFonts w:ascii="等线" w:eastAsia="等线" w:hAnsi="等线"/>
        </w:rPr>
      </w:pPr>
      <w:r w:rsidRPr="005F287D">
        <w:rPr>
          <w:rFonts w:ascii="等线" w:eastAsia="等线" w:hAnsi="等线"/>
          <w:noProof/>
        </w:rPr>
        <w:drawing>
          <wp:inline distT="0" distB="0" distL="0" distR="0" wp14:anchorId="1AF338AE" wp14:editId="6E5C6A24">
            <wp:extent cx="5274310" cy="206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437"/>
                    <a:stretch/>
                  </pic:blipFill>
                  <pic:spPr bwMode="auto"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CF7C6" w14:textId="6F5A1CBA" w:rsidR="00670365" w:rsidRDefault="00670365" w:rsidP="0029410D">
      <w:pPr>
        <w:rPr>
          <w:rFonts w:ascii="等线" w:eastAsia="等线" w:hAnsi="等线"/>
        </w:rPr>
      </w:pPr>
    </w:p>
    <w:p w14:paraId="6F0CF571" w14:textId="77777777" w:rsidR="00670365" w:rsidRPr="00954B46" w:rsidRDefault="00670365" w:rsidP="0029410D">
      <w:pPr>
        <w:rPr>
          <w:rFonts w:ascii="等线" w:eastAsia="等线" w:hAnsi="等线"/>
        </w:rPr>
      </w:pPr>
    </w:p>
    <w:p w14:paraId="46CE25E2" w14:textId="77777777" w:rsidR="0029410D" w:rsidRPr="00954B46" w:rsidRDefault="0029410D" w:rsidP="0029410D">
      <w:pPr>
        <w:rPr>
          <w:rFonts w:ascii="等线" w:eastAsia="等线" w:hAnsi="等线"/>
          <w:b/>
          <w:bCs/>
          <w:i/>
          <w:iCs/>
          <w:u w:val="single"/>
        </w:rPr>
      </w:pPr>
      <w:r w:rsidRPr="00954B46"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（上午）</w:t>
      </w:r>
    </w:p>
    <w:p w14:paraId="6D9025F1" w14:textId="77777777" w:rsidR="0029410D" w:rsidRPr="00954B46" w:rsidRDefault="0029410D" w:rsidP="0029410D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4E0C7C65" w14:textId="78E237CA" w:rsidR="0029410D" w:rsidRPr="00954B46" w:rsidRDefault="0029410D" w:rsidP="0029410D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倒计时</w:t>
      </w:r>
      <w:r w:rsidR="00A411BF">
        <w:rPr>
          <w:rFonts w:ascii="等线" w:eastAsia="等线" w:hAnsi="等线"/>
          <w:b/>
          <w:bCs/>
          <w:i/>
          <w:iCs/>
        </w:rPr>
        <w:t>4</w:t>
      </w:r>
      <w:r w:rsidRPr="00954B46">
        <w:rPr>
          <w:rFonts w:ascii="等线" w:eastAsia="等线" w:hAnsi="等线" w:hint="eastAsia"/>
          <w:b/>
          <w:bCs/>
          <w:i/>
          <w:iCs/>
        </w:rPr>
        <w:t>天。</w:t>
      </w:r>
    </w:p>
    <w:p w14:paraId="500D139F" w14:textId="5F1AA269" w:rsidR="0029410D" w:rsidRPr="00954B46" w:rsidRDefault="00670365" w:rsidP="0029410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“吸烟有害健康”可不是一句空话……</w:t>
      </w:r>
      <w:ins w:id="2" w:author="a" w:date="2021-02-07T12:37:00Z">
        <w:r w:rsidR="00AD6262">
          <w:rPr>
            <w:rFonts w:ascii="等线" w:eastAsia="等线" w:hAnsi="等线" w:hint="eastAsia"/>
            <w:b/>
            <w:bCs/>
            <w:i/>
            <w:iCs/>
          </w:rPr>
          <w:t>（</w:t>
        </w:r>
      </w:ins>
      <w:r w:rsidR="0029410D" w:rsidRPr="00954B46">
        <w:rPr>
          <w:rFonts w:ascii="等线" w:eastAsia="等线" w:hAnsi="等线" w:hint="eastAsia"/>
          <w:b/>
          <w:bCs/>
          <w:i/>
          <w:iCs/>
        </w:rPr>
        <w:t>链接到主页）</w:t>
      </w:r>
    </w:p>
    <w:p w14:paraId="20B687F1" w14:textId="77777777" w:rsidR="0029410D" w:rsidRPr="00954B46" w:rsidRDefault="0029410D" w:rsidP="0029410D">
      <w:pPr>
        <w:rPr>
          <w:rFonts w:ascii="等线" w:eastAsia="等线" w:hAnsi="等线"/>
          <w:b/>
          <w:bCs/>
          <w:i/>
          <w:iCs/>
        </w:rPr>
      </w:pPr>
    </w:p>
    <w:p w14:paraId="1589DF7A" w14:textId="77777777" w:rsidR="0029410D" w:rsidRPr="00954B46" w:rsidRDefault="0029410D" w:rsidP="0029410D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(P1)</w:t>
      </w:r>
    </w:p>
    <w:p w14:paraId="654F0444" w14:textId="3BFDFA39" w:rsidR="0029410D" w:rsidRPr="00954B46" w:rsidRDefault="0029410D" w:rsidP="0029410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DE61E4">
        <w:rPr>
          <w:rFonts w:ascii="等线" w:eastAsia="等线" w:hAnsi="等线" w:hint="eastAsia"/>
        </w:rPr>
        <w:t>（担心）</w:t>
      </w:r>
    </w:p>
    <w:p w14:paraId="23638058" w14:textId="77777777" w:rsidR="0029410D" w:rsidRPr="00954B46" w:rsidRDefault="0029410D" w:rsidP="0029410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1FE5787" w14:textId="7EF51DE1" w:rsidR="006462E9" w:rsidRDefault="0029410D" w:rsidP="0029410D">
      <w:pPr>
        <w:ind w:firstLine="420"/>
        <w:rPr>
          <w:ins w:id="3" w:author="王 自飞" w:date="2021-02-06T16:46:00Z"/>
          <w:rFonts w:ascii="等线" w:eastAsia="等线" w:hAnsi="等线"/>
        </w:rPr>
      </w:pPr>
      <w:del w:id="4" w:author="a" w:date="2021-02-07T12:38:00Z">
        <w:r w:rsidRPr="0029410D" w:rsidDel="00AD6262">
          <w:rPr>
            <w:rFonts w:ascii="等线" w:eastAsia="等线" w:hAnsi="等线" w:hint="eastAsia"/>
          </w:rPr>
          <w:delText>使者</w:delText>
        </w:r>
        <w:r w:rsidDel="00AD6262">
          <w:rPr>
            <w:rFonts w:ascii="等线" w:eastAsia="等线" w:hAnsi="等线" w:hint="eastAsia"/>
          </w:rPr>
          <w:delText>先生</w:delText>
        </w:r>
      </w:del>
      <w:ins w:id="5" w:author="a" w:date="2021-02-07T12:38:00Z">
        <w:r w:rsidR="00AD6262">
          <w:rPr>
            <w:rFonts w:ascii="等线" w:eastAsia="等线" w:hAnsi="等线" w:hint="eastAsia"/>
          </w:rPr>
          <w:t>Hi，地球的使者</w:t>
        </w:r>
      </w:ins>
      <w:r w:rsidRPr="0029410D">
        <w:rPr>
          <w:rFonts w:ascii="等线" w:eastAsia="等线" w:hAnsi="等线" w:hint="eastAsia"/>
        </w:rPr>
        <w:t>，我们又见面了。</w:t>
      </w:r>
    </w:p>
    <w:p w14:paraId="6E5D6B2D" w14:textId="1C8836C1" w:rsidR="006462E9" w:rsidRDefault="0029410D" w:rsidP="0029410D">
      <w:pPr>
        <w:ind w:firstLine="420"/>
        <w:rPr>
          <w:ins w:id="6" w:author="王 自飞" w:date="2021-02-06T16:46:00Z"/>
          <w:rFonts w:ascii="等线" w:eastAsia="等线" w:hAnsi="等线"/>
        </w:rPr>
      </w:pPr>
      <w:r w:rsidRPr="0029410D">
        <w:rPr>
          <w:rFonts w:ascii="等线" w:eastAsia="等线" w:hAnsi="等线" w:hint="eastAsia"/>
        </w:rPr>
        <w:t>今天本来是我父亲</w:t>
      </w:r>
      <w:r>
        <w:rPr>
          <w:rFonts w:ascii="等线" w:eastAsia="等线" w:hAnsi="等线" w:hint="eastAsia"/>
        </w:rPr>
        <w:t>要来的</w:t>
      </w:r>
      <w:r w:rsidRPr="0029410D">
        <w:rPr>
          <w:rFonts w:ascii="等线" w:eastAsia="等线" w:hAnsi="等线" w:hint="eastAsia"/>
        </w:rPr>
        <w:t>，但他</w:t>
      </w:r>
      <w:del w:id="7" w:author="a" w:date="2021-02-07T12:38:00Z">
        <w:r w:rsidRPr="0029410D" w:rsidDel="00AD6262">
          <w:rPr>
            <w:rFonts w:ascii="等线" w:eastAsia="等线" w:hAnsi="等线" w:hint="eastAsia"/>
          </w:rPr>
          <w:delText>的</w:delText>
        </w:r>
      </w:del>
      <w:r w:rsidRPr="0029410D">
        <w:rPr>
          <w:rFonts w:ascii="等线" w:eastAsia="等线" w:hAnsi="等线" w:hint="eastAsia"/>
        </w:rPr>
        <w:t>身</w:t>
      </w:r>
    </w:p>
    <w:p w14:paraId="53AEDDD5" w14:textId="77777777" w:rsidR="006462E9" w:rsidRDefault="0029410D" w:rsidP="0029410D">
      <w:pPr>
        <w:ind w:firstLine="420"/>
        <w:rPr>
          <w:ins w:id="8" w:author="王 自飞" w:date="2021-02-06T16:46:00Z"/>
          <w:rFonts w:ascii="等线" w:eastAsia="等线" w:hAnsi="等线"/>
        </w:rPr>
      </w:pPr>
      <w:r w:rsidRPr="0029410D">
        <w:rPr>
          <w:rFonts w:ascii="等线" w:eastAsia="等线" w:hAnsi="等线" w:hint="eastAsia"/>
        </w:rPr>
        <w:t>体不适，一直咳嗽不止</w:t>
      </w:r>
      <w:r>
        <w:rPr>
          <w:rFonts w:ascii="等线" w:eastAsia="等线" w:hAnsi="等线" w:hint="eastAsia"/>
        </w:rPr>
        <w:t>，这让我十分</w:t>
      </w:r>
    </w:p>
    <w:p w14:paraId="0AAE7464" w14:textId="10E59C6E" w:rsidR="0029410D" w:rsidRDefault="0029410D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担心……</w:t>
      </w:r>
    </w:p>
    <w:p w14:paraId="034FE94C" w14:textId="0C4399EA" w:rsidR="0029410D" w:rsidRDefault="00DE61E4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18744F25" w14:textId="77777777" w:rsidR="00DE61E4" w:rsidRDefault="00DE61E4" w:rsidP="0029410D">
      <w:pPr>
        <w:ind w:firstLine="420"/>
        <w:rPr>
          <w:rFonts w:ascii="等线" w:eastAsia="等线" w:hAnsi="等线"/>
        </w:rPr>
      </w:pPr>
    </w:p>
    <w:p w14:paraId="61B3D12E" w14:textId="77777777" w:rsidR="0029410D" w:rsidRPr="00954B46" w:rsidRDefault="0029410D" w:rsidP="0029410D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(P2)</w:t>
      </w:r>
    </w:p>
    <w:p w14:paraId="4A6CBC09" w14:textId="77777777" w:rsidR="0029410D" w:rsidRPr="00954B46" w:rsidRDefault="0029410D" w:rsidP="0029410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（头像）：无</w:t>
      </w:r>
    </w:p>
    <w:p w14:paraId="48767571" w14:textId="77777777" w:rsidR="0029410D" w:rsidRPr="00954B46" w:rsidRDefault="0029410D" w:rsidP="0029410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03845788" w14:textId="49FA9723" w:rsidR="0029410D" w:rsidRDefault="00AB4C4C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史塔克先生怎么了？病情严重吗？</w:t>
      </w:r>
    </w:p>
    <w:p w14:paraId="006C9F0B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3C17656F" w14:textId="61F4223D" w:rsidR="0029410D" w:rsidRDefault="0029410D" w:rsidP="0029410D">
      <w:pPr>
        <w:ind w:firstLine="420"/>
        <w:rPr>
          <w:rFonts w:ascii="等线" w:eastAsia="等线" w:hAnsi="等线"/>
        </w:rPr>
      </w:pPr>
    </w:p>
    <w:p w14:paraId="1EF8F2DF" w14:textId="17DDB504" w:rsidR="00AB4C4C" w:rsidRPr="00954B46" w:rsidRDefault="00AB4C4C" w:rsidP="00AB4C4C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3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4F8A22B6" w14:textId="3B3DDD2D" w:rsidR="00AB4C4C" w:rsidRPr="00954B46" w:rsidRDefault="00AB4C4C" w:rsidP="00AB4C4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DE61E4">
        <w:rPr>
          <w:rFonts w:ascii="等线" w:eastAsia="等线" w:hAnsi="等线" w:hint="eastAsia"/>
        </w:rPr>
        <w:t>（担心）</w:t>
      </w:r>
    </w:p>
    <w:p w14:paraId="6DD25CB8" w14:textId="016287D2" w:rsidR="0029410D" w:rsidRDefault="00AB4C4C" w:rsidP="00AB4C4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37DC450" w14:textId="77777777" w:rsidR="006462E9" w:rsidRDefault="00AB4C4C" w:rsidP="0029410D">
      <w:pPr>
        <w:ind w:firstLine="420"/>
        <w:rPr>
          <w:ins w:id="9" w:author="王 自飞" w:date="2021-02-06T16:47:00Z"/>
          <w:rFonts w:ascii="等线" w:eastAsia="等线" w:hAnsi="等线"/>
        </w:rPr>
      </w:pPr>
      <w:r w:rsidRPr="00AB4C4C">
        <w:rPr>
          <w:rFonts w:ascii="等线" w:eastAsia="等线" w:hAnsi="等线" w:hint="eastAsia"/>
        </w:rPr>
        <w:t>哎，他们</w:t>
      </w:r>
      <w:r>
        <w:rPr>
          <w:rFonts w:ascii="等线" w:eastAsia="等线" w:hAnsi="等线" w:hint="eastAsia"/>
        </w:rPr>
        <w:t>经常吸烟的人大多都有这样</w:t>
      </w:r>
    </w:p>
    <w:p w14:paraId="467D50D0" w14:textId="77777777" w:rsidR="006462E9" w:rsidRDefault="00AB4C4C" w:rsidP="0029410D">
      <w:pPr>
        <w:ind w:firstLine="420"/>
        <w:rPr>
          <w:ins w:id="10" w:author="王 自飞" w:date="2021-02-06T16:47:00Z"/>
          <w:rFonts w:ascii="等线" w:eastAsia="等线" w:hAnsi="等线"/>
        </w:rPr>
      </w:pPr>
      <w:r>
        <w:rPr>
          <w:rFonts w:ascii="等线" w:eastAsia="等线" w:hAnsi="等线" w:hint="eastAsia"/>
        </w:rPr>
        <w:t>的问题，嗓子不舒服，经常咳嗽等等</w:t>
      </w:r>
      <w:del w:id="11" w:author="王 自飞" w:date="2021-02-06T16:47:00Z">
        <w:r w:rsidDel="006462E9">
          <w:rPr>
            <w:rFonts w:ascii="等线" w:eastAsia="等线" w:hAnsi="等线" w:hint="eastAsia"/>
          </w:rPr>
          <w:delText>，</w:delText>
        </w:r>
      </w:del>
    </w:p>
    <w:p w14:paraId="2647B410" w14:textId="1AE10B5B" w:rsidR="0029410D" w:rsidRDefault="00670365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顾</w:t>
      </w:r>
      <w:r w:rsidR="00AB4C4C" w:rsidRPr="00AB4C4C">
        <w:rPr>
          <w:rFonts w:ascii="等线" w:eastAsia="等线" w:hAnsi="等线"/>
        </w:rPr>
        <w:t>爷爷的身体</w:t>
      </w:r>
      <w:r w:rsidR="00AB4C4C">
        <w:rPr>
          <w:rFonts w:ascii="等线" w:eastAsia="等线" w:hAnsi="等线" w:hint="eastAsia"/>
        </w:rPr>
        <w:t>状况</w:t>
      </w:r>
      <w:r w:rsidR="00AB4C4C" w:rsidRPr="00AB4C4C">
        <w:rPr>
          <w:rFonts w:ascii="等线" w:eastAsia="等线" w:hAnsi="等线"/>
        </w:rPr>
        <w:t>如今也不是很好。</w:t>
      </w:r>
    </w:p>
    <w:p w14:paraId="621E2802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7A5190D5" w14:textId="77777777" w:rsidR="0029410D" w:rsidRDefault="0029410D" w:rsidP="0029410D">
      <w:pPr>
        <w:ind w:firstLine="420"/>
        <w:rPr>
          <w:rFonts w:ascii="等线" w:eastAsia="等线" w:hAnsi="等线"/>
        </w:rPr>
      </w:pPr>
    </w:p>
    <w:p w14:paraId="0E5B8230" w14:textId="54715536" w:rsidR="00F36507" w:rsidRPr="00954B46" w:rsidRDefault="00F36507" w:rsidP="00F36507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4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679E304B" w14:textId="77777777" w:rsidR="00F36507" w:rsidRPr="00954B46" w:rsidRDefault="00F36507" w:rsidP="00F36507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（头像）：无</w:t>
      </w:r>
    </w:p>
    <w:p w14:paraId="3AAFAAAD" w14:textId="77777777" w:rsidR="00F36507" w:rsidRPr="00954B46" w:rsidRDefault="00F36507" w:rsidP="00F36507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64FD0780" w14:textId="0B935ED1" w:rsidR="006462E9" w:rsidRDefault="00F36507" w:rsidP="0029410D">
      <w:pPr>
        <w:ind w:firstLine="420"/>
        <w:rPr>
          <w:ins w:id="12" w:author="王 自飞" w:date="2021-02-06T16:48:00Z"/>
          <w:rFonts w:ascii="等线" w:eastAsia="等线" w:hAnsi="等线"/>
        </w:rPr>
      </w:pPr>
      <w:r>
        <w:rPr>
          <w:rFonts w:ascii="等线" w:eastAsia="等线" w:hAnsi="等线" w:hint="eastAsia"/>
        </w:rPr>
        <w:t>看来</w:t>
      </w:r>
      <w:del w:id="13" w:author="a" w:date="2021-02-07T12:39:00Z">
        <w:r w:rsidDel="003E661B">
          <w:rPr>
            <w:rFonts w:ascii="等线" w:eastAsia="等线" w:hAnsi="等线" w:hint="eastAsia"/>
          </w:rPr>
          <w:delText>，</w:delText>
        </w:r>
      </w:del>
      <w:ins w:id="14" w:author="a" w:date="2021-02-07T12:39:00Z">
        <w:r w:rsidR="003E661B">
          <w:rPr>
            <w:rFonts w:ascii="等线" w:eastAsia="等线" w:hAnsi="等线" w:hint="eastAsia"/>
          </w:rPr>
          <w:t>，</w:t>
        </w:r>
      </w:ins>
    </w:p>
    <w:p w14:paraId="0D42EE6C" w14:textId="77777777" w:rsidR="006462E9" w:rsidRDefault="00FF72DA" w:rsidP="0029410D">
      <w:pPr>
        <w:ind w:firstLine="420"/>
        <w:rPr>
          <w:ins w:id="15" w:author="王 自飞" w:date="2021-02-06T16:48:00Z"/>
          <w:rFonts w:ascii="等线" w:eastAsia="等线" w:hAnsi="等线"/>
        </w:rPr>
      </w:pPr>
      <w:r>
        <w:rPr>
          <w:rFonts w:ascii="等线" w:eastAsia="等线" w:hAnsi="等线" w:hint="eastAsia"/>
        </w:rPr>
        <w:t>这</w:t>
      </w:r>
      <w:r w:rsidR="00F36507">
        <w:rPr>
          <w:rFonts w:ascii="等线" w:eastAsia="等线" w:hAnsi="等线" w:hint="eastAsia"/>
        </w:rPr>
        <w:t>大概是吸烟太多导致的健康问题。</w:t>
      </w:r>
    </w:p>
    <w:p w14:paraId="6C2AD8AD" w14:textId="77777777" w:rsidR="006462E9" w:rsidRDefault="00F36507" w:rsidP="0029410D">
      <w:pPr>
        <w:ind w:firstLine="420"/>
        <w:rPr>
          <w:ins w:id="16" w:author="王 自飞" w:date="2021-02-06T16:49:00Z"/>
          <w:rFonts w:ascii="等线" w:eastAsia="等线" w:hAnsi="等线"/>
        </w:rPr>
      </w:pPr>
      <w:r w:rsidRPr="00F36507">
        <w:rPr>
          <w:rFonts w:ascii="等线" w:eastAsia="等线" w:hAnsi="等线" w:hint="eastAsia"/>
        </w:rPr>
        <w:t>其实在我们地球，</w:t>
      </w:r>
    </w:p>
    <w:p w14:paraId="7576E129" w14:textId="77777777" w:rsidR="006462E9" w:rsidRDefault="00F36507" w:rsidP="0029410D">
      <w:pPr>
        <w:ind w:firstLine="420"/>
        <w:rPr>
          <w:ins w:id="17" w:author="王 自飞" w:date="2021-02-06T16:49:00Z"/>
          <w:rFonts w:ascii="等线" w:eastAsia="等线" w:hAnsi="等线"/>
        </w:rPr>
      </w:pPr>
      <w:r w:rsidRPr="00F36507">
        <w:rPr>
          <w:rFonts w:ascii="等线" w:eastAsia="等线" w:hAnsi="等线" w:hint="eastAsia"/>
        </w:rPr>
        <w:t>每盒香烟的包装上都有</w:t>
      </w:r>
      <w:r w:rsidR="00615363">
        <w:rPr>
          <w:rFonts w:ascii="等线" w:eastAsia="等线" w:hAnsi="等线" w:hint="eastAsia"/>
        </w:rPr>
        <w:t>“</w:t>
      </w:r>
      <w:r w:rsidRPr="00F36507">
        <w:rPr>
          <w:rFonts w:ascii="等线" w:eastAsia="等线" w:hAnsi="等线" w:hint="eastAsia"/>
        </w:rPr>
        <w:t>吸烟有害健</w:t>
      </w:r>
    </w:p>
    <w:p w14:paraId="4704C0FF" w14:textId="42C75E3B" w:rsidR="00447216" w:rsidRDefault="00F36507" w:rsidP="0029410D">
      <w:pPr>
        <w:ind w:firstLine="420"/>
        <w:rPr>
          <w:rFonts w:ascii="等线" w:eastAsia="等线" w:hAnsi="等线"/>
        </w:rPr>
      </w:pPr>
      <w:r w:rsidRPr="00F36507">
        <w:rPr>
          <w:rFonts w:ascii="等线" w:eastAsia="等线" w:hAnsi="等线" w:hint="eastAsia"/>
        </w:rPr>
        <w:t>康</w:t>
      </w:r>
      <w:r w:rsidR="00615363">
        <w:rPr>
          <w:rFonts w:ascii="等线" w:eastAsia="等线" w:hAnsi="等线" w:hint="eastAsia"/>
        </w:rPr>
        <w:t>”</w:t>
      </w:r>
      <w:r w:rsidRPr="00F36507">
        <w:rPr>
          <w:rFonts w:ascii="等线" w:eastAsia="等线" w:hAnsi="等线" w:hint="eastAsia"/>
        </w:rPr>
        <w:t>的</w:t>
      </w:r>
      <w:r w:rsidR="00CF2574">
        <w:rPr>
          <w:rFonts w:ascii="等线" w:eastAsia="等线" w:hAnsi="等线" w:hint="eastAsia"/>
        </w:rPr>
        <w:t>图文</w:t>
      </w:r>
      <w:r w:rsidR="00313B5F">
        <w:rPr>
          <w:rFonts w:ascii="等线" w:eastAsia="等线" w:hAnsi="等线" w:hint="eastAsia"/>
        </w:rPr>
        <w:t>，用来警示吸烟者。</w:t>
      </w:r>
    </w:p>
    <w:p w14:paraId="4F5AD918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19288714" w14:textId="77777777" w:rsidR="00447216" w:rsidRDefault="00447216" w:rsidP="0029410D">
      <w:pPr>
        <w:ind w:firstLine="420"/>
        <w:rPr>
          <w:rFonts w:ascii="等线" w:eastAsia="等线" w:hAnsi="等线"/>
        </w:rPr>
      </w:pPr>
    </w:p>
    <w:p w14:paraId="2FC2E344" w14:textId="2B91DF01" w:rsidR="00447216" w:rsidRPr="00954B46" w:rsidRDefault="00447216" w:rsidP="00447216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5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629585E3" w14:textId="256C9DDB" w:rsidR="00447216" w:rsidRPr="00954B46" w:rsidRDefault="00447216" w:rsidP="00447216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DE61E4">
        <w:rPr>
          <w:rFonts w:ascii="等线" w:eastAsia="等线" w:hAnsi="等线" w:hint="eastAsia"/>
        </w:rPr>
        <w:t>（</w:t>
      </w:r>
      <w:r w:rsidR="00141067">
        <w:rPr>
          <w:rFonts w:ascii="等线" w:eastAsia="等线" w:hAnsi="等线" w:hint="eastAsia"/>
        </w:rPr>
        <w:t>正常</w:t>
      </w:r>
      <w:r w:rsidR="00DE61E4">
        <w:rPr>
          <w:rFonts w:ascii="等线" w:eastAsia="等线" w:hAnsi="等线" w:hint="eastAsia"/>
        </w:rPr>
        <w:t>）</w:t>
      </w:r>
    </w:p>
    <w:p w14:paraId="1D3E3BAB" w14:textId="77777777" w:rsidR="00447216" w:rsidRDefault="00447216" w:rsidP="00447216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49819900" w14:textId="6A9445FD" w:rsidR="00094E5F" w:rsidRDefault="00094E5F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</w:t>
      </w:r>
      <w:r w:rsidR="00020572">
        <w:rPr>
          <w:rFonts w:ascii="等线" w:eastAsia="等线" w:hAnsi="等线" w:hint="eastAsia"/>
        </w:rPr>
        <w:t>倒</w:t>
      </w:r>
      <w:r>
        <w:rPr>
          <w:rFonts w:ascii="等线" w:eastAsia="等线" w:hAnsi="等线" w:hint="eastAsia"/>
        </w:rPr>
        <w:t>不失为一个好办法</w:t>
      </w:r>
      <w:r w:rsidR="00020572">
        <w:rPr>
          <w:rFonts w:ascii="等线" w:eastAsia="等线" w:hAnsi="等线" w:hint="eastAsia"/>
        </w:rPr>
        <w:t>！</w:t>
      </w:r>
    </w:p>
    <w:p w14:paraId="2F70039E" w14:textId="54EF31D9" w:rsidR="00B630C0" w:rsidRDefault="00094E5F" w:rsidP="0029410D">
      <w:pPr>
        <w:ind w:firstLine="420"/>
        <w:rPr>
          <w:ins w:id="18" w:author="王 自飞" w:date="2021-02-06T16:51:00Z"/>
          <w:rFonts w:ascii="等线" w:eastAsia="等线" w:hAnsi="等线"/>
        </w:rPr>
      </w:pPr>
      <w:r>
        <w:rPr>
          <w:rFonts w:ascii="等线" w:eastAsia="等线" w:hAnsi="等线" w:hint="eastAsia"/>
        </w:rPr>
        <w:t>那</w:t>
      </w:r>
      <w:r w:rsidR="00260E29">
        <w:rPr>
          <w:rFonts w:ascii="等线" w:eastAsia="等线" w:hAnsi="等线" w:hint="eastAsia"/>
        </w:rPr>
        <w:t>吸烟是怎样损害健康的</w:t>
      </w:r>
      <w:del w:id="19" w:author="a" w:date="2021-02-07T12:39:00Z">
        <w:r w:rsidR="00260E29" w:rsidDel="003E661B">
          <w:rPr>
            <w:rFonts w:ascii="等线" w:eastAsia="等线" w:hAnsi="等线" w:hint="eastAsia"/>
          </w:rPr>
          <w:delText>，</w:delText>
        </w:r>
      </w:del>
      <w:ins w:id="20" w:author="a" w:date="2021-02-07T12:39:00Z">
        <w:r w:rsidR="003E661B">
          <w:rPr>
            <w:rFonts w:ascii="等线" w:eastAsia="等线" w:hAnsi="等线" w:hint="eastAsia"/>
          </w:rPr>
          <w:t>，</w:t>
        </w:r>
      </w:ins>
    </w:p>
    <w:p w14:paraId="1115A144" w14:textId="75A61BBE" w:rsidR="00B630C0" w:rsidRDefault="00C94CCD" w:rsidP="0029410D">
      <w:pPr>
        <w:ind w:firstLine="420"/>
        <w:rPr>
          <w:ins w:id="21" w:author="王 自飞" w:date="2021-02-06T16:51:00Z"/>
          <w:rFonts w:ascii="等线" w:eastAsia="等线" w:hAnsi="等线"/>
        </w:rPr>
      </w:pPr>
      <w:del w:id="22" w:author="王 自飞" w:date="2021-02-06T16:50:00Z">
        <w:r w:rsidDel="006462E9">
          <w:rPr>
            <w:rFonts w:ascii="等线" w:eastAsia="等线" w:hAnsi="等线" w:hint="eastAsia"/>
          </w:rPr>
          <w:delText>您</w:delText>
        </w:r>
      </w:del>
      <w:ins w:id="23" w:author="王 自飞" w:date="2021-02-06T16:50:00Z">
        <w:r w:rsidR="006462E9">
          <w:rPr>
            <w:rFonts w:ascii="等线" w:eastAsia="等线" w:hAnsi="等线" w:hint="eastAsia"/>
          </w:rPr>
          <w:t>你</w:t>
        </w:r>
      </w:ins>
      <w:ins w:id="24" w:author="a" w:date="2021-02-07T12:39:00Z">
        <w:r w:rsidR="003E661B">
          <w:rPr>
            <w:rFonts w:ascii="等线" w:eastAsia="等线" w:hAnsi="等线"/>
          </w:rPr>
          <w:t>这里有相关</w:t>
        </w:r>
      </w:ins>
      <w:del w:id="25" w:author="a" w:date="2021-02-07T12:39:00Z">
        <w:r w:rsidDel="003E661B">
          <w:rPr>
            <w:rFonts w:ascii="等线" w:eastAsia="等线" w:hAnsi="等线" w:hint="eastAsia"/>
          </w:rPr>
          <w:delText>有这方面</w:delText>
        </w:r>
      </w:del>
      <w:r>
        <w:rPr>
          <w:rFonts w:ascii="等线" w:eastAsia="等线" w:hAnsi="等线" w:hint="eastAsia"/>
        </w:rPr>
        <w:t>的知识吗</w:t>
      </w:r>
      <w:r w:rsidR="00DF0426">
        <w:rPr>
          <w:rFonts w:ascii="等线" w:eastAsia="等线" w:hAnsi="等线" w:hint="eastAsia"/>
        </w:rPr>
        <w:t>？</w:t>
      </w:r>
    </w:p>
    <w:p w14:paraId="1344E3FD" w14:textId="025BB6E1" w:rsidR="00447216" w:rsidRDefault="00FC7078" w:rsidP="0029410D">
      <w:pPr>
        <w:ind w:firstLine="420"/>
        <w:rPr>
          <w:rFonts w:ascii="等线" w:eastAsia="等线" w:hAnsi="等线"/>
        </w:rPr>
      </w:pPr>
      <w:del w:id="26" w:author="a" w:date="2021-02-07T12:39:00Z">
        <w:r w:rsidDel="003E661B">
          <w:rPr>
            <w:rFonts w:ascii="等线" w:eastAsia="等线" w:hAnsi="等线" w:hint="eastAsia"/>
          </w:rPr>
          <w:delText>我想详细了解一下。</w:delText>
        </w:r>
      </w:del>
      <w:ins w:id="27" w:author="a" w:date="2021-02-07T12:39:00Z">
        <w:r w:rsidR="003E661B">
          <w:rPr>
            <w:rFonts w:ascii="等线" w:eastAsia="等线" w:hAnsi="等线" w:hint="eastAsia"/>
          </w:rPr>
          <w:t>再</w:t>
        </w:r>
      </w:ins>
      <w:ins w:id="28" w:author="a" w:date="2021-02-07T12:40:00Z">
        <w:r w:rsidR="003E661B">
          <w:rPr>
            <w:rFonts w:ascii="等线" w:eastAsia="等线" w:hAnsi="等线" w:hint="eastAsia"/>
          </w:rPr>
          <w:t>教教我吧！</w:t>
        </w:r>
      </w:ins>
    </w:p>
    <w:p w14:paraId="0D5E9E3F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5CCFA53A" w14:textId="77777777" w:rsidR="00447216" w:rsidRDefault="00447216" w:rsidP="0029410D">
      <w:pPr>
        <w:ind w:firstLine="420"/>
        <w:rPr>
          <w:rFonts w:ascii="等线" w:eastAsia="等线" w:hAnsi="等线"/>
        </w:rPr>
      </w:pPr>
    </w:p>
    <w:p w14:paraId="349765BF" w14:textId="610393F3" w:rsidR="00313B5F" w:rsidRPr="00954B46" w:rsidRDefault="00313B5F" w:rsidP="00313B5F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</w:t>
      </w:r>
      <w:r w:rsidR="00094E5F">
        <w:rPr>
          <w:rFonts w:ascii="等线" w:eastAsia="等线" w:hAnsi="等线"/>
          <w:b/>
          <w:bCs/>
          <w:i/>
          <w:iCs/>
        </w:rPr>
        <w:t>6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2F270D4E" w14:textId="77777777" w:rsidR="00313B5F" w:rsidRPr="00954B46" w:rsidRDefault="00313B5F" w:rsidP="00313B5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（头像）：无</w:t>
      </w:r>
    </w:p>
    <w:p w14:paraId="083636AA" w14:textId="77777777" w:rsidR="00313B5F" w:rsidRPr="00954B46" w:rsidRDefault="00313B5F" w:rsidP="00313B5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BBF91D8" w14:textId="382A7656" w:rsidR="00B630C0" w:rsidRDefault="00B630C0" w:rsidP="005F1E1B">
      <w:pPr>
        <w:ind w:firstLine="420"/>
        <w:rPr>
          <w:ins w:id="29" w:author="王 自飞" w:date="2021-02-06T16:51:00Z"/>
          <w:rFonts w:ascii="等线" w:eastAsia="等线" w:hAnsi="等线"/>
        </w:rPr>
      </w:pPr>
      <w:ins w:id="30" w:author="王 自飞" w:date="2021-02-06T16:52:00Z">
        <w:r>
          <w:rPr>
            <w:rFonts w:ascii="等线" w:eastAsia="等线" w:hAnsi="等线" w:hint="eastAsia"/>
          </w:rPr>
          <w:t>我记得</w:t>
        </w:r>
      </w:ins>
      <w:r w:rsidR="00094E5F">
        <w:rPr>
          <w:rFonts w:ascii="等线" w:eastAsia="等线" w:hAnsi="等线" w:hint="eastAsia"/>
        </w:rPr>
        <w:t>在星际委员会的</w:t>
      </w:r>
      <w:del w:id="31" w:author="Zhang, Ge (Boris) [JRDCN]" w:date="2021-01-28T13:03:00Z">
        <w:r w:rsidR="00094E5F" w:rsidDel="005F2276">
          <w:rPr>
            <w:rFonts w:ascii="等线" w:eastAsia="等线" w:hAnsi="等线" w:hint="eastAsia"/>
          </w:rPr>
          <w:delText>文献</w:delText>
        </w:r>
      </w:del>
      <w:r w:rsidR="00094E5F">
        <w:rPr>
          <w:rFonts w:ascii="等线" w:eastAsia="等线" w:hAnsi="等线" w:hint="eastAsia"/>
        </w:rPr>
        <w:t>资料里</w:t>
      </w:r>
      <w:del w:id="32" w:author="王 自飞" w:date="2021-02-06T16:51:00Z">
        <w:r w:rsidR="00094E5F" w:rsidDel="00B630C0">
          <w:rPr>
            <w:rFonts w:ascii="等线" w:eastAsia="等线" w:hAnsi="等线" w:hint="eastAsia"/>
          </w:rPr>
          <w:delText>，</w:delText>
        </w:r>
      </w:del>
    </w:p>
    <w:p w14:paraId="1D614896" w14:textId="72AE97E8" w:rsidR="00B630C0" w:rsidRDefault="00B630C0" w:rsidP="005F1E1B">
      <w:pPr>
        <w:ind w:firstLine="420"/>
        <w:rPr>
          <w:ins w:id="33" w:author="王 自飞" w:date="2021-02-06T16:51:00Z"/>
          <w:rFonts w:ascii="等线" w:eastAsia="等线" w:hAnsi="等线"/>
        </w:rPr>
      </w:pPr>
      <w:ins w:id="34" w:author="王 自飞" w:date="2021-02-06T16:51:00Z">
        <w:del w:id="35" w:author="a" w:date="2021-02-07T12:40:00Z">
          <w:r w:rsidDel="00970B8E">
            <w:rPr>
              <w:rFonts w:ascii="等线" w:eastAsia="等线" w:hAnsi="等线" w:hint="eastAsia"/>
            </w:rPr>
            <w:delText>应该</w:delText>
          </w:r>
        </w:del>
      </w:ins>
      <w:r w:rsidR="00094E5F">
        <w:rPr>
          <w:rFonts w:ascii="等线" w:eastAsia="等线" w:hAnsi="等线" w:hint="eastAsia"/>
        </w:rPr>
        <w:t>有这方面</w:t>
      </w:r>
      <w:r w:rsidR="000E05DC">
        <w:rPr>
          <w:rFonts w:ascii="等线" w:eastAsia="等线" w:hAnsi="等线" w:hint="eastAsia"/>
        </w:rPr>
        <w:t>的</w:t>
      </w:r>
      <w:r w:rsidR="00094E5F">
        <w:rPr>
          <w:rFonts w:ascii="等线" w:eastAsia="等线" w:hAnsi="等线" w:hint="eastAsia"/>
        </w:rPr>
        <w:t>知识</w:t>
      </w:r>
      <w:r w:rsidR="00FC7078">
        <w:rPr>
          <w:rFonts w:ascii="等线" w:eastAsia="等线" w:hAnsi="等线" w:hint="eastAsia"/>
        </w:rPr>
        <w:t>储备</w:t>
      </w:r>
      <w:del w:id="36" w:author="王 自飞" w:date="2021-02-06T16:51:00Z">
        <w:r w:rsidR="005F1E1B" w:rsidDel="00B630C0">
          <w:rPr>
            <w:rFonts w:ascii="等线" w:eastAsia="等线" w:hAnsi="等线" w:hint="eastAsia"/>
          </w:rPr>
          <w:delText>，</w:delText>
        </w:r>
      </w:del>
    </w:p>
    <w:p w14:paraId="6BD405C1" w14:textId="5D082ADD" w:rsidR="00447216" w:rsidRPr="00313B5F" w:rsidRDefault="00094E5F" w:rsidP="005F1E1B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我们一起来看一下吧！</w:t>
      </w:r>
    </w:p>
    <w:p w14:paraId="01E99621" w14:textId="1EA085E0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）【开始】</w:t>
      </w:r>
    </w:p>
    <w:p w14:paraId="1AE427DF" w14:textId="77777777" w:rsidR="00447216" w:rsidRPr="000E05DC" w:rsidRDefault="00447216" w:rsidP="0029410D">
      <w:pPr>
        <w:ind w:firstLine="420"/>
        <w:rPr>
          <w:rFonts w:ascii="等线" w:eastAsia="等线" w:hAnsi="等线"/>
        </w:rPr>
      </w:pPr>
    </w:p>
    <w:p w14:paraId="2854A884" w14:textId="0FBC63EC" w:rsidR="0029410D" w:rsidRPr="00094E5F" w:rsidRDefault="00094E5F" w:rsidP="00094E5F">
      <w:pPr>
        <w:rPr>
          <w:rFonts w:ascii="等线" w:eastAsia="等线" w:hAnsi="等线"/>
          <w:b/>
          <w:bCs/>
        </w:rPr>
      </w:pPr>
      <w:r w:rsidRPr="00094E5F">
        <w:rPr>
          <w:rFonts w:ascii="等线" w:eastAsia="等线" w:hAnsi="等线" w:hint="eastAsia"/>
          <w:b/>
          <w:bCs/>
        </w:rPr>
        <w:t>挑战训练（P</w:t>
      </w:r>
      <w:r w:rsidRPr="00094E5F">
        <w:rPr>
          <w:rFonts w:ascii="等线" w:eastAsia="等线" w:hAnsi="等线"/>
          <w:b/>
          <w:bCs/>
        </w:rPr>
        <w:t>7</w:t>
      </w:r>
      <w:r w:rsidRPr="00094E5F">
        <w:rPr>
          <w:rFonts w:ascii="等线" w:eastAsia="等线" w:hAnsi="等线" w:hint="eastAsia"/>
          <w:b/>
          <w:bCs/>
        </w:rPr>
        <w:t>）</w:t>
      </w:r>
    </w:p>
    <w:p w14:paraId="0B0FB8FB" w14:textId="76DFDE5E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 w:hint="eastAsia"/>
        </w:rPr>
        <w:t>训练挑战</w:t>
      </w:r>
      <w:r w:rsidRPr="00094E5F">
        <w:rPr>
          <w:rFonts w:ascii="等线" w:eastAsia="等线" w:hAnsi="等线"/>
        </w:rPr>
        <w:t xml:space="preserve"> (行动)</w:t>
      </w:r>
    </w:p>
    <w:p w14:paraId="75381CE5" w14:textId="4364D55C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/>
        </w:rPr>
        <w:t>(标题): 吸烟对</w:t>
      </w:r>
      <w:del w:id="37" w:author="王 自飞" w:date="2021-02-06T16:53:00Z">
        <w:r w:rsidRPr="00094E5F" w:rsidDel="00B630C0">
          <w:rPr>
            <w:rFonts w:ascii="等线" w:eastAsia="等线" w:hAnsi="等线" w:hint="eastAsia"/>
          </w:rPr>
          <w:delText>您</w:delText>
        </w:r>
      </w:del>
      <w:ins w:id="38" w:author="王 自飞" w:date="2021-02-06T16:53:00Z">
        <w:r w:rsidR="00B630C0">
          <w:rPr>
            <w:rFonts w:ascii="等线" w:eastAsia="等线" w:hAnsi="等线" w:hint="eastAsia"/>
          </w:rPr>
          <w:t>你</w:t>
        </w:r>
      </w:ins>
      <w:r w:rsidRPr="00094E5F">
        <w:rPr>
          <w:rFonts w:ascii="等线" w:eastAsia="等线" w:hAnsi="等线"/>
        </w:rPr>
        <w:t>健康的危害</w:t>
      </w:r>
    </w:p>
    <w:p w14:paraId="04B96160" w14:textId="6C526B24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/>
        </w:rPr>
        <w:t xml:space="preserve"> </w:t>
      </w:r>
      <w:r>
        <w:rPr>
          <w:rFonts w:ascii="等线" w:eastAsia="等线" w:hAnsi="等线"/>
          <w:noProof/>
        </w:rPr>
        <w:drawing>
          <wp:inline distT="0" distB="0" distL="0" distR="0" wp14:anchorId="6D342916" wp14:editId="0B1629E8">
            <wp:extent cx="1524000" cy="1926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94DCE" w14:textId="77777777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/>
        </w:rPr>
        <w:t xml:space="preserve"> (正文): </w:t>
      </w:r>
    </w:p>
    <w:p w14:paraId="698ABEEF" w14:textId="77777777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 w:hint="eastAsia"/>
        </w:rPr>
        <w:lastRenderedPageBreak/>
        <w:t>脑：吸烟引起动脉硬化血管变窄，中风风险提升为原来的</w:t>
      </w:r>
      <w:r w:rsidRPr="00094E5F">
        <w:rPr>
          <w:rFonts w:ascii="等线" w:eastAsia="等线" w:hAnsi="等线"/>
        </w:rPr>
        <w:t>2-4倍。</w:t>
      </w:r>
    </w:p>
    <w:p w14:paraId="0ACBD4A2" w14:textId="77777777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 w:hint="eastAsia"/>
        </w:rPr>
        <w:t>眼睛：吸烟会增加白内障、黄斑变性的患病率。</w:t>
      </w:r>
    </w:p>
    <w:p w14:paraId="48A8FD5A" w14:textId="77777777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 w:hint="eastAsia"/>
        </w:rPr>
        <w:t>心脏：吸烟使心跳加快、血压升高，冠心病患病几率提升为原来的</w:t>
      </w:r>
      <w:r w:rsidRPr="00094E5F">
        <w:rPr>
          <w:rFonts w:ascii="等线" w:eastAsia="等线" w:hAnsi="等线"/>
        </w:rPr>
        <w:t>2-4倍。</w:t>
      </w:r>
    </w:p>
    <w:p w14:paraId="160C4FDF" w14:textId="77777777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 w:hint="eastAsia"/>
        </w:rPr>
        <w:t>肺：吸烟会导致肺癌的发生及死亡风险增加：每天吸烟一包持续一年，就会导致原本正常的肺部细胞发生</w:t>
      </w:r>
      <w:r w:rsidRPr="00094E5F">
        <w:rPr>
          <w:rFonts w:ascii="等线" w:eastAsia="等线" w:hAnsi="等线"/>
        </w:rPr>
        <w:t>150个突变。</w:t>
      </w:r>
    </w:p>
    <w:p w14:paraId="7160E03F" w14:textId="77777777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 w:hint="eastAsia"/>
        </w:rPr>
        <w:t>胰腺：吸烟罹患</w:t>
      </w:r>
      <w:r w:rsidRPr="00094E5F">
        <w:rPr>
          <w:rFonts w:ascii="等线" w:eastAsia="等线" w:hAnsi="等线"/>
        </w:rPr>
        <w:t>2型糖尿病的风险比不吸烟的人高出30%-40%。</w:t>
      </w:r>
    </w:p>
    <w:p w14:paraId="2C87C09B" w14:textId="77777777" w:rsidR="00094E5F" w:rsidRPr="00094E5F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 w:hint="eastAsia"/>
        </w:rPr>
        <w:t>生殖器官：吸烟会影响男性性功能；影响生殖细胞质量，可能导致出生缺陷；降低女性受孕率。</w:t>
      </w:r>
    </w:p>
    <w:p w14:paraId="4CD98B8B" w14:textId="6EF4CD8D" w:rsidR="0029410D" w:rsidRDefault="00094E5F" w:rsidP="00094E5F">
      <w:pPr>
        <w:ind w:firstLine="420"/>
        <w:rPr>
          <w:rFonts w:ascii="等线" w:eastAsia="等线" w:hAnsi="等线"/>
        </w:rPr>
      </w:pPr>
      <w:r w:rsidRPr="00094E5F">
        <w:rPr>
          <w:rFonts w:ascii="等线" w:eastAsia="等线" w:hAnsi="等线" w:hint="eastAsia"/>
        </w:rPr>
        <w:t>其他：口腔癌、喉癌、食管癌、膀胱癌等</w:t>
      </w:r>
    </w:p>
    <w:p w14:paraId="1E718416" w14:textId="03E51317" w:rsidR="0029410D" w:rsidRDefault="0029410D" w:rsidP="0029410D">
      <w:pPr>
        <w:ind w:firstLine="420"/>
        <w:rPr>
          <w:rFonts w:ascii="等线" w:eastAsia="等线" w:hAnsi="等线"/>
        </w:rPr>
      </w:pPr>
    </w:p>
    <w:p w14:paraId="7A725815" w14:textId="34629DC0" w:rsidR="00094E5F" w:rsidRPr="00954B46" w:rsidRDefault="00094E5F" w:rsidP="00094E5F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8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0FAA1033" w14:textId="7B644AA2" w:rsidR="00094E5F" w:rsidRPr="00954B46" w:rsidRDefault="00094E5F" w:rsidP="00094E5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DE61E4">
        <w:rPr>
          <w:rFonts w:ascii="等线" w:eastAsia="等线" w:hAnsi="等线" w:hint="eastAsia"/>
        </w:rPr>
        <w:t>（震惊）</w:t>
      </w:r>
    </w:p>
    <w:p w14:paraId="0A3C1DAB" w14:textId="77777777" w:rsidR="00094E5F" w:rsidRPr="00954B46" w:rsidRDefault="00094E5F" w:rsidP="00094E5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DE6B593" w14:textId="012FDE0F" w:rsidR="00B630C0" w:rsidRDefault="00843913" w:rsidP="0029410D">
      <w:pPr>
        <w:ind w:firstLine="420"/>
        <w:rPr>
          <w:ins w:id="39" w:author="王 自飞" w:date="2021-02-06T16:53:00Z"/>
          <w:rFonts w:ascii="等线" w:eastAsia="等线" w:hAnsi="等线"/>
        </w:rPr>
      </w:pPr>
      <w:r w:rsidRPr="00843913">
        <w:rPr>
          <w:rFonts w:ascii="等线" w:eastAsia="等线" w:hAnsi="等线" w:hint="eastAsia"/>
        </w:rPr>
        <w:t>天哪</w:t>
      </w:r>
      <w:del w:id="40" w:author="王 自飞" w:date="2021-02-06T16:53:00Z">
        <w:r w:rsidRPr="00843913" w:rsidDel="00B630C0">
          <w:rPr>
            <w:rFonts w:ascii="等线" w:eastAsia="等线" w:hAnsi="等线" w:hint="eastAsia"/>
          </w:rPr>
          <w:delText>，</w:delText>
        </w:r>
      </w:del>
      <w:ins w:id="41" w:author="王 自飞" w:date="2021-02-06T16:53:00Z">
        <w:r w:rsidR="00B630C0">
          <w:rPr>
            <w:rFonts w:ascii="等线" w:eastAsia="等线" w:hAnsi="等线" w:hint="eastAsia"/>
          </w:rPr>
          <w:t>！</w:t>
        </w:r>
      </w:ins>
    </w:p>
    <w:p w14:paraId="53F761FD" w14:textId="45E498EA" w:rsidR="00B630C0" w:rsidRDefault="00843913" w:rsidP="0029410D">
      <w:pPr>
        <w:ind w:firstLine="420"/>
        <w:rPr>
          <w:ins w:id="42" w:author="王 自飞" w:date="2021-02-06T16:54:00Z"/>
          <w:rFonts w:ascii="等线" w:eastAsia="等线" w:hAnsi="等线"/>
        </w:rPr>
      </w:pPr>
      <w:r w:rsidRPr="00843913">
        <w:rPr>
          <w:rFonts w:ascii="等线" w:eastAsia="等线" w:hAnsi="等线" w:hint="eastAsia"/>
        </w:rPr>
        <w:t>以前</w:t>
      </w:r>
      <w:r>
        <w:rPr>
          <w:rFonts w:ascii="等线" w:eastAsia="等线" w:hAnsi="等线" w:hint="eastAsia"/>
        </w:rPr>
        <w:t>只知道吸烟对健康有害</w:t>
      </w:r>
      <w:del w:id="43" w:author="a" w:date="2021-02-07T12:40:00Z">
        <w:r w:rsidRPr="00843913" w:rsidDel="00970B8E">
          <w:rPr>
            <w:rFonts w:ascii="等线" w:eastAsia="等线" w:hAnsi="等线" w:hint="eastAsia"/>
          </w:rPr>
          <w:delText>，</w:delText>
        </w:r>
      </w:del>
      <w:ins w:id="44" w:author="a" w:date="2021-02-07T12:40:00Z">
        <w:r w:rsidR="00970B8E">
          <w:rPr>
            <w:rFonts w:ascii="等线" w:eastAsia="等线" w:hAnsi="等线" w:hint="eastAsia"/>
          </w:rPr>
          <w:t>，</w:t>
        </w:r>
      </w:ins>
    </w:p>
    <w:p w14:paraId="061A1DB2" w14:textId="28DA262D" w:rsidR="0029410D" w:rsidRDefault="00843913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但没想到</w:t>
      </w:r>
      <w:r w:rsidRPr="00843913">
        <w:rPr>
          <w:rFonts w:ascii="等线" w:eastAsia="等线" w:hAnsi="等线" w:hint="eastAsia"/>
        </w:rPr>
        <w:t>损害是如此严重！</w:t>
      </w:r>
    </w:p>
    <w:p w14:paraId="51901160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38FF284" w14:textId="44576162" w:rsidR="0029410D" w:rsidRDefault="0029410D" w:rsidP="0029410D">
      <w:pPr>
        <w:ind w:firstLine="420"/>
        <w:rPr>
          <w:rFonts w:ascii="等线" w:eastAsia="等线" w:hAnsi="等线"/>
        </w:rPr>
      </w:pPr>
    </w:p>
    <w:p w14:paraId="26B9724E" w14:textId="2B71C7C5" w:rsidR="00843913" w:rsidRPr="00954B46" w:rsidRDefault="00843913" w:rsidP="00843913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9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3362E27E" w14:textId="66B3B758" w:rsidR="00843913" w:rsidRPr="00954B46" w:rsidRDefault="00843913" w:rsidP="0084391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673FC59D" w14:textId="2274DF03" w:rsidR="0029410D" w:rsidRDefault="00843913" w:rsidP="0084391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7A92DA99" w14:textId="6B08575E" w:rsidR="00B630C0" w:rsidRDefault="00843913" w:rsidP="0029410D">
      <w:pPr>
        <w:ind w:firstLine="420"/>
        <w:rPr>
          <w:ins w:id="45" w:author="王 自飞" w:date="2021-02-06T16:54:00Z"/>
          <w:rFonts w:ascii="等线" w:eastAsia="等线" w:hAnsi="等线"/>
        </w:rPr>
      </w:pPr>
      <w:r>
        <w:rPr>
          <w:rFonts w:ascii="等线" w:eastAsia="等线" w:hAnsi="等线" w:hint="eastAsia"/>
        </w:rPr>
        <w:t>惭愧</w:t>
      </w:r>
      <w:del w:id="46" w:author="a" w:date="2021-02-07T12:40:00Z">
        <w:r w:rsidDel="00970B8E">
          <w:rPr>
            <w:rFonts w:ascii="等线" w:eastAsia="等线" w:hAnsi="等线" w:hint="eastAsia"/>
          </w:rPr>
          <w:delText>，</w:delText>
        </w:r>
      </w:del>
      <w:ins w:id="47" w:author="a" w:date="2021-02-07T12:40:00Z">
        <w:r w:rsidR="00970B8E">
          <w:rPr>
            <w:rFonts w:ascii="等线" w:eastAsia="等线" w:hAnsi="等线" w:hint="eastAsia"/>
          </w:rPr>
          <w:t>。</w:t>
        </w:r>
      </w:ins>
    </w:p>
    <w:p w14:paraId="02B13BCE" w14:textId="4E324BCD" w:rsidR="0029410D" w:rsidRDefault="00843913" w:rsidP="0029410D">
      <w:pPr>
        <w:ind w:firstLine="420"/>
        <w:rPr>
          <w:rFonts w:ascii="等线" w:eastAsia="等线" w:hAnsi="等线"/>
        </w:rPr>
      </w:pPr>
      <w:r w:rsidRPr="00843913">
        <w:rPr>
          <w:rFonts w:ascii="等线" w:eastAsia="等线" w:hAnsi="等线" w:hint="eastAsia"/>
        </w:rPr>
        <w:t>我也是第一次这样详细地了解。</w:t>
      </w:r>
    </w:p>
    <w:p w14:paraId="1EF778B4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9F386E5" w14:textId="3E8ADEA7" w:rsidR="0029410D" w:rsidRDefault="0029410D" w:rsidP="0029410D">
      <w:pPr>
        <w:ind w:firstLine="420"/>
        <w:rPr>
          <w:rFonts w:ascii="等线" w:eastAsia="等线" w:hAnsi="等线"/>
        </w:rPr>
      </w:pPr>
    </w:p>
    <w:p w14:paraId="36303266" w14:textId="5B7798E3" w:rsidR="00843913" w:rsidRPr="00954B46" w:rsidRDefault="00843913" w:rsidP="00843913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10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720A342A" w14:textId="738AC781" w:rsidR="00843913" w:rsidRPr="00954B46" w:rsidRDefault="00843913" w:rsidP="0084391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星际委员会</w:t>
      </w:r>
    </w:p>
    <w:p w14:paraId="0C80298B" w14:textId="77777777" w:rsidR="00843913" w:rsidRDefault="00843913" w:rsidP="0084391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6FB2A9ED" w14:textId="77777777" w:rsidR="00B630C0" w:rsidRDefault="00843913" w:rsidP="0029410D">
      <w:pPr>
        <w:ind w:firstLine="420"/>
        <w:rPr>
          <w:ins w:id="48" w:author="王 自飞" w:date="2021-02-06T16:55:00Z"/>
          <w:rFonts w:ascii="等线" w:eastAsia="等线" w:hAnsi="等线"/>
        </w:rPr>
      </w:pPr>
      <w:r w:rsidRPr="00843913">
        <w:rPr>
          <w:rFonts w:ascii="等线" w:eastAsia="等线" w:hAnsi="等线" w:hint="eastAsia"/>
        </w:rPr>
        <w:t>吸烟不只影响吸烟者本人的身体健康</w:t>
      </w:r>
      <w:del w:id="49" w:author="王 自飞" w:date="2021-02-06T16:55:00Z">
        <w:r w:rsidRPr="00843913" w:rsidDel="00B630C0">
          <w:rPr>
            <w:rFonts w:ascii="等线" w:eastAsia="等线" w:hAnsi="等线" w:hint="eastAsia"/>
          </w:rPr>
          <w:delText>，</w:delText>
        </w:r>
      </w:del>
    </w:p>
    <w:p w14:paraId="5FDD8668" w14:textId="77777777" w:rsidR="00B630C0" w:rsidRDefault="00843913" w:rsidP="0029410D">
      <w:pPr>
        <w:ind w:firstLine="420"/>
        <w:rPr>
          <w:ins w:id="50" w:author="王 自飞" w:date="2021-02-06T16:55:00Z"/>
          <w:rFonts w:ascii="等线" w:eastAsia="等线" w:hAnsi="等线"/>
        </w:rPr>
      </w:pPr>
      <w:r w:rsidRPr="00843913">
        <w:rPr>
          <w:rFonts w:ascii="等线" w:eastAsia="等线" w:hAnsi="等线" w:hint="eastAsia"/>
        </w:rPr>
        <w:t>而且会通过二手烟、三手烟</w:t>
      </w:r>
    </w:p>
    <w:p w14:paraId="708C6FE0" w14:textId="342DE601" w:rsidR="0029410D" w:rsidRDefault="00843913" w:rsidP="0029410D">
      <w:pPr>
        <w:ind w:firstLine="420"/>
        <w:rPr>
          <w:rFonts w:ascii="等线" w:eastAsia="等线" w:hAnsi="等线"/>
        </w:rPr>
      </w:pPr>
      <w:r w:rsidRPr="00843913">
        <w:rPr>
          <w:rFonts w:ascii="等线" w:eastAsia="等线" w:hAnsi="等线" w:hint="eastAsia"/>
        </w:rPr>
        <w:t>严重损害其他人的健康。</w:t>
      </w:r>
    </w:p>
    <w:p w14:paraId="16DE494A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416537F7" w14:textId="6320CEE7" w:rsidR="0029410D" w:rsidRDefault="0029410D" w:rsidP="0029410D">
      <w:pPr>
        <w:ind w:firstLine="420"/>
        <w:rPr>
          <w:rFonts w:ascii="等线" w:eastAsia="等线" w:hAnsi="等线"/>
        </w:rPr>
      </w:pPr>
    </w:p>
    <w:p w14:paraId="4C7C1C07" w14:textId="035A4DF0" w:rsidR="00843913" w:rsidRPr="00954B46" w:rsidRDefault="00843913" w:rsidP="00843913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11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504C16A7" w14:textId="1B093015" w:rsidR="00843913" w:rsidRPr="00954B46" w:rsidRDefault="00843913" w:rsidP="0084391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DE61E4">
        <w:rPr>
          <w:rFonts w:ascii="等线" w:eastAsia="等线" w:hAnsi="等线" w:hint="eastAsia"/>
        </w:rPr>
        <w:t>（疑惑）</w:t>
      </w:r>
    </w:p>
    <w:p w14:paraId="120DE3E8" w14:textId="77777777" w:rsidR="00843913" w:rsidRPr="00954B46" w:rsidRDefault="00843913" w:rsidP="0084391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39ECE996" w14:textId="0F061D44" w:rsidR="00843913" w:rsidRDefault="00843913" w:rsidP="00843913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二手烟、三手烟？</w:t>
      </w:r>
    </w:p>
    <w:p w14:paraId="4A865A1D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7CAE5B64" w14:textId="6633B175" w:rsidR="0029410D" w:rsidRDefault="0029410D" w:rsidP="0029410D">
      <w:pPr>
        <w:ind w:firstLine="420"/>
        <w:rPr>
          <w:rFonts w:ascii="等线" w:eastAsia="等线" w:hAnsi="等线"/>
        </w:rPr>
      </w:pPr>
    </w:p>
    <w:p w14:paraId="682BD1F5" w14:textId="39316C49" w:rsidR="00363841" w:rsidRPr="00363841" w:rsidRDefault="00363841" w:rsidP="00363841">
      <w:pPr>
        <w:rPr>
          <w:rFonts w:ascii="等线" w:eastAsia="等线" w:hAnsi="等线"/>
          <w:b/>
          <w:bCs/>
          <w:i/>
          <w:iCs/>
        </w:rPr>
      </w:pPr>
      <w:r w:rsidRPr="00363841">
        <w:rPr>
          <w:rFonts w:ascii="等线" w:eastAsia="等线" w:hAnsi="等线" w:hint="eastAsia"/>
          <w:b/>
          <w:bCs/>
          <w:i/>
          <w:iCs/>
        </w:rPr>
        <w:t>对话文案（P</w:t>
      </w:r>
      <w:r w:rsidRPr="00363841">
        <w:rPr>
          <w:rFonts w:ascii="等线" w:eastAsia="等线" w:hAnsi="等线"/>
          <w:b/>
          <w:bCs/>
          <w:i/>
          <w:iCs/>
        </w:rPr>
        <w:t>12</w:t>
      </w:r>
      <w:r w:rsidRPr="00363841">
        <w:rPr>
          <w:rFonts w:ascii="等线" w:eastAsia="等线" w:hAnsi="等线" w:hint="eastAsia"/>
          <w:b/>
          <w:bCs/>
          <w:i/>
          <w:iCs/>
        </w:rPr>
        <w:t>）</w:t>
      </w:r>
    </w:p>
    <w:p w14:paraId="650FCB9C" w14:textId="77777777" w:rsidR="00363841" w:rsidRPr="00954B46" w:rsidRDefault="00363841" w:rsidP="00363841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星际委员会</w:t>
      </w:r>
    </w:p>
    <w:p w14:paraId="2A03196F" w14:textId="77777777" w:rsidR="00363841" w:rsidRDefault="00363841" w:rsidP="00363841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7900F12" w14:textId="77777777" w:rsidR="00DD5108" w:rsidRDefault="00DD5108" w:rsidP="0029410D">
      <w:pPr>
        <w:ind w:firstLine="420"/>
        <w:rPr>
          <w:ins w:id="51" w:author="a" w:date="2021-02-07T12:42:00Z"/>
          <w:rFonts w:ascii="等线" w:eastAsia="等线" w:hAnsi="等线"/>
        </w:rPr>
      </w:pPr>
      <w:ins w:id="52" w:author="a" w:date="2021-02-07T12:41:00Z">
        <w:r>
          <w:rPr>
            <w:rFonts w:ascii="等线" w:eastAsia="等线" w:hAnsi="等线"/>
          </w:rPr>
          <w:t>是的</w:t>
        </w:r>
        <w:r>
          <w:rPr>
            <w:rFonts w:ascii="等线" w:eastAsia="等线" w:hAnsi="等线" w:hint="eastAsia"/>
          </w:rPr>
          <w:t>。</w:t>
        </w:r>
      </w:ins>
    </w:p>
    <w:p w14:paraId="64C1BBC5" w14:textId="5C9EEC0C" w:rsidR="00DD5108" w:rsidRDefault="00DD5108" w:rsidP="0029410D">
      <w:pPr>
        <w:ind w:firstLine="420"/>
        <w:rPr>
          <w:ins w:id="53" w:author="a" w:date="2021-02-07T12:43:00Z"/>
          <w:rFonts w:ascii="等线" w:eastAsia="等线" w:hAnsi="等线"/>
        </w:rPr>
      </w:pPr>
      <w:ins w:id="54" w:author="a" w:date="2021-02-07T12:41:00Z">
        <w:r>
          <w:rPr>
            <w:rFonts w:ascii="等线" w:eastAsia="等线" w:hAnsi="等线"/>
          </w:rPr>
          <w:t>二手烟</w:t>
        </w:r>
        <w:r>
          <w:rPr>
            <w:rFonts w:ascii="等线" w:eastAsia="等线" w:hAnsi="等线" w:hint="eastAsia"/>
          </w:rPr>
          <w:t>、</w:t>
        </w:r>
        <w:r>
          <w:rPr>
            <w:rFonts w:ascii="等线" w:eastAsia="等线" w:hAnsi="等线"/>
          </w:rPr>
          <w:t>三手烟</w:t>
        </w:r>
      </w:ins>
      <w:ins w:id="55" w:author="a" w:date="2021-02-07T12:42:00Z">
        <w:r>
          <w:rPr>
            <w:rFonts w:ascii="等线" w:eastAsia="等线" w:hAnsi="等线"/>
          </w:rPr>
          <w:t>也是大有危害的</w:t>
        </w:r>
        <w:r>
          <w:rPr>
            <w:rFonts w:ascii="等线" w:eastAsia="等线" w:hAnsi="等线" w:hint="eastAsia"/>
          </w:rPr>
          <w:t>。</w:t>
        </w:r>
      </w:ins>
    </w:p>
    <w:p w14:paraId="57D25F46" w14:textId="7B71CB47" w:rsidR="00DD5108" w:rsidRPr="00DD5108" w:rsidRDefault="00DD5108" w:rsidP="0029410D">
      <w:pPr>
        <w:ind w:firstLine="420"/>
        <w:rPr>
          <w:ins w:id="56" w:author="a" w:date="2021-02-07T12:41:00Z"/>
          <w:rFonts w:ascii="等线" w:eastAsia="等线" w:hAnsi="等线" w:hint="eastAsia"/>
        </w:rPr>
      </w:pPr>
      <w:ins w:id="57" w:author="a" w:date="2021-02-07T12:43:00Z">
        <w:r>
          <w:rPr>
            <w:rFonts w:ascii="等线" w:eastAsia="等线" w:hAnsi="等线"/>
          </w:rPr>
          <w:lastRenderedPageBreak/>
          <w:t>最好是能实际了解一下</w:t>
        </w:r>
        <w:r>
          <w:rPr>
            <w:rFonts w:ascii="等线" w:eastAsia="等线" w:hAnsi="等线" w:hint="eastAsia"/>
          </w:rPr>
          <w:t>……</w:t>
        </w:r>
        <w:r>
          <w:rPr>
            <w:rFonts w:ascii="等线" w:eastAsia="等线" w:hAnsi="等线"/>
          </w:rPr>
          <w:t>咦</w:t>
        </w:r>
        <w:r>
          <w:rPr>
            <w:rFonts w:ascii="等线" w:eastAsia="等线" w:hAnsi="等线" w:hint="eastAsia"/>
          </w:rPr>
          <w:t>？</w:t>
        </w:r>
      </w:ins>
    </w:p>
    <w:p w14:paraId="6E504A74" w14:textId="1003B384" w:rsidR="00363841" w:rsidRDefault="00363841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研发中心的生活区好像刚刚有人抽烟了！</w:t>
      </w:r>
    </w:p>
    <w:p w14:paraId="52821311" w14:textId="77777777" w:rsidR="00363841" w:rsidRDefault="00363841" w:rsidP="00363841">
      <w:pPr>
        <w:ind w:firstLine="420"/>
        <w:rPr>
          <w:rFonts w:ascii="等线" w:eastAsia="等线" w:hAnsi="等线"/>
        </w:rPr>
      </w:pPr>
      <w:r w:rsidRPr="00363841">
        <w:rPr>
          <w:rFonts w:ascii="等线" w:eastAsia="等线" w:hAnsi="等线" w:hint="eastAsia"/>
        </w:rPr>
        <w:t>来看看生活区发生了哪些变化？</w:t>
      </w:r>
    </w:p>
    <w:p w14:paraId="4CC81829" w14:textId="0158AD69" w:rsidR="00363841" w:rsidRDefault="00363841" w:rsidP="0029410D">
      <w:pPr>
        <w:ind w:firstLine="420"/>
        <w:rPr>
          <w:rFonts w:ascii="等线" w:eastAsia="等线" w:hAnsi="等线"/>
        </w:rPr>
      </w:pPr>
      <w:r w:rsidRPr="00363841">
        <w:rPr>
          <w:rFonts w:ascii="等线" w:eastAsia="等线" w:hAnsi="等线"/>
        </w:rPr>
        <w:t>(动画): 引导点击</w:t>
      </w:r>
      <w:r>
        <w:rPr>
          <w:rFonts w:ascii="等线" w:eastAsia="等线" w:hAnsi="等线" w:hint="eastAsia"/>
        </w:rPr>
        <w:t>研发中心的</w:t>
      </w:r>
      <w:r w:rsidRPr="00363841">
        <w:rPr>
          <w:rFonts w:ascii="等线" w:eastAsia="等线" w:hAnsi="等线"/>
        </w:rPr>
        <w:t>生活区</w:t>
      </w:r>
    </w:p>
    <w:p w14:paraId="765DDB44" w14:textId="77777777" w:rsidR="00363841" w:rsidRPr="00843913" w:rsidRDefault="00363841" w:rsidP="0029410D">
      <w:pPr>
        <w:ind w:firstLine="420"/>
        <w:rPr>
          <w:rFonts w:ascii="等线" w:eastAsia="等线" w:hAnsi="等线"/>
        </w:rPr>
      </w:pPr>
    </w:p>
    <w:p w14:paraId="1DE51C4C" w14:textId="729D61DA" w:rsidR="0029410D" w:rsidRPr="00843913" w:rsidRDefault="00843913" w:rsidP="00843913">
      <w:pPr>
        <w:rPr>
          <w:rFonts w:ascii="等线" w:eastAsia="等线" w:hAnsi="等线"/>
          <w:b/>
          <w:bCs/>
          <w:i/>
          <w:iCs/>
        </w:rPr>
      </w:pPr>
      <w:r w:rsidRPr="00843913">
        <w:rPr>
          <w:rFonts w:ascii="等线" w:eastAsia="等线" w:hAnsi="等线" w:hint="eastAsia"/>
          <w:b/>
          <w:bCs/>
          <w:i/>
          <w:iCs/>
        </w:rPr>
        <w:t>引导文案（P</w:t>
      </w:r>
      <w:r w:rsidRPr="00843913">
        <w:rPr>
          <w:rFonts w:ascii="等线" w:eastAsia="等线" w:hAnsi="等线"/>
          <w:b/>
          <w:bCs/>
          <w:i/>
          <w:iCs/>
        </w:rPr>
        <w:t>1</w:t>
      </w:r>
      <w:r w:rsidR="00CB01E5">
        <w:rPr>
          <w:rFonts w:ascii="等线" w:eastAsia="等线" w:hAnsi="等线"/>
          <w:b/>
          <w:bCs/>
          <w:i/>
          <w:iCs/>
        </w:rPr>
        <w:t>3</w:t>
      </w:r>
      <w:r w:rsidRPr="00843913">
        <w:rPr>
          <w:rFonts w:ascii="等线" w:eastAsia="等线" w:hAnsi="等线" w:hint="eastAsia"/>
          <w:b/>
          <w:bCs/>
          <w:i/>
          <w:iCs/>
        </w:rPr>
        <w:t>）</w:t>
      </w:r>
    </w:p>
    <w:p w14:paraId="40DE2A9A" w14:textId="3CE63F74" w:rsidR="00CB01E5" w:rsidRDefault="00CB01E5" w:rsidP="0029410D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>(互动按钮): 孩子</w:t>
      </w:r>
    </w:p>
    <w:p w14:paraId="31EE9476" w14:textId="0D3498F8" w:rsidR="0029410D" w:rsidRDefault="00363841" w:rsidP="00CB01E5">
      <w:pPr>
        <w:ind w:firstLine="420"/>
        <w:rPr>
          <w:rFonts w:ascii="等线" w:eastAsia="等线" w:hAnsi="等线"/>
        </w:rPr>
      </w:pPr>
      <w:r w:rsidRPr="00363841">
        <w:rPr>
          <w:rFonts w:ascii="等线" w:eastAsia="等线" w:hAnsi="等线" w:hint="eastAsia"/>
        </w:rPr>
        <w:t>二手烟可能引起</w:t>
      </w:r>
      <w:ins w:id="58" w:author="Zhang, Ge (Boris) [JRDCN]" w:date="2021-01-28T13:04:00Z">
        <w:r w:rsidR="005F2276">
          <w:rPr>
            <w:rFonts w:ascii="等线" w:eastAsia="等线" w:hAnsi="等线" w:hint="eastAsia"/>
          </w:rPr>
          <w:t>1-2岁</w:t>
        </w:r>
      </w:ins>
      <w:del w:id="59" w:author="Zhang, Ge (Boris) [JRDCN]" w:date="2021-01-28T13:04:00Z">
        <w:r w:rsidRPr="00363841" w:rsidDel="005F2276">
          <w:rPr>
            <w:rFonts w:ascii="等线" w:eastAsia="等线" w:hAnsi="等线"/>
          </w:rPr>
          <w:delText>18月龄以下</w:delText>
        </w:r>
      </w:del>
      <w:r w:rsidRPr="00363841">
        <w:rPr>
          <w:rFonts w:ascii="等线" w:eastAsia="等线" w:hAnsi="等线"/>
        </w:rPr>
        <w:t>的孩子下呼吸道感染，甚至导致婴儿猝死。孩子也更容易受到三手烟的危害。</w:t>
      </w:r>
    </w:p>
    <w:p w14:paraId="4741EC6B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>(互动按钮): 室内空气检测仪</w:t>
      </w:r>
    </w:p>
    <w:p w14:paraId="4717AEE5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这是室内空气检测仪。空气质量严重下降。这支烟能让</w:t>
      </w:r>
      <w:r w:rsidRPr="00CB01E5">
        <w:rPr>
          <w:rFonts w:ascii="等线" w:eastAsia="等线" w:hAnsi="等线"/>
        </w:rPr>
        <w:t>PM2.5从49飙升至1000微克/立方米，且近3小时后才能恢复到之前水平。</w:t>
      </w:r>
    </w:p>
    <w:p w14:paraId="14276B09" w14:textId="77777777" w:rsidR="00477EA3" w:rsidRPr="00477EA3" w:rsidRDefault="00477EA3" w:rsidP="00CB01E5">
      <w:pPr>
        <w:ind w:firstLine="420"/>
        <w:rPr>
          <w:rFonts w:ascii="等线" w:eastAsia="等线" w:hAnsi="等线"/>
        </w:rPr>
      </w:pPr>
    </w:p>
    <w:p w14:paraId="4D84E4C5" w14:textId="4E073107" w:rsidR="00CB01E5" w:rsidRPr="00843913" w:rsidRDefault="00CB01E5" w:rsidP="00CB01E5">
      <w:pPr>
        <w:rPr>
          <w:rFonts w:ascii="等线" w:eastAsia="等线" w:hAnsi="等线"/>
          <w:b/>
          <w:bCs/>
          <w:i/>
          <w:iCs/>
        </w:rPr>
      </w:pPr>
      <w:r w:rsidRPr="00843913">
        <w:rPr>
          <w:rFonts w:ascii="等线" w:eastAsia="等线" w:hAnsi="等线" w:hint="eastAsia"/>
          <w:b/>
          <w:bCs/>
          <w:i/>
          <w:iCs/>
        </w:rPr>
        <w:t>引导文案（P</w:t>
      </w:r>
      <w:r w:rsidRPr="00843913">
        <w:rPr>
          <w:rFonts w:ascii="等线" w:eastAsia="等线" w:hAnsi="等线"/>
          <w:b/>
          <w:bCs/>
          <w:i/>
          <w:iCs/>
        </w:rPr>
        <w:t>1</w:t>
      </w:r>
      <w:r w:rsidR="00477EA3">
        <w:rPr>
          <w:rFonts w:ascii="等线" w:eastAsia="等线" w:hAnsi="等线"/>
          <w:b/>
          <w:bCs/>
          <w:i/>
          <w:iCs/>
        </w:rPr>
        <w:t>4</w:t>
      </w:r>
      <w:r w:rsidRPr="00843913">
        <w:rPr>
          <w:rFonts w:ascii="等线" w:eastAsia="等线" w:hAnsi="等线" w:hint="eastAsia"/>
          <w:b/>
          <w:bCs/>
          <w:i/>
          <w:iCs/>
        </w:rPr>
        <w:t>）</w:t>
      </w:r>
    </w:p>
    <w:p w14:paraId="256CEBBD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 xml:space="preserve">(正文): </w:t>
      </w:r>
    </w:p>
    <w:p w14:paraId="5E9C67FB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生活区的烟民会在厨房开着排风扇抽烟，但其他人依然会抱怨闻到烟味。这是为什么呢？</w:t>
      </w:r>
    </w:p>
    <w:p w14:paraId="314DFC79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>(互动按钮):排风扇</w:t>
      </w:r>
    </w:p>
    <w:p w14:paraId="17DB8434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这是家用排风扇。一般其功效不足以完全排出香烟烟雾。</w:t>
      </w:r>
    </w:p>
    <w:p w14:paraId="5B6B74FD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>(互动按钮):墙壁</w:t>
      </w:r>
    </w:p>
    <w:p w14:paraId="095E91D8" w14:textId="2E6338DA" w:rsidR="00CB01E5" w:rsidRPr="00477EA3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这是墙壁。烟草烟雾中的致癌物质附着在墙壁表面，形成三手烟。三手烟可以残留数周乃至数月，甚至重新进入空气中。</w:t>
      </w:r>
    </w:p>
    <w:p w14:paraId="059704C6" w14:textId="77777777" w:rsidR="00CB01E5" w:rsidRDefault="00CB01E5" w:rsidP="00CB01E5">
      <w:pPr>
        <w:rPr>
          <w:rFonts w:ascii="等线" w:eastAsia="等线" w:hAnsi="等线"/>
        </w:rPr>
      </w:pPr>
    </w:p>
    <w:p w14:paraId="639A0730" w14:textId="30CDF15B" w:rsidR="00CB01E5" w:rsidRPr="00843913" w:rsidRDefault="00CB01E5" w:rsidP="00CB01E5">
      <w:pPr>
        <w:rPr>
          <w:rFonts w:ascii="等线" w:eastAsia="等线" w:hAnsi="等线"/>
          <w:b/>
          <w:bCs/>
          <w:i/>
          <w:iCs/>
        </w:rPr>
      </w:pPr>
      <w:r w:rsidRPr="00843913">
        <w:rPr>
          <w:rFonts w:ascii="等线" w:eastAsia="等线" w:hAnsi="等线" w:hint="eastAsia"/>
          <w:b/>
          <w:bCs/>
          <w:i/>
          <w:iCs/>
        </w:rPr>
        <w:t>引导文案（P</w:t>
      </w:r>
      <w:r w:rsidRPr="00843913">
        <w:rPr>
          <w:rFonts w:ascii="等线" w:eastAsia="等线" w:hAnsi="等线"/>
          <w:b/>
          <w:bCs/>
          <w:i/>
          <w:iCs/>
        </w:rPr>
        <w:t>1</w:t>
      </w:r>
      <w:r w:rsidR="00477EA3">
        <w:rPr>
          <w:rFonts w:ascii="等线" w:eastAsia="等线" w:hAnsi="等线"/>
          <w:b/>
          <w:bCs/>
          <w:i/>
          <w:iCs/>
        </w:rPr>
        <w:t>5</w:t>
      </w:r>
      <w:r w:rsidRPr="00843913">
        <w:rPr>
          <w:rFonts w:ascii="等线" w:eastAsia="等线" w:hAnsi="等线" w:hint="eastAsia"/>
          <w:b/>
          <w:bCs/>
          <w:i/>
          <w:iCs/>
        </w:rPr>
        <w:t>）</w:t>
      </w:r>
    </w:p>
    <w:p w14:paraId="7F656604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 xml:space="preserve">(正文): </w:t>
      </w:r>
    </w:p>
    <w:p w14:paraId="7007B6F0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当没有被排尽的香烟烟雾弥漫到其他房间，还会附着在哪些地方形成三手烟呢？</w:t>
      </w:r>
    </w:p>
    <w:p w14:paraId="73020F65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>(互动按钮): 窗帘</w:t>
      </w:r>
    </w:p>
    <w:p w14:paraId="3115796C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没错，窗帘可能成为三手烟的来源。</w:t>
      </w:r>
    </w:p>
    <w:p w14:paraId="1FDFF516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>(互动按钮): 地毯</w:t>
      </w:r>
    </w:p>
    <w:p w14:paraId="6DCA0017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没错，地毯可能成为三手烟的来源。</w:t>
      </w:r>
    </w:p>
    <w:p w14:paraId="79726DE9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>(互动按钮): 衣物</w:t>
      </w:r>
    </w:p>
    <w:p w14:paraId="35EF71B7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没错，衣物可能成为三手烟的来源。</w:t>
      </w:r>
    </w:p>
    <w:p w14:paraId="3DEA4CE0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>(互动按钮): 宠物</w:t>
      </w:r>
    </w:p>
    <w:p w14:paraId="60940D95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没错，宠物可能成为三手烟的来源。</w:t>
      </w:r>
    </w:p>
    <w:p w14:paraId="3E7BEAA7" w14:textId="32E5ECB3" w:rsidR="0029410D" w:rsidRPr="00477EA3" w:rsidRDefault="0029410D" w:rsidP="0029410D">
      <w:pPr>
        <w:ind w:firstLine="420"/>
        <w:rPr>
          <w:rFonts w:ascii="等线" w:eastAsia="等线" w:hAnsi="等线"/>
        </w:rPr>
      </w:pPr>
    </w:p>
    <w:p w14:paraId="05CBFAC5" w14:textId="65DCD5F6" w:rsidR="00477EA3" w:rsidRPr="00843913" w:rsidRDefault="00477EA3" w:rsidP="00477EA3">
      <w:pPr>
        <w:rPr>
          <w:rFonts w:ascii="等线" w:eastAsia="等线" w:hAnsi="等线"/>
          <w:b/>
          <w:bCs/>
          <w:i/>
          <w:iCs/>
        </w:rPr>
      </w:pPr>
      <w:r w:rsidRPr="00843913">
        <w:rPr>
          <w:rFonts w:ascii="等线" w:eastAsia="等线" w:hAnsi="等线" w:hint="eastAsia"/>
          <w:b/>
          <w:bCs/>
          <w:i/>
          <w:iCs/>
        </w:rPr>
        <w:t>引导文案（P</w:t>
      </w:r>
      <w:r w:rsidRPr="00843913">
        <w:rPr>
          <w:rFonts w:ascii="等线" w:eastAsia="等线" w:hAnsi="等线"/>
          <w:b/>
          <w:bCs/>
          <w:i/>
          <w:iCs/>
        </w:rPr>
        <w:t>1</w:t>
      </w:r>
      <w:r>
        <w:rPr>
          <w:rFonts w:ascii="等线" w:eastAsia="等线" w:hAnsi="等线"/>
          <w:b/>
          <w:bCs/>
          <w:i/>
          <w:iCs/>
        </w:rPr>
        <w:t>6</w:t>
      </w:r>
      <w:r w:rsidRPr="00843913">
        <w:rPr>
          <w:rFonts w:ascii="等线" w:eastAsia="等线" w:hAnsi="等线" w:hint="eastAsia"/>
          <w:b/>
          <w:bCs/>
          <w:i/>
          <w:iCs/>
        </w:rPr>
        <w:t>）</w:t>
      </w:r>
    </w:p>
    <w:p w14:paraId="4CADB956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>(标题): 「请尽快离开」</w:t>
      </w:r>
    </w:p>
    <w:p w14:paraId="3FAC01D1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/>
        </w:rPr>
        <w:t xml:space="preserve"> (正文): </w:t>
      </w:r>
    </w:p>
    <w:p w14:paraId="44CE8624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由于生活区有人抽了一支烟，</w:t>
      </w:r>
    </w:p>
    <w:p w14:paraId="41FCFD67" w14:textId="77777777" w:rsidR="00477EA3" w:rsidRPr="00CB01E5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考虑到二手烟三手烟对健康的影响，</w:t>
      </w:r>
    </w:p>
    <w:p w14:paraId="21922898" w14:textId="7CF69312" w:rsidR="00477EA3" w:rsidRDefault="00477EA3" w:rsidP="00477EA3">
      <w:pPr>
        <w:ind w:firstLine="420"/>
        <w:rPr>
          <w:rFonts w:ascii="等线" w:eastAsia="等线" w:hAnsi="等线"/>
        </w:rPr>
      </w:pPr>
      <w:r w:rsidRPr="00CB01E5">
        <w:rPr>
          <w:rFonts w:ascii="等线" w:eastAsia="等线" w:hAnsi="等线" w:hint="eastAsia"/>
        </w:rPr>
        <w:t>我们建议</w:t>
      </w:r>
      <w:del w:id="60" w:author="王 自飞" w:date="2021-02-06T16:55:00Z">
        <w:r w:rsidRPr="00CB01E5" w:rsidDel="00B630C0">
          <w:rPr>
            <w:rFonts w:ascii="等线" w:eastAsia="等线" w:hAnsi="等线" w:hint="eastAsia"/>
          </w:rPr>
          <w:delText>您</w:delText>
        </w:r>
      </w:del>
      <w:ins w:id="61" w:author="王 自飞" w:date="2021-02-06T16:55:00Z">
        <w:r w:rsidR="00B630C0">
          <w:rPr>
            <w:rFonts w:ascii="等线" w:eastAsia="等线" w:hAnsi="等线" w:hint="eastAsia"/>
          </w:rPr>
          <w:t>你</w:t>
        </w:r>
      </w:ins>
      <w:r w:rsidRPr="00CB01E5">
        <w:rPr>
          <w:rFonts w:ascii="等线" w:eastAsia="等线" w:hAnsi="等线" w:hint="eastAsia"/>
        </w:rPr>
        <w:t>尽快离开。</w:t>
      </w:r>
    </w:p>
    <w:p w14:paraId="7F2C1054" w14:textId="77777777" w:rsidR="00477EA3" w:rsidRDefault="00477EA3" w:rsidP="00477EA3">
      <w:pPr>
        <w:ind w:firstLine="420"/>
        <w:rPr>
          <w:rFonts w:ascii="等线" w:eastAsia="等线" w:hAnsi="等线"/>
        </w:rPr>
      </w:pPr>
    </w:p>
    <w:p w14:paraId="594F075F" w14:textId="463010A8" w:rsidR="0029410D" w:rsidRPr="00477EA3" w:rsidRDefault="00477EA3" w:rsidP="00477EA3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 w:rsidRPr="00477EA3">
        <w:rPr>
          <w:rFonts w:ascii="等线" w:eastAsia="等线" w:hAnsi="等线"/>
          <w:b/>
          <w:bCs/>
          <w:i/>
          <w:iCs/>
        </w:rPr>
        <w:t>17</w:t>
      </w:r>
      <w:ins w:id="62" w:author="王 自飞" w:date="2021-02-06T16:57:00Z">
        <w:r w:rsidR="007A15E4">
          <w:rPr>
            <w:rFonts w:ascii="等线" w:eastAsia="等线" w:hAnsi="等线" w:hint="eastAsia"/>
            <w:b/>
            <w:bCs/>
            <w:i/>
            <w:iCs/>
          </w:rPr>
          <w:t>.</w:t>
        </w:r>
        <w:r w:rsidR="007A15E4">
          <w:rPr>
            <w:rFonts w:ascii="等线" w:eastAsia="等线" w:hAnsi="等线"/>
            <w:b/>
            <w:bCs/>
            <w:i/>
            <w:iCs/>
          </w:rPr>
          <w:t>1</w:t>
        </w:r>
      </w:ins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44FF01F2" w14:textId="63F04A83" w:rsidR="00477EA3" w:rsidRPr="00954B46" w:rsidRDefault="00477EA3" w:rsidP="00477EA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DE61E4">
        <w:rPr>
          <w:rFonts w:ascii="等线" w:eastAsia="等线" w:hAnsi="等线" w:hint="eastAsia"/>
        </w:rPr>
        <w:t>（正常）</w:t>
      </w:r>
    </w:p>
    <w:p w14:paraId="05FA6A93" w14:textId="77777777" w:rsidR="00477EA3" w:rsidRPr="00954B46" w:rsidRDefault="00477EA3" w:rsidP="00477EA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5381D58" w14:textId="77777777" w:rsidR="00910B5D" w:rsidRDefault="00967FDD" w:rsidP="0029410D">
      <w:pPr>
        <w:ind w:firstLine="420"/>
        <w:rPr>
          <w:ins w:id="63" w:author="a" w:date="2021-02-07T12:47:00Z"/>
          <w:rFonts w:ascii="等线" w:eastAsia="等线" w:hAnsi="等线"/>
        </w:rPr>
      </w:pPr>
      <w:ins w:id="64" w:author="a" w:date="2021-02-07T12:45:00Z">
        <w:r>
          <w:rPr>
            <w:rFonts w:ascii="等线" w:eastAsia="等线" w:hAnsi="等线"/>
          </w:rPr>
          <w:lastRenderedPageBreak/>
          <w:t>啊</w:t>
        </w:r>
        <w:r>
          <w:rPr>
            <w:rFonts w:ascii="等线" w:eastAsia="等线" w:hAnsi="等线" w:hint="eastAsia"/>
          </w:rPr>
          <w:t>，</w:t>
        </w:r>
        <w:r w:rsidR="00910B5D">
          <w:rPr>
            <w:rFonts w:ascii="等线" w:eastAsia="等线" w:hAnsi="等线"/>
          </w:rPr>
          <w:t>原来吸烟的危害不止于自身</w:t>
        </w:r>
        <w:r w:rsidR="00910B5D">
          <w:rPr>
            <w:rFonts w:ascii="等线" w:eastAsia="等线" w:hAnsi="等线" w:hint="eastAsia"/>
          </w:rPr>
          <w:t>，</w:t>
        </w:r>
      </w:ins>
    </w:p>
    <w:p w14:paraId="1666EF4D" w14:textId="77777777" w:rsidR="00910B5D" w:rsidRDefault="00910B5D" w:rsidP="0029410D">
      <w:pPr>
        <w:ind w:firstLine="420"/>
        <w:rPr>
          <w:ins w:id="65" w:author="a" w:date="2021-02-07T12:47:00Z"/>
          <w:rFonts w:ascii="等线" w:eastAsia="等线" w:hAnsi="等线"/>
        </w:rPr>
      </w:pPr>
      <w:ins w:id="66" w:author="a" w:date="2021-02-07T12:45:00Z">
        <w:r>
          <w:rPr>
            <w:rFonts w:ascii="等线" w:eastAsia="等线" w:hAnsi="等线"/>
          </w:rPr>
          <w:t>还会波及到</w:t>
        </w:r>
      </w:ins>
      <w:ins w:id="67" w:author="a" w:date="2021-02-07T12:46:00Z">
        <w:r>
          <w:rPr>
            <w:rFonts w:ascii="等线" w:eastAsia="等线" w:hAnsi="等线"/>
          </w:rPr>
          <w:t>其他人</w:t>
        </w:r>
        <w:r>
          <w:rPr>
            <w:rFonts w:ascii="等线" w:eastAsia="等线" w:hAnsi="等线" w:hint="eastAsia"/>
          </w:rPr>
          <w:t>，</w:t>
        </w:r>
      </w:ins>
    </w:p>
    <w:p w14:paraId="4EBFFB9C" w14:textId="05F725BB" w:rsidR="00967FDD" w:rsidRDefault="00910B5D" w:rsidP="0029410D">
      <w:pPr>
        <w:ind w:firstLine="420"/>
        <w:rPr>
          <w:ins w:id="68" w:author="a" w:date="2021-02-07T12:45:00Z"/>
          <w:rFonts w:ascii="等线" w:eastAsia="等线" w:hAnsi="等线" w:hint="eastAsia"/>
        </w:rPr>
      </w:pPr>
      <w:ins w:id="69" w:author="a" w:date="2021-02-07T12:46:00Z">
        <w:r>
          <w:rPr>
            <w:rFonts w:ascii="等线" w:eastAsia="等线" w:hAnsi="等线"/>
          </w:rPr>
          <w:t>也因此会影响自己的社会关系</w:t>
        </w:r>
        <w:r>
          <w:rPr>
            <w:rFonts w:ascii="等线" w:eastAsia="等线" w:hAnsi="等线" w:hint="eastAsia"/>
          </w:rPr>
          <w:t>！</w:t>
        </w:r>
      </w:ins>
    </w:p>
    <w:p w14:paraId="1794D4C7" w14:textId="51476C66" w:rsidR="00B630C0" w:rsidDel="00967FDD" w:rsidRDefault="00477EA3" w:rsidP="0029410D">
      <w:pPr>
        <w:ind w:firstLine="420"/>
        <w:rPr>
          <w:ins w:id="70" w:author="王 自飞" w:date="2021-02-06T16:56:00Z"/>
          <w:del w:id="71" w:author="a" w:date="2021-02-07T12:45:00Z"/>
          <w:rFonts w:ascii="等线" w:eastAsia="等线" w:hAnsi="等线"/>
        </w:rPr>
      </w:pPr>
      <w:del w:id="72" w:author="a" w:date="2021-02-07T12:45:00Z">
        <w:r w:rsidDel="00967FDD">
          <w:rPr>
            <w:rFonts w:ascii="等线" w:eastAsia="等线" w:hAnsi="等线" w:hint="eastAsia"/>
          </w:rPr>
          <w:delText>原来吸烟</w:delText>
        </w:r>
        <w:r w:rsidR="006C65E0" w:rsidDel="00967FDD">
          <w:rPr>
            <w:rFonts w:ascii="等线" w:eastAsia="等线" w:hAnsi="等线" w:hint="eastAsia"/>
          </w:rPr>
          <w:delText>者</w:delText>
        </w:r>
        <w:r w:rsidDel="00967FDD">
          <w:rPr>
            <w:rFonts w:ascii="等线" w:eastAsia="等线" w:hAnsi="等线" w:hint="eastAsia"/>
          </w:rPr>
          <w:delText>还</w:delText>
        </w:r>
        <w:r w:rsidR="006C65E0" w:rsidDel="00967FDD">
          <w:rPr>
            <w:rFonts w:ascii="等线" w:eastAsia="等线" w:hAnsi="等线" w:hint="eastAsia"/>
          </w:rPr>
          <w:delText>会因为</w:delText>
        </w:r>
        <w:r w:rsidR="00AB2AE2" w:rsidDel="00967FDD">
          <w:rPr>
            <w:rFonts w:ascii="等线" w:eastAsia="等线" w:hAnsi="等线" w:hint="eastAsia"/>
          </w:rPr>
          <w:delText>二手烟、三手烟</w:delText>
        </w:r>
      </w:del>
    </w:p>
    <w:p w14:paraId="5C961B42" w14:textId="76E30F0C" w:rsidR="00B630C0" w:rsidDel="00967FDD" w:rsidRDefault="00AB2AE2" w:rsidP="0029410D">
      <w:pPr>
        <w:ind w:firstLine="420"/>
        <w:rPr>
          <w:ins w:id="73" w:author="王 自飞" w:date="2021-02-06T16:56:00Z"/>
          <w:del w:id="74" w:author="a" w:date="2021-02-07T12:45:00Z"/>
          <w:rFonts w:ascii="等线" w:eastAsia="等线" w:hAnsi="等线"/>
        </w:rPr>
      </w:pPr>
      <w:del w:id="75" w:author="a" w:date="2021-02-07T12:45:00Z">
        <w:r w:rsidDel="00967FDD">
          <w:rPr>
            <w:rFonts w:ascii="等线" w:eastAsia="等线" w:hAnsi="等线" w:hint="eastAsia"/>
          </w:rPr>
          <w:delText>损害他人的健康，</w:delText>
        </w:r>
        <w:r w:rsidR="00516E8D" w:rsidDel="00967FDD">
          <w:rPr>
            <w:rFonts w:ascii="等线" w:eastAsia="等线" w:hAnsi="等线" w:hint="eastAsia"/>
          </w:rPr>
          <w:delText>进而</w:delText>
        </w:r>
        <w:r w:rsidDel="00967FDD">
          <w:rPr>
            <w:rFonts w:ascii="等线" w:eastAsia="等线" w:hAnsi="等线" w:hint="eastAsia"/>
          </w:rPr>
          <w:delText>影响自己的社</w:delText>
        </w:r>
      </w:del>
    </w:p>
    <w:p w14:paraId="7EB3B826" w14:textId="70B444CA" w:rsidR="00B630C0" w:rsidDel="00967FDD" w:rsidRDefault="00AB2AE2" w:rsidP="0029410D">
      <w:pPr>
        <w:ind w:firstLine="420"/>
        <w:rPr>
          <w:ins w:id="76" w:author="王 自飞" w:date="2021-02-06T16:56:00Z"/>
          <w:del w:id="77" w:author="a" w:date="2021-02-07T12:45:00Z"/>
          <w:rFonts w:ascii="等线" w:eastAsia="等线" w:hAnsi="等线"/>
        </w:rPr>
      </w:pPr>
      <w:del w:id="78" w:author="a" w:date="2021-02-07T12:45:00Z">
        <w:r w:rsidDel="00967FDD">
          <w:rPr>
            <w:rFonts w:ascii="等线" w:eastAsia="等线" w:hAnsi="等线" w:hint="eastAsia"/>
          </w:rPr>
          <w:delText>会关系</w:delText>
        </w:r>
        <w:r w:rsidR="00477EA3" w:rsidRPr="00477EA3" w:rsidDel="00967FDD">
          <w:rPr>
            <w:rFonts w:ascii="等线" w:eastAsia="等线" w:hAnsi="等线"/>
          </w:rPr>
          <w:delText>！</w:delText>
        </w:r>
      </w:del>
    </w:p>
    <w:p w14:paraId="6FF04C59" w14:textId="7654F1A0" w:rsidR="0029410D" w:rsidDel="007A15E4" w:rsidRDefault="00AB2AE2" w:rsidP="0029410D">
      <w:pPr>
        <w:ind w:firstLine="420"/>
        <w:rPr>
          <w:del w:id="79" w:author="王 自飞" w:date="2021-02-06T16:57:00Z"/>
          <w:rFonts w:ascii="等线" w:eastAsia="等线" w:hAnsi="等线"/>
        </w:rPr>
      </w:pPr>
      <w:del w:id="80" w:author="王 自飞" w:date="2021-02-06T16:57:00Z">
        <w:r w:rsidDel="007A15E4">
          <w:rPr>
            <w:rFonts w:ascii="等线" w:eastAsia="等线" w:hAnsi="等线" w:hint="eastAsia"/>
          </w:rPr>
          <w:delText>看来</w:delText>
        </w:r>
        <w:r w:rsidR="00477EA3" w:rsidRPr="00477EA3" w:rsidDel="007A15E4">
          <w:rPr>
            <w:rFonts w:ascii="等线" w:eastAsia="等线" w:hAnsi="等线"/>
          </w:rPr>
          <w:delText>告诉大家这些知识</w:delText>
        </w:r>
      </w:del>
      <w:del w:id="81" w:author="王 自飞" w:date="2021-02-06T16:56:00Z">
        <w:r w:rsidR="00477EA3" w:rsidRPr="00477EA3" w:rsidDel="007A15E4">
          <w:rPr>
            <w:rFonts w:ascii="等线" w:eastAsia="等线" w:hAnsi="等线"/>
          </w:rPr>
          <w:delText>，</w:delText>
        </w:r>
      </w:del>
      <w:del w:id="82" w:author="王 自飞" w:date="2021-02-06T16:57:00Z">
        <w:r w:rsidR="00477EA3" w:rsidRPr="00477EA3" w:rsidDel="007A15E4">
          <w:rPr>
            <w:rFonts w:ascii="等线" w:eastAsia="等线" w:hAnsi="等线"/>
          </w:rPr>
          <w:delText>是刻不容缓的事情了。</w:delText>
        </w:r>
        <w:r w:rsidDel="007A15E4">
          <w:rPr>
            <w:rFonts w:ascii="等线" w:eastAsia="等线" w:hAnsi="等线" w:hint="eastAsia"/>
          </w:rPr>
          <w:delText>使者先生</w:delText>
        </w:r>
        <w:r w:rsidR="00477EA3" w:rsidRPr="00477EA3" w:rsidDel="007A15E4">
          <w:rPr>
            <w:rFonts w:ascii="等线" w:eastAsia="等线" w:hAnsi="等线"/>
          </w:rPr>
          <w:delText>，我这就去做！</w:delText>
        </w:r>
      </w:del>
    </w:p>
    <w:p w14:paraId="3E5116BA" w14:textId="4729FAB7" w:rsidR="007A15E4" w:rsidRDefault="00DE61E4" w:rsidP="00DE61E4">
      <w:pPr>
        <w:ind w:firstLine="420"/>
        <w:rPr>
          <w:rFonts w:ascii="等线" w:eastAsia="等线" w:hAnsi="等线"/>
        </w:rPr>
      </w:pPr>
      <w:del w:id="83" w:author="王 自飞" w:date="2021-02-06T16:57:00Z">
        <w:r w:rsidDel="007A15E4">
          <w:rPr>
            <w:rFonts w:ascii="等线" w:eastAsia="等线" w:hAnsi="等线" w:hint="eastAsia"/>
          </w:rPr>
          <w:delText>（</w:delText>
        </w:r>
        <w:r w:rsidDel="007A15E4">
          <w:rPr>
            <w:rFonts w:ascii="等线" w:eastAsia="等线" w:hAnsi="等线"/>
          </w:rPr>
          <w:delText>互动按钮</w:delText>
        </w:r>
        <w:r w:rsidDel="007A15E4">
          <w:rPr>
            <w:rFonts w:ascii="等线" w:eastAsia="等线" w:hAnsi="等线" w:hint="eastAsia"/>
          </w:rPr>
          <w:delText>）&gt;</w:delText>
        </w:r>
        <w:r w:rsidDel="007A15E4">
          <w:rPr>
            <w:rFonts w:ascii="等线" w:eastAsia="等线" w:hAnsi="等线"/>
          </w:rPr>
          <w:delText>&gt;</w:delText>
        </w:r>
      </w:del>
    </w:p>
    <w:p w14:paraId="4C1696FB" w14:textId="57BC85BB" w:rsidR="007A15E4" w:rsidRPr="00477EA3" w:rsidRDefault="007A15E4" w:rsidP="007A15E4">
      <w:pPr>
        <w:rPr>
          <w:ins w:id="84" w:author="王 自飞" w:date="2021-02-06T16:57:00Z"/>
          <w:rFonts w:ascii="等线" w:eastAsia="等线" w:hAnsi="等线"/>
          <w:b/>
          <w:bCs/>
          <w:i/>
          <w:iCs/>
        </w:rPr>
      </w:pPr>
      <w:ins w:id="85" w:author="王 自飞" w:date="2021-02-06T16:57:00Z">
        <w:r w:rsidRPr="00477EA3">
          <w:rPr>
            <w:rFonts w:ascii="等线" w:eastAsia="等线" w:hAnsi="等线" w:hint="eastAsia"/>
            <w:b/>
            <w:bCs/>
            <w:i/>
            <w:iCs/>
          </w:rPr>
          <w:t>对话文案（P</w:t>
        </w:r>
        <w:r w:rsidRPr="00477EA3">
          <w:rPr>
            <w:rFonts w:ascii="等线" w:eastAsia="等线" w:hAnsi="等线"/>
            <w:b/>
            <w:bCs/>
            <w:i/>
            <w:iCs/>
          </w:rPr>
          <w:t>17</w:t>
        </w:r>
        <w:r>
          <w:rPr>
            <w:rFonts w:ascii="等线" w:eastAsia="等线" w:hAnsi="等线" w:hint="eastAsia"/>
            <w:b/>
            <w:bCs/>
            <w:i/>
            <w:iCs/>
          </w:rPr>
          <w:t>.</w:t>
        </w:r>
        <w:r>
          <w:rPr>
            <w:rFonts w:ascii="等线" w:eastAsia="等线" w:hAnsi="等线"/>
            <w:b/>
            <w:bCs/>
            <w:i/>
            <w:iCs/>
          </w:rPr>
          <w:t>2</w:t>
        </w:r>
        <w:r w:rsidRPr="00477EA3">
          <w:rPr>
            <w:rFonts w:ascii="等线" w:eastAsia="等线" w:hAnsi="等线" w:hint="eastAsia"/>
            <w:b/>
            <w:bCs/>
            <w:i/>
            <w:iCs/>
          </w:rPr>
          <w:t>）</w:t>
        </w:r>
      </w:ins>
    </w:p>
    <w:p w14:paraId="19AAEFDB" w14:textId="77777777" w:rsidR="007A15E4" w:rsidRPr="00954B46" w:rsidRDefault="007A15E4" w:rsidP="007A15E4">
      <w:pPr>
        <w:ind w:firstLine="420"/>
        <w:rPr>
          <w:ins w:id="86" w:author="王 自飞" w:date="2021-02-06T16:57:00Z"/>
          <w:rFonts w:ascii="等线" w:eastAsia="等线" w:hAnsi="等线"/>
        </w:rPr>
      </w:pPr>
      <w:ins w:id="87" w:author="王 自飞" w:date="2021-02-06T16:57:00Z">
        <w:r w:rsidRPr="00954B46">
          <w:rPr>
            <w:rFonts w:ascii="等线" w:eastAsia="等线" w:hAnsi="等线" w:hint="eastAsia"/>
          </w:rPr>
          <w:t>（头像）：</w:t>
        </w:r>
        <w:r>
          <w:rPr>
            <w:rFonts w:ascii="等线" w:eastAsia="等线" w:hAnsi="等线" w:hint="eastAsia"/>
          </w:rPr>
          <w:t>艾丽莎（正常）</w:t>
        </w:r>
      </w:ins>
    </w:p>
    <w:p w14:paraId="4DC061C6" w14:textId="77777777" w:rsidR="007A15E4" w:rsidRPr="00954B46" w:rsidRDefault="007A15E4" w:rsidP="007A15E4">
      <w:pPr>
        <w:ind w:firstLine="420"/>
        <w:rPr>
          <w:ins w:id="88" w:author="王 自飞" w:date="2021-02-06T16:57:00Z"/>
          <w:rFonts w:ascii="等线" w:eastAsia="等线" w:hAnsi="等线"/>
        </w:rPr>
      </w:pPr>
      <w:ins w:id="89" w:author="王 自飞" w:date="2021-02-06T16:57:00Z">
        <w:r w:rsidRPr="00954B46">
          <w:rPr>
            <w:rFonts w:ascii="等线" w:eastAsia="等线" w:hAnsi="等线" w:hint="eastAsia"/>
          </w:rPr>
          <w:t>（正文）：</w:t>
        </w:r>
      </w:ins>
    </w:p>
    <w:p w14:paraId="30840BA8" w14:textId="77777777" w:rsidR="007A15E4" w:rsidRDefault="007A15E4" w:rsidP="007A15E4">
      <w:pPr>
        <w:ind w:firstLine="420"/>
        <w:rPr>
          <w:ins w:id="90" w:author="王 自飞" w:date="2021-02-06T16:57:00Z"/>
          <w:rFonts w:ascii="等线" w:eastAsia="等线" w:hAnsi="等线"/>
        </w:rPr>
      </w:pPr>
      <w:ins w:id="91" w:author="王 自飞" w:date="2021-02-06T16:57:00Z">
        <w:r>
          <w:rPr>
            <w:rFonts w:ascii="等线" w:eastAsia="等线" w:hAnsi="等线" w:hint="eastAsia"/>
          </w:rPr>
          <w:t>看来</w:t>
        </w:r>
        <w:r w:rsidRPr="00477EA3">
          <w:rPr>
            <w:rFonts w:ascii="等线" w:eastAsia="等线" w:hAnsi="等线"/>
          </w:rPr>
          <w:t>告诉大家这些知识</w:t>
        </w:r>
      </w:ins>
    </w:p>
    <w:p w14:paraId="54C00951" w14:textId="77777777" w:rsidR="007A15E4" w:rsidRDefault="007A15E4" w:rsidP="007A15E4">
      <w:pPr>
        <w:ind w:firstLine="420"/>
        <w:rPr>
          <w:ins w:id="92" w:author="王 自飞" w:date="2021-02-06T16:57:00Z"/>
          <w:rFonts w:ascii="等线" w:eastAsia="等线" w:hAnsi="等线"/>
        </w:rPr>
      </w:pPr>
      <w:ins w:id="93" w:author="王 自飞" w:date="2021-02-06T16:57:00Z">
        <w:r w:rsidRPr="00477EA3">
          <w:rPr>
            <w:rFonts w:ascii="等线" w:eastAsia="等线" w:hAnsi="等线"/>
          </w:rPr>
          <w:t>是刻不容缓的事情了。</w:t>
        </w:r>
      </w:ins>
    </w:p>
    <w:p w14:paraId="663247BC" w14:textId="77777777" w:rsidR="007A15E4" w:rsidRDefault="007A15E4" w:rsidP="007A15E4">
      <w:pPr>
        <w:ind w:firstLine="420"/>
        <w:rPr>
          <w:ins w:id="94" w:author="王 自飞" w:date="2021-02-06T16:57:00Z"/>
          <w:rFonts w:ascii="等线" w:eastAsia="等线" w:hAnsi="等线"/>
        </w:rPr>
      </w:pPr>
      <w:ins w:id="95" w:author="王 自飞" w:date="2021-02-06T16:57:00Z">
        <w:r>
          <w:rPr>
            <w:rFonts w:ascii="等线" w:eastAsia="等线" w:hAnsi="等线" w:hint="eastAsia"/>
          </w:rPr>
          <w:t>使者先生</w:t>
        </w:r>
        <w:r w:rsidRPr="00477EA3">
          <w:rPr>
            <w:rFonts w:ascii="等线" w:eastAsia="等线" w:hAnsi="等线"/>
          </w:rPr>
          <w:t>，我这就去做！</w:t>
        </w:r>
      </w:ins>
    </w:p>
    <w:p w14:paraId="31F6D2EF" w14:textId="77777777" w:rsidR="007A15E4" w:rsidRDefault="007A15E4" w:rsidP="007A15E4">
      <w:pPr>
        <w:ind w:firstLine="420"/>
        <w:rPr>
          <w:ins w:id="96" w:author="王 自飞" w:date="2021-02-06T16:57:00Z"/>
          <w:rFonts w:ascii="等线" w:eastAsia="等线" w:hAnsi="等线"/>
        </w:rPr>
      </w:pPr>
      <w:ins w:id="97" w:author="王 自飞" w:date="2021-02-06T16:57:00Z">
        <w:r>
          <w:rPr>
            <w:rFonts w:ascii="等线" w:eastAsia="等线" w:hAnsi="等线" w:hint="eastAsia"/>
          </w:rPr>
          <w:t>（</w:t>
        </w:r>
        <w:r>
          <w:rPr>
            <w:rFonts w:ascii="等线" w:eastAsia="等线" w:hAnsi="等线"/>
          </w:rPr>
          <w:t>互动按钮</w:t>
        </w:r>
        <w:r>
          <w:rPr>
            <w:rFonts w:ascii="等线" w:eastAsia="等线" w:hAnsi="等线" w:hint="eastAsia"/>
          </w:rPr>
          <w:t>）&gt;</w:t>
        </w:r>
        <w:r>
          <w:rPr>
            <w:rFonts w:ascii="等线" w:eastAsia="等线" w:hAnsi="等线"/>
          </w:rPr>
          <w:t>&gt;</w:t>
        </w:r>
      </w:ins>
    </w:p>
    <w:p w14:paraId="56BE1F9D" w14:textId="56CFBE06" w:rsidR="00477EA3" w:rsidRDefault="00477EA3" w:rsidP="0029410D">
      <w:pPr>
        <w:ind w:firstLine="420"/>
        <w:rPr>
          <w:rFonts w:ascii="等线" w:eastAsia="等线" w:hAnsi="等线"/>
        </w:rPr>
      </w:pPr>
    </w:p>
    <w:p w14:paraId="27B2586E" w14:textId="671EB298" w:rsidR="00AB2AE2" w:rsidRPr="00477EA3" w:rsidRDefault="00AB2AE2" w:rsidP="00AB2AE2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 w:rsidRPr="00477EA3">
        <w:rPr>
          <w:rFonts w:ascii="等线" w:eastAsia="等线" w:hAnsi="等线"/>
          <w:b/>
          <w:bCs/>
          <w:i/>
          <w:iCs/>
        </w:rPr>
        <w:t>1</w:t>
      </w:r>
      <w:r>
        <w:rPr>
          <w:rFonts w:ascii="等线" w:eastAsia="等线" w:hAnsi="等线"/>
          <w:b/>
          <w:bCs/>
          <w:i/>
          <w:iCs/>
        </w:rPr>
        <w:t>8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7FF74BA0" w14:textId="307E43B5" w:rsidR="00AB2AE2" w:rsidRPr="00954B46" w:rsidRDefault="00AB2AE2" w:rsidP="00AB2AE2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4D1D26E5" w14:textId="77777777" w:rsidR="00AB2AE2" w:rsidRPr="00954B46" w:rsidRDefault="00AB2AE2" w:rsidP="00AB2AE2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03BD7C36" w14:textId="77777777" w:rsidR="007A15E4" w:rsidRDefault="00ED70A5" w:rsidP="0029410D">
      <w:pPr>
        <w:ind w:firstLine="420"/>
        <w:rPr>
          <w:ins w:id="98" w:author="王 自飞" w:date="2021-02-06T16:59:00Z"/>
          <w:rFonts w:ascii="等线" w:eastAsia="等线" w:hAnsi="等线"/>
        </w:rPr>
      </w:pPr>
      <w:r>
        <w:rPr>
          <w:rFonts w:ascii="等线" w:eastAsia="等线" w:hAnsi="等线" w:hint="eastAsia"/>
        </w:rPr>
        <w:t>好的。</w:t>
      </w:r>
    </w:p>
    <w:p w14:paraId="46164D06" w14:textId="77777777" w:rsidR="007A15E4" w:rsidRDefault="00AB2AE2" w:rsidP="0029410D">
      <w:pPr>
        <w:ind w:firstLine="420"/>
        <w:rPr>
          <w:ins w:id="99" w:author="王 自飞" w:date="2021-02-06T17:00:00Z"/>
          <w:rFonts w:ascii="等线" w:eastAsia="等线" w:hAnsi="等线"/>
        </w:rPr>
      </w:pPr>
      <w:r>
        <w:rPr>
          <w:rFonts w:ascii="等线" w:eastAsia="等线" w:hAnsi="等线" w:hint="eastAsia"/>
        </w:rPr>
        <w:t>请代我向你</w:t>
      </w:r>
      <w:del w:id="100" w:author="王 自飞" w:date="2021-02-06T17:00:00Z">
        <w:r w:rsidDel="007A15E4">
          <w:rPr>
            <w:rFonts w:ascii="等线" w:eastAsia="等线" w:hAnsi="等线" w:hint="eastAsia"/>
          </w:rPr>
          <w:delText>的</w:delText>
        </w:r>
      </w:del>
      <w:r>
        <w:rPr>
          <w:rFonts w:ascii="等线" w:eastAsia="等线" w:hAnsi="等线" w:hint="eastAsia"/>
        </w:rPr>
        <w:t>父亲</w:t>
      </w:r>
      <w:del w:id="101" w:author="王 自飞" w:date="2021-02-06T17:00:00Z">
        <w:r w:rsidR="00ED70A5" w:rsidDel="007A15E4">
          <w:rPr>
            <w:rFonts w:ascii="等线" w:eastAsia="等线" w:hAnsi="等线" w:hint="eastAsia"/>
          </w:rPr>
          <w:delText>，还有</w:delText>
        </w:r>
      </w:del>
      <w:del w:id="102" w:author="王 自飞" w:date="2021-02-06T16:57:00Z">
        <w:r w:rsidR="00ED70A5" w:rsidDel="007A15E4">
          <w:rPr>
            <w:rFonts w:ascii="等线" w:eastAsia="等线" w:hAnsi="等线" w:hint="eastAsia"/>
          </w:rPr>
          <w:delText>顾</w:delText>
        </w:r>
        <w:r w:rsidDel="007A15E4">
          <w:rPr>
            <w:rFonts w:ascii="等线" w:eastAsia="等线" w:hAnsi="等线" w:hint="eastAsia"/>
          </w:rPr>
          <w:delText>爷爷</w:delText>
        </w:r>
      </w:del>
      <w:ins w:id="103" w:author="王 自飞" w:date="2021-02-06T17:00:00Z">
        <w:r w:rsidR="007A15E4">
          <w:rPr>
            <w:rFonts w:ascii="等线" w:eastAsia="等线" w:hAnsi="等线" w:hint="eastAsia"/>
          </w:rPr>
          <w:t>和</w:t>
        </w:r>
      </w:ins>
      <w:ins w:id="104" w:author="王 自飞" w:date="2021-02-06T16:58:00Z">
        <w:r w:rsidR="007A15E4">
          <w:rPr>
            <w:rFonts w:ascii="等线" w:eastAsia="等线" w:hAnsi="等线" w:hint="eastAsia"/>
          </w:rPr>
          <w:t>老顾</w:t>
        </w:r>
      </w:ins>
      <w:r>
        <w:rPr>
          <w:rFonts w:ascii="等线" w:eastAsia="等线" w:hAnsi="等线" w:hint="eastAsia"/>
        </w:rPr>
        <w:t>致以问候。</w:t>
      </w:r>
    </w:p>
    <w:p w14:paraId="7AB9CCE9" w14:textId="6B195672" w:rsidR="00477EA3" w:rsidRDefault="00AB2AE2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希望他们早日康复！</w:t>
      </w:r>
    </w:p>
    <w:p w14:paraId="698BED1E" w14:textId="4068EDFC" w:rsidR="007A15E4" w:rsidRDefault="00AB2AE2" w:rsidP="0029410D">
      <w:pPr>
        <w:ind w:firstLine="420"/>
        <w:rPr>
          <w:ins w:id="105" w:author="王 自飞" w:date="2021-02-06T17:00:00Z"/>
          <w:rFonts w:ascii="等线" w:eastAsia="等线" w:hAnsi="等线"/>
        </w:rPr>
      </w:pPr>
      <w:r>
        <w:rPr>
          <w:rFonts w:ascii="等线" w:eastAsia="等线" w:hAnsi="等线" w:hint="eastAsia"/>
        </w:rPr>
        <w:t>另外，如果有任何我能帮上忙的地方</w:t>
      </w:r>
      <w:del w:id="106" w:author="a" w:date="2021-02-07T12:53:00Z">
        <w:r w:rsidDel="00460307">
          <w:rPr>
            <w:rFonts w:ascii="等线" w:eastAsia="等线" w:hAnsi="等线" w:hint="eastAsia"/>
          </w:rPr>
          <w:delText>，</w:delText>
        </w:r>
      </w:del>
    </w:p>
    <w:p w14:paraId="6BDDBF81" w14:textId="0A33352E" w:rsidR="00AB2AE2" w:rsidRDefault="00AB2AE2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尽管来找我！</w:t>
      </w:r>
    </w:p>
    <w:p w14:paraId="5CABD44E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1D5BA789" w14:textId="6036F7C7" w:rsidR="009C37C3" w:rsidRDefault="009C37C3" w:rsidP="0029410D">
      <w:pPr>
        <w:ind w:firstLine="420"/>
        <w:rPr>
          <w:rFonts w:ascii="等线" w:eastAsia="等线" w:hAnsi="等线"/>
        </w:rPr>
      </w:pPr>
    </w:p>
    <w:p w14:paraId="34AAA6AF" w14:textId="514CCC52" w:rsidR="009C37C3" w:rsidRPr="00477EA3" w:rsidRDefault="009C37C3" w:rsidP="009C37C3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 w:rsidRPr="00477EA3">
        <w:rPr>
          <w:rFonts w:ascii="等线" w:eastAsia="等线" w:hAnsi="等线"/>
          <w:b/>
          <w:bCs/>
          <w:i/>
          <w:iCs/>
        </w:rPr>
        <w:t>1</w:t>
      </w:r>
      <w:r>
        <w:rPr>
          <w:rFonts w:ascii="等线" w:eastAsia="等线" w:hAnsi="等线"/>
          <w:b/>
          <w:bCs/>
          <w:i/>
          <w:iCs/>
        </w:rPr>
        <w:t>9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11C95A73" w14:textId="7DA77F1C" w:rsidR="009C37C3" w:rsidRPr="00954B46" w:rsidRDefault="009C37C3" w:rsidP="009C37C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DE61E4">
        <w:rPr>
          <w:rFonts w:ascii="等线" w:eastAsia="等线" w:hAnsi="等线" w:hint="eastAsia"/>
        </w:rPr>
        <w:t>（高兴）</w:t>
      </w:r>
      <w:bookmarkStart w:id="107" w:name="_GoBack"/>
      <w:bookmarkEnd w:id="107"/>
    </w:p>
    <w:p w14:paraId="749FB435" w14:textId="77777777" w:rsidR="009C37C3" w:rsidRPr="00954B46" w:rsidRDefault="009C37C3" w:rsidP="009C37C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37CC724C" w14:textId="3DEDBDD6" w:rsidR="009C37C3" w:rsidRDefault="009C37C3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谢谢</w:t>
      </w:r>
      <w:del w:id="108" w:author="王 自飞" w:date="2021-02-06T17:02:00Z">
        <w:r w:rsidDel="007A15E4">
          <w:rPr>
            <w:rFonts w:ascii="等线" w:eastAsia="等线" w:hAnsi="等线" w:hint="eastAsia"/>
          </w:rPr>
          <w:delText>您</w:delText>
        </w:r>
      </w:del>
      <w:ins w:id="109" w:author="王 自飞" w:date="2021-02-06T17:02:00Z">
        <w:r w:rsidR="007A15E4">
          <w:rPr>
            <w:rFonts w:ascii="等线" w:eastAsia="等线" w:hAnsi="等线" w:hint="eastAsia"/>
          </w:rPr>
          <w:t>你</w:t>
        </w:r>
      </w:ins>
      <w:r w:rsidR="006C2B1B">
        <w:rPr>
          <w:rFonts w:ascii="等线" w:eastAsia="等线" w:hAnsi="等线" w:hint="eastAsia"/>
        </w:rPr>
        <w:t>的好意</w:t>
      </w:r>
      <w:r>
        <w:rPr>
          <w:rFonts w:ascii="等线" w:eastAsia="等线" w:hAnsi="等线" w:hint="eastAsia"/>
        </w:rPr>
        <w:t>！</w:t>
      </w:r>
      <w:r w:rsidR="006C2B1B">
        <w:rPr>
          <w:rFonts w:ascii="等线" w:eastAsia="等线" w:hAnsi="等线" w:hint="eastAsia"/>
        </w:rPr>
        <w:t>我一定帮</w:t>
      </w:r>
      <w:del w:id="110" w:author="王 自飞" w:date="2021-02-06T17:02:00Z">
        <w:r w:rsidR="006C2B1B" w:rsidDel="00490E06">
          <w:rPr>
            <w:rFonts w:ascii="等线" w:eastAsia="等线" w:hAnsi="等线" w:hint="eastAsia"/>
          </w:rPr>
          <w:delText>您</w:delText>
        </w:r>
      </w:del>
      <w:ins w:id="111" w:author="王 自飞" w:date="2021-02-06T17:02:00Z">
        <w:r w:rsidR="00490E06">
          <w:rPr>
            <w:rFonts w:ascii="等线" w:eastAsia="等线" w:hAnsi="等线" w:hint="eastAsia"/>
          </w:rPr>
          <w:t>你</w:t>
        </w:r>
      </w:ins>
      <w:r w:rsidR="006C2B1B">
        <w:rPr>
          <w:rFonts w:ascii="等线" w:eastAsia="等线" w:hAnsi="等线" w:hint="eastAsia"/>
        </w:rPr>
        <w:t>转达！</w:t>
      </w:r>
    </w:p>
    <w:p w14:paraId="1DC463B0" w14:textId="77777777" w:rsidR="00DE61E4" w:rsidRDefault="00DE61E4" w:rsidP="00DE61E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50EBC5E4" w14:textId="00139419" w:rsidR="00477EA3" w:rsidRDefault="00477EA3" w:rsidP="0029410D">
      <w:pPr>
        <w:ind w:firstLine="420"/>
        <w:rPr>
          <w:rFonts w:ascii="等线" w:eastAsia="等线" w:hAnsi="等线"/>
        </w:rPr>
      </w:pPr>
    </w:p>
    <w:p w14:paraId="0A253583" w14:textId="5001A873" w:rsidR="00477EA3" w:rsidRPr="00B613D0" w:rsidRDefault="00B613D0" w:rsidP="00B613D0">
      <w:pPr>
        <w:rPr>
          <w:rFonts w:ascii="等线" w:eastAsia="等线" w:hAnsi="等线"/>
          <w:b/>
          <w:bCs/>
          <w:i/>
          <w:iCs/>
        </w:rPr>
      </w:pPr>
      <w:r w:rsidRPr="00B613D0">
        <w:rPr>
          <w:rFonts w:ascii="等线" w:eastAsia="等线" w:hAnsi="等线" w:hint="eastAsia"/>
          <w:b/>
          <w:bCs/>
          <w:i/>
          <w:iCs/>
        </w:rPr>
        <w:t>引导文案（P</w:t>
      </w:r>
      <w:r w:rsidRPr="00B613D0">
        <w:rPr>
          <w:rFonts w:ascii="等线" w:eastAsia="等线" w:hAnsi="等线"/>
          <w:b/>
          <w:bCs/>
          <w:i/>
          <w:iCs/>
        </w:rPr>
        <w:t>20</w:t>
      </w:r>
      <w:r w:rsidRPr="00B613D0">
        <w:rPr>
          <w:rFonts w:ascii="等线" w:eastAsia="等线" w:hAnsi="等线" w:hint="eastAsia"/>
          <w:b/>
          <w:bCs/>
          <w:i/>
          <w:iCs/>
        </w:rPr>
        <w:t>）</w:t>
      </w:r>
    </w:p>
    <w:p w14:paraId="3E2B3957" w14:textId="4B32D931" w:rsidR="00477EA3" w:rsidRDefault="00B613D0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恭喜</w:t>
      </w:r>
      <w:del w:id="112" w:author="王 自飞" w:date="2021-02-06T17:02:00Z">
        <w:r w:rsidDel="00490E06">
          <w:rPr>
            <w:rFonts w:ascii="等线" w:eastAsia="等线" w:hAnsi="等线" w:hint="eastAsia"/>
          </w:rPr>
          <w:delText>您</w:delText>
        </w:r>
      </w:del>
      <w:ins w:id="113" w:author="王 自飞" w:date="2021-02-06T17:02:00Z">
        <w:r w:rsidR="00490E06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！</w:t>
      </w:r>
    </w:p>
    <w:p w14:paraId="54C8A99B" w14:textId="43D9D431" w:rsidR="00B613D0" w:rsidRDefault="00B613D0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获得奖励：</w:t>
      </w:r>
      <w:r w:rsidRPr="00B613D0">
        <w:rPr>
          <w:rFonts w:ascii="等线" w:eastAsia="等线" w:hAnsi="等线" w:hint="eastAsia"/>
        </w:rPr>
        <w:t>宇宙能源转化基地</w:t>
      </w:r>
    </w:p>
    <w:p w14:paraId="07DDC5E3" w14:textId="1C7F922E" w:rsidR="00477EA3" w:rsidRDefault="00B613D0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功能：将储存装置里的宇宙能量转为可直接使用的</w:t>
      </w:r>
      <w:r w:rsidR="00676817">
        <w:rPr>
          <w:rFonts w:ascii="等线" w:eastAsia="等线" w:hAnsi="等线" w:hint="eastAsia"/>
        </w:rPr>
        <w:t>清洁</w:t>
      </w:r>
      <w:r>
        <w:rPr>
          <w:rFonts w:ascii="等线" w:eastAsia="等线" w:hAnsi="等线" w:hint="eastAsia"/>
        </w:rPr>
        <w:t>能源，</w:t>
      </w:r>
      <w:r w:rsidR="00676817">
        <w:rPr>
          <w:rFonts w:ascii="等线" w:eastAsia="等线" w:hAnsi="等线" w:hint="eastAsia"/>
        </w:rPr>
        <w:t>源源不断地提供给</w:t>
      </w:r>
      <w:r>
        <w:rPr>
          <w:rFonts w:ascii="等线" w:eastAsia="等线" w:hAnsi="等线" w:hint="eastAsia"/>
        </w:rPr>
        <w:t>星际空港</w:t>
      </w:r>
      <w:r w:rsidR="00676817">
        <w:rPr>
          <w:rFonts w:ascii="等线" w:eastAsia="等线" w:hAnsi="等线" w:hint="eastAsia"/>
        </w:rPr>
        <w:t>。</w:t>
      </w:r>
      <w:r w:rsidR="00A63DB9">
        <w:rPr>
          <w:rFonts w:ascii="等线" w:eastAsia="等线" w:hAnsi="等线" w:hint="eastAsia"/>
        </w:rPr>
        <w:t>与此同时，想象一下你吸进肺里的香烟</w:t>
      </w:r>
      <w:r w:rsidR="00C51BC2">
        <w:rPr>
          <w:rFonts w:ascii="等线" w:eastAsia="等线" w:hAnsi="等线" w:hint="eastAsia"/>
        </w:rPr>
        <w:t>、二手烟、三手烟</w:t>
      </w:r>
      <w:ins w:id="114" w:author="王 自飞" w:date="2021-02-06T17:03:00Z">
        <w:r w:rsidR="00490E06">
          <w:rPr>
            <w:rFonts w:ascii="等线" w:eastAsia="等线" w:hAnsi="等线" w:hint="eastAsia"/>
          </w:rPr>
          <w:t>，那该</w:t>
        </w:r>
      </w:ins>
      <w:r w:rsidR="00A63DB9">
        <w:rPr>
          <w:rFonts w:ascii="等线" w:eastAsia="等线" w:hAnsi="等线" w:hint="eastAsia"/>
        </w:rPr>
        <w:t>有多污浊</w:t>
      </w:r>
      <w:ins w:id="115" w:author="王 自飞" w:date="2021-02-06T17:03:00Z">
        <w:r w:rsidR="00490E06">
          <w:rPr>
            <w:rFonts w:ascii="等线" w:eastAsia="等线" w:hAnsi="等线" w:hint="eastAsia"/>
          </w:rPr>
          <w:t>啊</w:t>
        </w:r>
      </w:ins>
      <w:r w:rsidR="00C51BC2">
        <w:rPr>
          <w:rFonts w:ascii="等线" w:eastAsia="等线" w:hAnsi="等线" w:hint="eastAsia"/>
        </w:rPr>
        <w:t>！</w:t>
      </w:r>
    </w:p>
    <w:p w14:paraId="4E2048FF" w14:textId="7872134E" w:rsidR="00477EA3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）【开始建造】</w:t>
      </w:r>
    </w:p>
    <w:p w14:paraId="70BC8026" w14:textId="77777777" w:rsidR="00C51BC2" w:rsidRDefault="00C51BC2" w:rsidP="0029410D">
      <w:pPr>
        <w:ind w:firstLine="420"/>
        <w:rPr>
          <w:rFonts w:ascii="等线" w:eastAsia="等线" w:hAnsi="等线"/>
        </w:rPr>
      </w:pPr>
    </w:p>
    <w:p w14:paraId="5F6DF8C1" w14:textId="548425DD" w:rsidR="002E3814" w:rsidRPr="00B613D0" w:rsidRDefault="002E3814" w:rsidP="002E3814">
      <w:pPr>
        <w:rPr>
          <w:rFonts w:ascii="等线" w:eastAsia="等线" w:hAnsi="等线"/>
          <w:b/>
          <w:bCs/>
          <w:i/>
          <w:iCs/>
        </w:rPr>
      </w:pPr>
      <w:r w:rsidRPr="00B613D0">
        <w:rPr>
          <w:rFonts w:ascii="等线" w:eastAsia="等线" w:hAnsi="等线" w:hint="eastAsia"/>
          <w:b/>
          <w:bCs/>
          <w:i/>
          <w:iCs/>
        </w:rPr>
        <w:t>引导文案（P</w:t>
      </w:r>
      <w:r w:rsidRPr="00B613D0">
        <w:rPr>
          <w:rFonts w:ascii="等线" w:eastAsia="等线" w:hAnsi="等线"/>
          <w:b/>
          <w:bCs/>
          <w:i/>
          <w:iCs/>
        </w:rPr>
        <w:t>2</w:t>
      </w:r>
      <w:r>
        <w:rPr>
          <w:rFonts w:ascii="等线" w:eastAsia="等线" w:hAnsi="等线"/>
          <w:b/>
          <w:bCs/>
          <w:i/>
          <w:iCs/>
        </w:rPr>
        <w:t>1</w:t>
      </w:r>
      <w:r w:rsidRPr="00B613D0">
        <w:rPr>
          <w:rFonts w:ascii="等线" w:eastAsia="等线" w:hAnsi="等线" w:hint="eastAsia"/>
          <w:b/>
          <w:bCs/>
          <w:i/>
          <w:iCs/>
        </w:rPr>
        <w:t>）</w:t>
      </w:r>
    </w:p>
    <w:p w14:paraId="47BCE2F2" w14:textId="5391D38F" w:rsidR="00E53560" w:rsidRDefault="00E53560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（标题）：早间任务已完成</w:t>
      </w:r>
    </w:p>
    <w:p w14:paraId="1C6DE619" w14:textId="4A0FA4FA" w:rsidR="00E53560" w:rsidRDefault="00E53560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76382CF" w14:textId="030AB4AC" w:rsidR="002E3814" w:rsidRDefault="002E3814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下午是否能见到</w:t>
      </w:r>
      <w:r w:rsidR="00E53560">
        <w:rPr>
          <w:rFonts w:ascii="等线" w:eastAsia="等线" w:hAnsi="等线" w:hint="eastAsia"/>
        </w:rPr>
        <w:t>患病的</w:t>
      </w:r>
      <w:r>
        <w:rPr>
          <w:rFonts w:ascii="等线" w:eastAsia="等线" w:hAnsi="等线" w:hint="eastAsia"/>
        </w:rPr>
        <w:t>史塔克？</w:t>
      </w:r>
    </w:p>
    <w:p w14:paraId="7689669C" w14:textId="465B61CC" w:rsidR="00477EA3" w:rsidRDefault="002E3814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他的身体恢复得如何了</w:t>
      </w:r>
      <w:r w:rsidR="00E53560">
        <w:rPr>
          <w:rFonts w:ascii="等线" w:eastAsia="等线" w:hAnsi="等线" w:hint="eastAsia"/>
        </w:rPr>
        <w:t>呢</w:t>
      </w:r>
      <w:r>
        <w:rPr>
          <w:rFonts w:ascii="等线" w:eastAsia="等线" w:hAnsi="等线" w:hint="eastAsia"/>
        </w:rPr>
        <w:t>？</w:t>
      </w:r>
    </w:p>
    <w:p w14:paraId="772837E6" w14:textId="58E943C3" w:rsidR="00477EA3" w:rsidRPr="0024323D" w:rsidRDefault="0024323D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更</w:t>
      </w:r>
      <w:r w:rsidR="00C1353F">
        <w:rPr>
          <w:rFonts w:ascii="等线" w:eastAsia="等线" w:hAnsi="等线" w:hint="eastAsia"/>
        </w:rPr>
        <w:t>惊人</w:t>
      </w:r>
      <w:r>
        <w:rPr>
          <w:rFonts w:ascii="等线" w:eastAsia="等线" w:hAnsi="等线" w:hint="eastAsia"/>
        </w:rPr>
        <w:t>的知识等着</w:t>
      </w:r>
      <w:del w:id="116" w:author="王 自飞" w:date="2021-02-06T17:03:00Z">
        <w:r w:rsidR="00840A3D" w:rsidDel="00490E06">
          <w:rPr>
            <w:rFonts w:ascii="等线" w:eastAsia="等线" w:hAnsi="等线" w:hint="eastAsia"/>
          </w:rPr>
          <w:delText>您</w:delText>
        </w:r>
      </w:del>
      <w:ins w:id="117" w:author="王 自飞" w:date="2021-02-06T17:03:00Z">
        <w:r w:rsidR="00490E06">
          <w:rPr>
            <w:rFonts w:ascii="等线" w:eastAsia="等线" w:hAnsi="等线" w:hint="eastAsia"/>
          </w:rPr>
          <w:t>你</w:t>
        </w:r>
      </w:ins>
      <w:r w:rsidR="000C56F4">
        <w:rPr>
          <w:rFonts w:ascii="等线" w:eastAsia="等线" w:hAnsi="等线" w:hint="eastAsia"/>
        </w:rPr>
        <w:t>下午</w:t>
      </w:r>
      <w:r>
        <w:rPr>
          <w:rFonts w:ascii="等线" w:eastAsia="等线" w:hAnsi="等线" w:hint="eastAsia"/>
        </w:rPr>
        <w:t>揭开！</w:t>
      </w:r>
    </w:p>
    <w:p w14:paraId="4DBC3F9B" w14:textId="01E6A38A" w:rsidR="00477EA3" w:rsidRDefault="00E53560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43D731F0" w14:textId="31A3A106" w:rsidR="00E53560" w:rsidRDefault="00E53560" w:rsidP="0029410D">
      <w:pPr>
        <w:ind w:firstLine="420"/>
        <w:rPr>
          <w:rFonts w:ascii="等线" w:eastAsia="等线" w:hAnsi="等线"/>
        </w:rPr>
      </w:pPr>
    </w:p>
    <w:p w14:paraId="6D653F0A" w14:textId="77777777" w:rsidR="00E53560" w:rsidRDefault="00E53560" w:rsidP="0029410D">
      <w:pPr>
        <w:ind w:firstLine="420"/>
        <w:rPr>
          <w:rFonts w:ascii="等线" w:eastAsia="等线" w:hAnsi="等线"/>
        </w:rPr>
      </w:pPr>
    </w:p>
    <w:p w14:paraId="5E87D3E2" w14:textId="77777777" w:rsidR="000C56F4" w:rsidRPr="00954B46" w:rsidRDefault="000C56F4" w:rsidP="000C56F4">
      <w:pPr>
        <w:rPr>
          <w:rFonts w:ascii="等线" w:eastAsia="等线" w:hAnsi="等线"/>
          <w:b/>
          <w:bCs/>
          <w:i/>
          <w:iCs/>
          <w:u w:val="single"/>
        </w:rPr>
      </w:pPr>
      <w:r w:rsidRPr="00954B46"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（上午）</w:t>
      </w:r>
    </w:p>
    <w:p w14:paraId="1BD860AB" w14:textId="77777777" w:rsidR="000C56F4" w:rsidRPr="00954B46" w:rsidRDefault="000C56F4" w:rsidP="000C56F4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5701323F" w14:textId="5AF59060" w:rsidR="000C56F4" w:rsidRPr="00954B46" w:rsidRDefault="000C56F4" w:rsidP="000C56F4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倒计时</w:t>
      </w:r>
      <w:r w:rsidR="00A411BF">
        <w:rPr>
          <w:rFonts w:ascii="等线" w:eastAsia="等线" w:hAnsi="等线"/>
          <w:b/>
          <w:bCs/>
          <w:i/>
          <w:iCs/>
        </w:rPr>
        <w:t>4</w:t>
      </w:r>
      <w:r w:rsidRPr="00954B46">
        <w:rPr>
          <w:rFonts w:ascii="等线" w:eastAsia="等线" w:hAnsi="等线" w:hint="eastAsia"/>
          <w:b/>
          <w:bCs/>
          <w:i/>
          <w:iCs/>
        </w:rPr>
        <w:t>天。</w:t>
      </w:r>
    </w:p>
    <w:p w14:paraId="63F18894" w14:textId="7FA0C814" w:rsidR="000C56F4" w:rsidRPr="00954B46" w:rsidRDefault="00BD6026" w:rsidP="000C56F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原来</w:t>
      </w:r>
      <w:r w:rsidR="00463BC4">
        <w:rPr>
          <w:rFonts w:ascii="等线" w:eastAsia="等线" w:hAnsi="等线" w:hint="eastAsia"/>
          <w:b/>
          <w:bCs/>
          <w:i/>
          <w:iCs/>
        </w:rPr>
        <w:t>，</w:t>
      </w:r>
      <w:r>
        <w:rPr>
          <w:rFonts w:ascii="等线" w:eastAsia="等线" w:hAnsi="等线" w:hint="eastAsia"/>
          <w:b/>
          <w:bCs/>
          <w:i/>
          <w:iCs/>
        </w:rPr>
        <w:t>吸烟真</w:t>
      </w:r>
      <w:r w:rsidR="00E415D5">
        <w:rPr>
          <w:rFonts w:ascii="等线" w:eastAsia="等线" w:hAnsi="等线" w:hint="eastAsia"/>
          <w:b/>
          <w:bCs/>
          <w:i/>
          <w:iCs/>
        </w:rPr>
        <w:t>的</w:t>
      </w:r>
      <w:r>
        <w:rPr>
          <w:rFonts w:ascii="等线" w:eastAsia="等线" w:hAnsi="等线" w:hint="eastAsia"/>
          <w:b/>
          <w:bCs/>
          <w:i/>
          <w:iCs/>
        </w:rPr>
        <w:t>会让你</w:t>
      </w:r>
      <w:r w:rsidR="00463BC4">
        <w:rPr>
          <w:rFonts w:ascii="等线" w:eastAsia="等线" w:hAnsi="等线" w:hint="eastAsia"/>
          <w:b/>
          <w:bCs/>
          <w:i/>
          <w:iCs/>
        </w:rPr>
        <w:t>的</w:t>
      </w:r>
      <w:r w:rsidR="00E415D5">
        <w:rPr>
          <w:rFonts w:ascii="等线" w:eastAsia="等线" w:hAnsi="等线" w:hint="eastAsia"/>
          <w:b/>
          <w:bCs/>
          <w:i/>
          <w:iCs/>
        </w:rPr>
        <w:t>钱袋</w:t>
      </w:r>
      <w:r>
        <w:rPr>
          <w:rFonts w:ascii="等线" w:eastAsia="等线" w:hAnsi="等线" w:hint="eastAsia"/>
          <w:b/>
          <w:bCs/>
          <w:i/>
          <w:iCs/>
        </w:rPr>
        <w:t>漏洞……</w:t>
      </w:r>
      <w:r w:rsidR="000C56F4" w:rsidRPr="00954B46">
        <w:rPr>
          <w:rFonts w:ascii="等线" w:eastAsia="等线" w:hAnsi="等线" w:hint="eastAsia"/>
          <w:b/>
          <w:bCs/>
          <w:i/>
          <w:iCs/>
        </w:rPr>
        <w:t>（链接到主页）</w:t>
      </w:r>
    </w:p>
    <w:p w14:paraId="5947BE04" w14:textId="30517A44" w:rsidR="00477EA3" w:rsidRPr="000C56F4" w:rsidRDefault="00477EA3" w:rsidP="0029410D">
      <w:pPr>
        <w:ind w:firstLine="420"/>
        <w:rPr>
          <w:rFonts w:ascii="等线" w:eastAsia="等线" w:hAnsi="等线"/>
        </w:rPr>
      </w:pPr>
    </w:p>
    <w:p w14:paraId="38690880" w14:textId="2AFE45EA" w:rsidR="00840A3D" w:rsidRPr="00477EA3" w:rsidRDefault="00840A3D" w:rsidP="00840A3D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22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3077F43D" w14:textId="45C6A533" w:rsidR="00840A3D" w:rsidRPr="00954B46" w:rsidRDefault="00840A3D" w:rsidP="00840A3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 w:rsidR="00165BA7">
        <w:rPr>
          <w:rFonts w:ascii="等线" w:eastAsia="等线" w:hAnsi="等线" w:hint="eastAsia"/>
        </w:rPr>
        <w:t>史塔克</w:t>
      </w:r>
      <w:r w:rsidR="00C51BC2">
        <w:rPr>
          <w:rFonts w:ascii="等线" w:eastAsia="等线" w:hAnsi="等线" w:hint="eastAsia"/>
        </w:rPr>
        <w:t>（担心）</w:t>
      </w:r>
    </w:p>
    <w:p w14:paraId="04E1848E" w14:textId="77777777" w:rsidR="00840A3D" w:rsidRPr="00954B46" w:rsidRDefault="00840A3D" w:rsidP="00840A3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0DE63A6F" w14:textId="53193270" w:rsidR="00490E06" w:rsidRDefault="00840A3D" w:rsidP="0029410D">
      <w:pPr>
        <w:ind w:firstLine="420"/>
        <w:rPr>
          <w:ins w:id="118" w:author="王 自飞" w:date="2021-02-06T17:04:00Z"/>
          <w:rFonts w:ascii="等线" w:eastAsia="等线" w:hAnsi="等线"/>
        </w:rPr>
      </w:pPr>
      <w:r w:rsidRPr="00840A3D">
        <w:rPr>
          <w:rFonts w:ascii="等线" w:eastAsia="等线" w:hAnsi="等线" w:hint="eastAsia"/>
        </w:rPr>
        <w:t>咳咳咳……</w:t>
      </w:r>
      <w:del w:id="119" w:author="王 自飞" w:date="2021-02-06T17:04:00Z">
        <w:r w:rsidRPr="00840A3D" w:rsidDel="00490E06">
          <w:rPr>
            <w:rFonts w:ascii="等线" w:eastAsia="等线" w:hAnsi="等线" w:hint="eastAsia"/>
          </w:rPr>
          <w:delText>使者</w:delText>
        </w:r>
        <w:r w:rsidR="00165BA7" w:rsidDel="00490E06">
          <w:rPr>
            <w:rFonts w:ascii="等线" w:eastAsia="等线" w:hAnsi="等线" w:hint="eastAsia"/>
          </w:rPr>
          <w:delText>先生</w:delText>
        </w:r>
        <w:r w:rsidRPr="00840A3D" w:rsidDel="00490E06">
          <w:rPr>
            <w:rFonts w:ascii="等线" w:eastAsia="等线" w:hAnsi="等线" w:hint="eastAsia"/>
          </w:rPr>
          <w:delText>，</w:delText>
        </w:r>
      </w:del>
      <w:ins w:id="120" w:author="王 自飞" w:date="2021-02-06T17:04:00Z">
        <w:del w:id="121" w:author="a" w:date="2021-02-07T12:47:00Z">
          <w:r w:rsidR="00490E06" w:rsidDel="00BC4B24">
            <w:rPr>
              <w:rFonts w:ascii="等线" w:eastAsia="等线" w:hAnsi="等线" w:hint="eastAsia"/>
            </w:rPr>
            <w:delText>地球的使者，</w:delText>
          </w:r>
        </w:del>
        <w:r w:rsidR="00490E06">
          <w:rPr>
            <w:rFonts w:ascii="等线" w:eastAsia="等线" w:hAnsi="等线" w:hint="eastAsia"/>
          </w:rPr>
          <w:t>下午好</w:t>
        </w:r>
      </w:ins>
      <w:ins w:id="122" w:author="a" w:date="2021-02-07T12:48:00Z">
        <w:r w:rsidR="00BC4B24">
          <w:rPr>
            <w:rFonts w:ascii="等线" w:eastAsia="等线" w:hAnsi="等线" w:hint="eastAsia"/>
          </w:rPr>
          <w:t>啊</w:t>
        </w:r>
      </w:ins>
      <w:ins w:id="123" w:author="王 自飞" w:date="2021-02-06T17:04:00Z">
        <w:r w:rsidR="00490E06">
          <w:rPr>
            <w:rFonts w:ascii="等线" w:eastAsia="等线" w:hAnsi="等线" w:hint="eastAsia"/>
          </w:rPr>
          <w:t>。</w:t>
        </w:r>
      </w:ins>
    </w:p>
    <w:p w14:paraId="7B73ADB2" w14:textId="77777777" w:rsidR="00490E06" w:rsidRDefault="00840A3D" w:rsidP="0029410D">
      <w:pPr>
        <w:ind w:firstLine="420"/>
        <w:rPr>
          <w:ins w:id="124" w:author="王 自飞" w:date="2021-02-06T17:05:00Z"/>
          <w:rFonts w:ascii="等线" w:eastAsia="等线" w:hAnsi="等线"/>
        </w:rPr>
      </w:pPr>
      <w:r w:rsidRPr="00840A3D">
        <w:rPr>
          <w:rFonts w:ascii="等线" w:eastAsia="等线" w:hAnsi="等线" w:hint="eastAsia"/>
        </w:rPr>
        <w:t>我从女儿那里了解到了吸烟对身体的</w:t>
      </w:r>
    </w:p>
    <w:p w14:paraId="0DB7F494" w14:textId="545C7EA7" w:rsidR="00165BA7" w:rsidRDefault="00840A3D" w:rsidP="0029410D">
      <w:pPr>
        <w:ind w:firstLine="420"/>
        <w:rPr>
          <w:rFonts w:ascii="等线" w:eastAsia="等线" w:hAnsi="等线"/>
        </w:rPr>
      </w:pPr>
      <w:r w:rsidRPr="00840A3D">
        <w:rPr>
          <w:rFonts w:ascii="等线" w:eastAsia="等线" w:hAnsi="等线" w:hint="eastAsia"/>
        </w:rPr>
        <w:t>危害，感到很震惊。</w:t>
      </w:r>
    </w:p>
    <w:p w14:paraId="170A9918" w14:textId="41C57327" w:rsidR="00477EA3" w:rsidRDefault="00840A3D" w:rsidP="0029410D">
      <w:pPr>
        <w:ind w:firstLine="420"/>
        <w:rPr>
          <w:rFonts w:ascii="等线" w:eastAsia="等线" w:hAnsi="等线"/>
        </w:rPr>
      </w:pPr>
      <w:r w:rsidRPr="00840A3D">
        <w:rPr>
          <w:rFonts w:ascii="等线" w:eastAsia="等线" w:hAnsi="等线" w:hint="eastAsia"/>
        </w:rPr>
        <w:t>现在</w:t>
      </w:r>
      <w:r w:rsidR="00165BA7">
        <w:rPr>
          <w:rFonts w:ascii="等线" w:eastAsia="等线" w:hAnsi="等线" w:hint="eastAsia"/>
        </w:rPr>
        <w:t>，</w:t>
      </w:r>
      <w:r w:rsidR="00BC7BBE">
        <w:rPr>
          <w:rFonts w:ascii="等线" w:eastAsia="等线" w:hAnsi="等线" w:hint="eastAsia"/>
        </w:rPr>
        <w:t>我</w:t>
      </w:r>
      <w:ins w:id="125" w:author="王 自飞" w:date="2021-02-06T17:06:00Z">
        <w:r w:rsidR="00490E06">
          <w:rPr>
            <w:rFonts w:ascii="等线" w:eastAsia="等线" w:hAnsi="等线" w:hint="eastAsia"/>
          </w:rPr>
          <w:t>就</w:t>
        </w:r>
      </w:ins>
      <w:r w:rsidR="00BC7BBE">
        <w:rPr>
          <w:rFonts w:ascii="等线" w:eastAsia="等线" w:hAnsi="等线" w:hint="eastAsia"/>
        </w:rPr>
        <w:t>咳嗽得</w:t>
      </w:r>
      <w:ins w:id="126" w:author="王 自飞" w:date="2021-02-06T17:06:00Z">
        <w:r w:rsidR="00490E06">
          <w:rPr>
            <w:rFonts w:ascii="等线" w:eastAsia="等线" w:hAnsi="等线" w:hint="eastAsia"/>
          </w:rPr>
          <w:t>很</w:t>
        </w:r>
      </w:ins>
      <w:r w:rsidR="00BC7BBE">
        <w:rPr>
          <w:rFonts w:ascii="等线" w:eastAsia="等线" w:hAnsi="等线" w:hint="eastAsia"/>
        </w:rPr>
        <w:t>厉害，</w:t>
      </w:r>
      <w:r w:rsidRPr="00840A3D">
        <w:rPr>
          <w:rFonts w:ascii="等线" w:eastAsia="等线" w:hAnsi="等线" w:hint="eastAsia"/>
        </w:rPr>
        <w:t>咳咳咳……</w:t>
      </w:r>
    </w:p>
    <w:p w14:paraId="4B5B864E" w14:textId="77777777" w:rsidR="00C51BC2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70A55DC2" w14:textId="130AD756" w:rsidR="00477EA3" w:rsidRDefault="00477EA3" w:rsidP="0029410D">
      <w:pPr>
        <w:ind w:firstLine="420"/>
        <w:rPr>
          <w:rFonts w:ascii="等线" w:eastAsia="等线" w:hAnsi="等线"/>
        </w:rPr>
      </w:pPr>
    </w:p>
    <w:p w14:paraId="2951755B" w14:textId="01811284" w:rsidR="002622BC" w:rsidRPr="00477EA3" w:rsidRDefault="002622BC" w:rsidP="002622BC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23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350FFE6C" w14:textId="14AE6469" w:rsidR="002622BC" w:rsidRPr="00954B46" w:rsidRDefault="002622BC" w:rsidP="002622B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 w:rsidR="00BC7BBE">
        <w:rPr>
          <w:rFonts w:ascii="等线" w:eastAsia="等线" w:hAnsi="等线" w:hint="eastAsia"/>
        </w:rPr>
        <w:t>无</w:t>
      </w:r>
    </w:p>
    <w:p w14:paraId="41A05152" w14:textId="77777777" w:rsidR="002622BC" w:rsidRPr="00954B46" w:rsidRDefault="002622BC" w:rsidP="002622B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1F3BB76" w14:textId="3FE0968C" w:rsidR="00477EA3" w:rsidRDefault="00BC7BBE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这是</w:t>
      </w:r>
      <w:del w:id="127" w:author="王 自飞" w:date="2021-02-06T17:06:00Z">
        <w:r w:rsidDel="00490E06">
          <w:rPr>
            <w:rFonts w:ascii="等线" w:eastAsia="等线" w:hAnsi="等线" w:hint="eastAsia"/>
          </w:rPr>
          <w:delText>您</w:delText>
        </w:r>
      </w:del>
      <w:ins w:id="128" w:author="王 自飞" w:date="2021-02-06T17:06:00Z">
        <w:r w:rsidR="00490E06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的身体在向</w:t>
      </w:r>
      <w:del w:id="129" w:author="王 自飞" w:date="2021-02-06T17:06:00Z">
        <w:r w:rsidDel="00490E06">
          <w:rPr>
            <w:rFonts w:ascii="等线" w:eastAsia="等线" w:hAnsi="等线" w:hint="eastAsia"/>
          </w:rPr>
          <w:delText>您</w:delText>
        </w:r>
      </w:del>
      <w:ins w:id="130" w:author="王 自飞" w:date="2021-02-06T17:06:00Z">
        <w:r w:rsidR="00490E06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发出警告</w:t>
      </w:r>
      <w:r w:rsidR="00873FB3">
        <w:rPr>
          <w:rFonts w:ascii="等线" w:eastAsia="等线" w:hAnsi="等线" w:hint="eastAsia"/>
        </w:rPr>
        <w:t>。</w:t>
      </w:r>
    </w:p>
    <w:p w14:paraId="45139462" w14:textId="0BDB240A" w:rsidR="00BC7BBE" w:rsidRDefault="00873FB3" w:rsidP="0029410D">
      <w:pPr>
        <w:ind w:firstLine="420"/>
        <w:rPr>
          <w:rFonts w:ascii="等线" w:eastAsia="等线" w:hAnsi="等线"/>
        </w:rPr>
      </w:pPr>
      <w:del w:id="131" w:author="王 自飞" w:date="2021-02-06T17:06:00Z">
        <w:r w:rsidDel="00490E06">
          <w:rPr>
            <w:rFonts w:ascii="等线" w:eastAsia="等线" w:hAnsi="等线" w:hint="eastAsia"/>
          </w:rPr>
          <w:delText>您</w:delText>
        </w:r>
      </w:del>
      <w:ins w:id="132" w:author="王 自飞" w:date="2021-02-06T17:06:00Z">
        <w:r w:rsidR="00490E06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戒烟的事也要提上日程了</w:t>
      </w:r>
      <w:r w:rsidR="00CB6461">
        <w:rPr>
          <w:rFonts w:ascii="等线" w:eastAsia="等线" w:hAnsi="等线" w:hint="eastAsia"/>
        </w:rPr>
        <w:t>！</w:t>
      </w:r>
    </w:p>
    <w:p w14:paraId="1869B422" w14:textId="7C0765A5" w:rsidR="00477EA3" w:rsidRDefault="007B5874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在此之前，建议</w:t>
      </w:r>
      <w:del w:id="133" w:author="王 自飞" w:date="2021-02-06T17:06:00Z">
        <w:r w:rsidDel="00490E06">
          <w:rPr>
            <w:rFonts w:ascii="等线" w:eastAsia="等线" w:hAnsi="等线" w:hint="eastAsia"/>
          </w:rPr>
          <w:delText>您</w:delText>
        </w:r>
      </w:del>
      <w:ins w:id="134" w:author="王 自飞" w:date="2021-02-06T17:06:00Z">
        <w:r w:rsidR="00490E06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先去医院检查一下。</w:t>
      </w:r>
    </w:p>
    <w:p w14:paraId="113C38A1" w14:textId="77777777" w:rsidR="00C51BC2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1576CBE4" w14:textId="09789630" w:rsidR="00477EA3" w:rsidRDefault="00477EA3" w:rsidP="0029410D">
      <w:pPr>
        <w:ind w:firstLine="420"/>
        <w:rPr>
          <w:rFonts w:ascii="等线" w:eastAsia="等线" w:hAnsi="等线"/>
        </w:rPr>
      </w:pPr>
    </w:p>
    <w:p w14:paraId="2743E90A" w14:textId="57DE3231" w:rsidR="00F27609" w:rsidRPr="00477EA3" w:rsidRDefault="00F27609" w:rsidP="00F27609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24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734FEF09" w14:textId="21227384" w:rsidR="00F27609" w:rsidRPr="00954B46" w:rsidRDefault="00F27609" w:rsidP="00F2760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史塔克</w:t>
      </w:r>
      <w:r w:rsidR="00C51BC2">
        <w:rPr>
          <w:rFonts w:ascii="等线" w:eastAsia="等线" w:hAnsi="等线" w:hint="eastAsia"/>
        </w:rPr>
        <w:t>（担心）</w:t>
      </w:r>
    </w:p>
    <w:p w14:paraId="7226774A" w14:textId="023870A0" w:rsidR="00477EA3" w:rsidRDefault="00F27609" w:rsidP="00F2760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BB871CD" w14:textId="4C6D9B27" w:rsidR="00490E06" w:rsidRDefault="00F2027E" w:rsidP="0029410D">
      <w:pPr>
        <w:ind w:firstLine="420"/>
        <w:rPr>
          <w:ins w:id="135" w:author="王 自飞" w:date="2021-02-06T17:07:00Z"/>
          <w:rFonts w:ascii="等线" w:eastAsia="等线" w:hAnsi="等线"/>
        </w:rPr>
      </w:pPr>
      <w:ins w:id="136" w:author="王 自飞" w:date="2021-02-06T17:07:00Z">
        <w:r>
          <w:rPr>
            <w:rFonts w:ascii="等线" w:eastAsia="等线" w:hAnsi="等线" w:hint="eastAsia"/>
          </w:rPr>
          <w:t>好，</w:t>
        </w:r>
      </w:ins>
      <w:r w:rsidR="00F27609">
        <w:rPr>
          <w:rFonts w:ascii="等线" w:eastAsia="等线" w:hAnsi="等线" w:hint="eastAsia"/>
        </w:rPr>
        <w:t>我会的。</w:t>
      </w:r>
    </w:p>
    <w:p w14:paraId="5B5106EB" w14:textId="77777777" w:rsidR="00F2027E" w:rsidRDefault="00F2027E" w:rsidP="0029410D">
      <w:pPr>
        <w:ind w:firstLine="420"/>
        <w:rPr>
          <w:ins w:id="137" w:author="王 自飞" w:date="2021-02-06T17:07:00Z"/>
          <w:rFonts w:ascii="等线" w:eastAsia="等线" w:hAnsi="等线"/>
        </w:rPr>
      </w:pPr>
      <w:ins w:id="138" w:author="王 自飞" w:date="2021-02-06T17:07:00Z">
        <w:r>
          <w:rPr>
            <w:rFonts w:ascii="等线" w:eastAsia="等线" w:hAnsi="等线" w:hint="eastAsia"/>
          </w:rPr>
          <w:t>还要</w:t>
        </w:r>
      </w:ins>
      <w:r w:rsidR="00F27609" w:rsidRPr="00F27609">
        <w:rPr>
          <w:rFonts w:ascii="等线" w:eastAsia="等线" w:hAnsi="等线" w:hint="eastAsia"/>
        </w:rPr>
        <w:t>多谢</w:t>
      </w:r>
      <w:del w:id="139" w:author="王 自飞" w:date="2021-02-06T17:07:00Z">
        <w:r w:rsidR="00F27609" w:rsidRPr="00F27609" w:rsidDel="00490E06">
          <w:rPr>
            <w:rFonts w:ascii="等线" w:eastAsia="等线" w:hAnsi="等线" w:hint="eastAsia"/>
          </w:rPr>
          <w:delText>您</w:delText>
        </w:r>
      </w:del>
      <w:ins w:id="140" w:author="王 自飞" w:date="2021-02-06T17:07:00Z">
        <w:r w:rsidR="00490E06">
          <w:rPr>
            <w:rFonts w:ascii="等线" w:eastAsia="等线" w:hAnsi="等线" w:hint="eastAsia"/>
          </w:rPr>
          <w:t>你</w:t>
        </w:r>
      </w:ins>
      <w:r w:rsidR="00F27609" w:rsidRPr="00F27609">
        <w:rPr>
          <w:rFonts w:ascii="等线" w:eastAsia="等线" w:hAnsi="等线" w:hint="eastAsia"/>
        </w:rPr>
        <w:t>让我意识到</w:t>
      </w:r>
      <w:r w:rsidR="00F27609">
        <w:rPr>
          <w:rFonts w:ascii="等线" w:eastAsia="等线" w:hAnsi="等线" w:hint="eastAsia"/>
        </w:rPr>
        <w:t>吸烟不仅损害</w:t>
      </w:r>
    </w:p>
    <w:p w14:paraId="75AE3294" w14:textId="77777777" w:rsidR="00F2027E" w:rsidRDefault="00F27609" w:rsidP="00F2027E">
      <w:pPr>
        <w:ind w:firstLine="420"/>
        <w:rPr>
          <w:ins w:id="141" w:author="王 自飞" w:date="2021-02-06T17:08:00Z"/>
          <w:rFonts w:ascii="等线" w:eastAsia="等线" w:hAnsi="等线"/>
        </w:rPr>
      </w:pPr>
      <w:r>
        <w:rPr>
          <w:rFonts w:ascii="等线" w:eastAsia="等线" w:hAnsi="等线" w:hint="eastAsia"/>
        </w:rPr>
        <w:t>自己的健康，还通过二手烟、三手烟损</w:t>
      </w:r>
    </w:p>
    <w:p w14:paraId="56657B02" w14:textId="08B0C350" w:rsidR="00477EA3" w:rsidRDefault="00F27609" w:rsidP="00F2027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害别人的健康，</w:t>
      </w:r>
      <w:del w:id="142" w:author="王 自飞" w:date="2021-02-06T17:08:00Z">
        <w:r w:rsidDel="00F2027E">
          <w:rPr>
            <w:rFonts w:ascii="等线" w:eastAsia="等线" w:hAnsi="等线" w:hint="eastAsia"/>
          </w:rPr>
          <w:delText>进而影响与他人的关系</w:delText>
        </w:r>
      </w:del>
      <w:ins w:id="143" w:author="王 自飞" w:date="2021-02-06T17:08:00Z">
        <w:r w:rsidR="00F2027E">
          <w:rPr>
            <w:rFonts w:ascii="等线" w:eastAsia="等线" w:hAnsi="等线" w:hint="eastAsia"/>
          </w:rPr>
          <w:t>影响</w:t>
        </w:r>
        <w:del w:id="144" w:author="a" w:date="2021-02-07T12:48:00Z">
          <w:r w:rsidR="00F2027E" w:rsidDel="00BC4B24">
            <w:rPr>
              <w:rFonts w:ascii="等线" w:eastAsia="等线" w:hAnsi="等线" w:hint="eastAsia"/>
            </w:rPr>
            <w:delText>大家的</w:delText>
          </w:r>
        </w:del>
        <w:r w:rsidR="00F2027E">
          <w:rPr>
            <w:rFonts w:ascii="等线" w:eastAsia="等线" w:hAnsi="等线" w:hint="eastAsia"/>
          </w:rPr>
          <w:t>人际关系</w:t>
        </w:r>
      </w:ins>
      <w:r>
        <w:rPr>
          <w:rFonts w:ascii="等线" w:eastAsia="等线" w:hAnsi="等线" w:hint="eastAsia"/>
        </w:rPr>
        <w:t>。</w:t>
      </w:r>
    </w:p>
    <w:p w14:paraId="4E55273E" w14:textId="77777777" w:rsidR="00C51BC2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D28DDE2" w14:textId="53D51698" w:rsidR="00477EA3" w:rsidRDefault="00477EA3" w:rsidP="0029410D">
      <w:pPr>
        <w:ind w:firstLine="420"/>
        <w:rPr>
          <w:rFonts w:ascii="等线" w:eastAsia="等线" w:hAnsi="等线"/>
        </w:rPr>
      </w:pPr>
    </w:p>
    <w:p w14:paraId="1D0A5127" w14:textId="4AD0484A" w:rsidR="00434AF9" w:rsidRPr="00477EA3" w:rsidRDefault="00434AF9" w:rsidP="00434AF9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25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2FD80F33" w14:textId="3B2B42E1" w:rsidR="00434AF9" w:rsidRPr="00954B46" w:rsidRDefault="00434AF9" w:rsidP="00434AF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星际委员会</w:t>
      </w:r>
    </w:p>
    <w:p w14:paraId="0ECBF3B1" w14:textId="77777777" w:rsidR="00434AF9" w:rsidRDefault="00434AF9" w:rsidP="00434AF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73809B03" w14:textId="6918E312" w:rsidR="00F2027E" w:rsidRDefault="006226F3" w:rsidP="0029410D">
      <w:pPr>
        <w:ind w:firstLine="420"/>
        <w:rPr>
          <w:ins w:id="145" w:author="王 自飞" w:date="2021-02-06T17:09:00Z"/>
          <w:rFonts w:ascii="等线" w:eastAsia="等线" w:hAnsi="等线"/>
        </w:rPr>
      </w:pPr>
      <w:r>
        <w:rPr>
          <w:rFonts w:ascii="等线" w:eastAsia="等线" w:hAnsi="等线" w:hint="eastAsia"/>
        </w:rPr>
        <w:t>还有</w:t>
      </w:r>
      <w:r w:rsidR="00434AF9">
        <w:rPr>
          <w:rFonts w:ascii="等线" w:eastAsia="等线" w:hAnsi="等线" w:hint="eastAsia"/>
        </w:rPr>
        <w:t>你们</w:t>
      </w:r>
      <w:r>
        <w:rPr>
          <w:rFonts w:ascii="等线" w:eastAsia="等线" w:hAnsi="等线" w:hint="eastAsia"/>
        </w:rPr>
        <w:t>未曾留意的事</w:t>
      </w:r>
      <w:ins w:id="146" w:author="王 自飞" w:date="2021-02-06T17:10:00Z">
        <w:r w:rsidR="00F2027E">
          <w:rPr>
            <w:rFonts w:ascii="等线" w:eastAsia="等线" w:hAnsi="等线" w:hint="eastAsia"/>
          </w:rPr>
          <w:t>——</w:t>
        </w:r>
      </w:ins>
      <w:del w:id="147" w:author="王 自飞" w:date="2021-02-06T17:10:00Z">
        <w:r w:rsidDel="00F2027E">
          <w:rPr>
            <w:rFonts w:ascii="等线" w:eastAsia="等线" w:hAnsi="等线" w:hint="eastAsia"/>
          </w:rPr>
          <w:delText>：</w:delText>
        </w:r>
      </w:del>
    </w:p>
    <w:p w14:paraId="61633638" w14:textId="77777777" w:rsidR="00F2027E" w:rsidRDefault="00434AF9" w:rsidP="0029410D">
      <w:pPr>
        <w:ind w:firstLine="420"/>
        <w:rPr>
          <w:ins w:id="148" w:author="王 自飞" w:date="2021-02-06T17:09:00Z"/>
          <w:rFonts w:ascii="等线" w:eastAsia="等线" w:hAnsi="等线"/>
        </w:rPr>
      </w:pPr>
      <w:r w:rsidRPr="00434AF9">
        <w:rPr>
          <w:rFonts w:ascii="等线" w:eastAsia="等线" w:hAnsi="等线" w:hint="eastAsia"/>
        </w:rPr>
        <w:t>吸烟不仅危害</w:t>
      </w:r>
      <w:del w:id="149" w:author="王 自飞" w:date="2021-02-06T17:09:00Z">
        <w:r w:rsidRPr="00434AF9" w:rsidDel="00F2027E">
          <w:rPr>
            <w:rFonts w:ascii="等线" w:eastAsia="等线" w:hAnsi="等线" w:hint="eastAsia"/>
          </w:rPr>
          <w:delText>您</w:delText>
        </w:r>
      </w:del>
      <w:ins w:id="150" w:author="王 自飞" w:date="2021-02-06T17:09:00Z">
        <w:r w:rsidR="00F2027E">
          <w:rPr>
            <w:rFonts w:ascii="等线" w:eastAsia="等线" w:hAnsi="等线" w:hint="eastAsia"/>
          </w:rPr>
          <w:t>你</w:t>
        </w:r>
      </w:ins>
      <w:r w:rsidRPr="00434AF9">
        <w:rPr>
          <w:rFonts w:ascii="等线" w:eastAsia="等线" w:hAnsi="等线" w:hint="eastAsia"/>
        </w:rPr>
        <w:t>的健康和</w:t>
      </w:r>
      <w:del w:id="151" w:author="王 自飞" w:date="2021-02-06T17:08:00Z">
        <w:r w:rsidRPr="00434AF9" w:rsidDel="00F2027E">
          <w:rPr>
            <w:rFonts w:ascii="等线" w:eastAsia="等线" w:hAnsi="等线" w:hint="eastAsia"/>
          </w:rPr>
          <w:delText>社会</w:delText>
        </w:r>
      </w:del>
      <w:ins w:id="152" w:author="王 自飞" w:date="2021-02-06T17:08:00Z">
        <w:r w:rsidR="00F2027E">
          <w:rPr>
            <w:rFonts w:ascii="等线" w:eastAsia="等线" w:hAnsi="等线" w:hint="eastAsia"/>
          </w:rPr>
          <w:t>人际</w:t>
        </w:r>
      </w:ins>
      <w:r w:rsidRPr="00434AF9">
        <w:rPr>
          <w:rFonts w:ascii="等线" w:eastAsia="等线" w:hAnsi="等线" w:hint="eastAsia"/>
        </w:rPr>
        <w:t>关系</w:t>
      </w:r>
      <w:del w:id="153" w:author="王 自飞" w:date="2021-02-06T17:09:00Z">
        <w:r w:rsidRPr="00434AF9" w:rsidDel="00F2027E">
          <w:rPr>
            <w:rFonts w:ascii="等线" w:eastAsia="等线" w:hAnsi="等线" w:hint="eastAsia"/>
          </w:rPr>
          <w:delText>，</w:delText>
        </w:r>
      </w:del>
    </w:p>
    <w:p w14:paraId="39C2FA37" w14:textId="3623FD9A" w:rsidR="006E19C5" w:rsidRDefault="00434AF9" w:rsidP="0029410D">
      <w:pPr>
        <w:ind w:firstLine="420"/>
        <w:rPr>
          <w:ins w:id="154" w:author="王 自飞" w:date="2021-02-06T17:09:00Z"/>
          <w:rFonts w:ascii="等线" w:eastAsia="等线" w:hAnsi="等线"/>
        </w:rPr>
      </w:pPr>
      <w:r w:rsidRPr="00434AF9">
        <w:rPr>
          <w:rFonts w:ascii="等线" w:eastAsia="等线" w:hAnsi="等线" w:hint="eastAsia"/>
        </w:rPr>
        <w:t>还会偷偷蚕食</w:t>
      </w:r>
      <w:r>
        <w:rPr>
          <w:rFonts w:ascii="等线" w:eastAsia="等线" w:hAnsi="等线" w:hint="eastAsia"/>
        </w:rPr>
        <w:t>您</w:t>
      </w:r>
      <w:r w:rsidRPr="00434AF9">
        <w:rPr>
          <w:rFonts w:ascii="等线" w:eastAsia="等线" w:hAnsi="等线" w:hint="eastAsia"/>
        </w:rPr>
        <w:t>的金钱。</w:t>
      </w:r>
    </w:p>
    <w:p w14:paraId="1DC4CF12" w14:textId="4C578E13" w:rsidR="00F2027E" w:rsidRDefault="00F2027E" w:rsidP="0029410D">
      <w:pPr>
        <w:ind w:firstLine="420"/>
        <w:rPr>
          <w:rFonts w:ascii="等线" w:eastAsia="等线" w:hAnsi="等线"/>
        </w:rPr>
      </w:pPr>
      <w:ins w:id="155" w:author="王 自飞" w:date="2021-02-06T17:09:00Z">
        <w:r>
          <w:rPr>
            <w:rFonts w:ascii="等线" w:eastAsia="等线" w:hAnsi="等线" w:hint="eastAsia"/>
          </w:rPr>
          <w:t>看看这些研究资料吧，一定让你们</w:t>
        </w:r>
      </w:ins>
      <w:ins w:id="156" w:author="王 自飞" w:date="2021-02-06T17:10:00Z">
        <w:r>
          <w:rPr>
            <w:rFonts w:ascii="等线" w:eastAsia="等线" w:hAnsi="等线" w:hint="eastAsia"/>
          </w:rPr>
          <w:t>吃惊！</w:t>
        </w:r>
      </w:ins>
    </w:p>
    <w:p w14:paraId="30D0A9D9" w14:textId="03CF3545" w:rsidR="00477EA3" w:rsidDel="00F2027E" w:rsidRDefault="004C1CFD" w:rsidP="0029410D">
      <w:pPr>
        <w:ind w:firstLine="420"/>
        <w:rPr>
          <w:del w:id="157" w:author="王 自飞" w:date="2021-02-06T17:10:00Z"/>
          <w:rFonts w:ascii="等线" w:eastAsia="等线" w:hAnsi="等线"/>
        </w:rPr>
      </w:pPr>
      <w:del w:id="158" w:author="王 自飞" w:date="2021-02-06T17:10:00Z">
        <w:r w:rsidDel="00F2027E">
          <w:rPr>
            <w:rFonts w:ascii="等线" w:eastAsia="等线" w:hAnsi="等线" w:hint="eastAsia"/>
          </w:rPr>
          <w:delText>请看</w:delText>
        </w:r>
        <w:r w:rsidR="000B6CA9" w:rsidDel="00F2027E">
          <w:rPr>
            <w:rFonts w:ascii="等线" w:eastAsia="等线" w:hAnsi="等线" w:hint="eastAsia"/>
          </w:rPr>
          <w:delText>以下</w:delText>
        </w:r>
        <w:r w:rsidDel="00F2027E">
          <w:rPr>
            <w:rFonts w:ascii="等线" w:eastAsia="等线" w:hAnsi="等线" w:hint="eastAsia"/>
          </w:rPr>
          <w:delText>相关研究资料。</w:delText>
        </w:r>
      </w:del>
    </w:p>
    <w:p w14:paraId="41B64580" w14:textId="491C9335" w:rsidR="00C51BC2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）【查看】</w:t>
      </w:r>
    </w:p>
    <w:p w14:paraId="1BE84B2F" w14:textId="3998F8FB" w:rsidR="004C1CFD" w:rsidRDefault="004C1CFD" w:rsidP="0029410D">
      <w:pPr>
        <w:ind w:firstLine="420"/>
        <w:rPr>
          <w:rFonts w:ascii="等线" w:eastAsia="等线" w:hAnsi="等线"/>
        </w:rPr>
      </w:pPr>
    </w:p>
    <w:p w14:paraId="3C9483C9" w14:textId="613143DA" w:rsidR="004C1CFD" w:rsidRPr="008B76CD" w:rsidRDefault="008B76CD" w:rsidP="008B76CD">
      <w:pPr>
        <w:rPr>
          <w:rFonts w:ascii="等线" w:eastAsia="等线" w:hAnsi="等线"/>
          <w:b/>
          <w:bCs/>
          <w:i/>
          <w:iCs/>
        </w:rPr>
      </w:pPr>
      <w:r w:rsidRPr="008B76CD">
        <w:rPr>
          <w:rFonts w:ascii="等线" w:eastAsia="等线" w:hAnsi="等线" w:hint="eastAsia"/>
          <w:b/>
          <w:bCs/>
          <w:i/>
          <w:iCs/>
        </w:rPr>
        <w:t>挑战训练（P</w:t>
      </w:r>
      <w:r w:rsidRPr="008B76CD">
        <w:rPr>
          <w:rFonts w:ascii="等线" w:eastAsia="等线" w:hAnsi="等线"/>
          <w:b/>
          <w:bCs/>
          <w:i/>
          <w:iCs/>
        </w:rPr>
        <w:t>26</w:t>
      </w:r>
      <w:r w:rsidRPr="008B76CD">
        <w:rPr>
          <w:rFonts w:ascii="等线" w:eastAsia="等线" w:hAnsi="等线" w:hint="eastAsia"/>
          <w:b/>
          <w:bCs/>
          <w:i/>
          <w:iCs/>
        </w:rPr>
        <w:t>）</w:t>
      </w:r>
    </w:p>
    <w:p w14:paraId="51B5DE3A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(正文):</w:t>
      </w:r>
    </w:p>
    <w:p w14:paraId="491B2BBD" w14:textId="5FAB923A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计算吸烟对</w:t>
      </w:r>
      <w:del w:id="159" w:author="王 自飞" w:date="2021-02-06T17:10:00Z">
        <w:r w:rsidRPr="008B76CD" w:rsidDel="00F2027E">
          <w:rPr>
            <w:rFonts w:ascii="等线" w:eastAsia="等线" w:hAnsi="等线" w:hint="eastAsia"/>
          </w:rPr>
          <w:delText>您</w:delText>
        </w:r>
      </w:del>
      <w:ins w:id="160" w:author="王 自飞" w:date="2021-02-06T17:10:00Z">
        <w:r w:rsidR="00F2027E">
          <w:rPr>
            <w:rFonts w:ascii="等线" w:eastAsia="等线" w:hAnsi="等线" w:hint="eastAsia"/>
          </w:rPr>
          <w:t>你</w:t>
        </w:r>
      </w:ins>
      <w:r w:rsidRPr="008B76CD">
        <w:rPr>
          <w:rFonts w:ascii="等线" w:eastAsia="等线" w:hAnsi="等线" w:hint="eastAsia"/>
        </w:rPr>
        <w:t>财务状况的影响：</w:t>
      </w:r>
    </w:p>
    <w:p w14:paraId="3269D53E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每天大约的抽烟盒数</w:t>
      </w:r>
    </w:p>
    <w:p w14:paraId="21266E5D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不到</w:t>
      </w:r>
      <w:r w:rsidRPr="008B76CD">
        <w:rPr>
          <w:rFonts w:ascii="等线" w:eastAsia="等线" w:hAnsi="等线"/>
        </w:rPr>
        <w:t>0.5包 (score=0.25)</w:t>
      </w:r>
    </w:p>
    <w:p w14:paraId="5A649A29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超过</w:t>
      </w:r>
      <w:r w:rsidRPr="008B76CD">
        <w:rPr>
          <w:rFonts w:ascii="等线" w:eastAsia="等线" w:hAnsi="等线"/>
        </w:rPr>
        <w:t>0.5包，不到1包 (score=0.75)</w:t>
      </w:r>
    </w:p>
    <w:p w14:paraId="607AEF75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超过</w:t>
      </w:r>
      <w:r w:rsidRPr="008B76CD">
        <w:rPr>
          <w:rFonts w:ascii="等线" w:eastAsia="等线" w:hAnsi="等线"/>
        </w:rPr>
        <w:t>1包，不到1.5包 (score=1.25)</w:t>
      </w:r>
    </w:p>
    <w:p w14:paraId="6741502A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超过</w:t>
      </w:r>
      <w:r w:rsidRPr="008B76CD">
        <w:rPr>
          <w:rFonts w:ascii="等线" w:eastAsia="等线" w:hAnsi="等线"/>
        </w:rPr>
        <w:t>1.5包，不到2包 (score=1.75)</w:t>
      </w:r>
    </w:p>
    <w:p w14:paraId="4FAD5457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超过</w:t>
      </w:r>
      <w:r w:rsidRPr="008B76CD">
        <w:rPr>
          <w:rFonts w:ascii="等线" w:eastAsia="等线" w:hAnsi="等线"/>
        </w:rPr>
        <w:t>2包 (score=2)</w:t>
      </w:r>
    </w:p>
    <w:p w14:paraId="47897BD3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每盒烟平均价格（元）</w:t>
      </w:r>
    </w:p>
    <w:p w14:paraId="00602EEA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ab/>
        <w:t>0-10元 (score=8)</w:t>
      </w:r>
    </w:p>
    <w:p w14:paraId="04F471A5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ab/>
        <w:t>11-15元(score=13)</w:t>
      </w:r>
    </w:p>
    <w:p w14:paraId="30B887FB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ab/>
        <w:t>16-20元(score=18)</w:t>
      </w:r>
    </w:p>
    <w:p w14:paraId="32458382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ab/>
        <w:t>21-25元(score=23)</w:t>
      </w:r>
    </w:p>
    <w:p w14:paraId="2FD2E549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26-30元(score=28)</w:t>
      </w:r>
    </w:p>
    <w:p w14:paraId="48B2F58D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31-50元(score=40)</w:t>
      </w:r>
    </w:p>
    <w:p w14:paraId="1483041F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ab/>
        <w:t>51元以上(score=50)</w:t>
      </w:r>
    </w:p>
    <w:p w14:paraId="0141C5A0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(互动按钮): 确认</w:t>
      </w:r>
    </w:p>
    <w:p w14:paraId="53472C9E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(如果14600-149999) </w:t>
      </w:r>
    </w:p>
    <w:p w14:paraId="6C878AA7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 (标题): </w:t>
      </w:r>
    </w:p>
    <w:p w14:paraId="26DF2B7F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 (正文):</w:t>
      </w:r>
    </w:p>
    <w:p w14:paraId="5A94604E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20年后，您买烟的花销相当于一台高级相机！</w:t>
      </w:r>
    </w:p>
    <w:p w14:paraId="093F80E2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比您想象中的价格多了还是少了？</w:t>
      </w:r>
    </w:p>
    <w:p w14:paraId="64400AD5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但事实上，吸烟对财务状况的影响，</w:t>
      </w:r>
    </w:p>
    <w:p w14:paraId="07EC7815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才刚刚开始……</w:t>
      </w:r>
    </w:p>
    <w:p w14:paraId="15C763EC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 (如果150000-399999) </w:t>
      </w:r>
    </w:p>
    <w:p w14:paraId="1D51013F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 (标题): </w:t>
      </w:r>
    </w:p>
    <w:p w14:paraId="47A97D51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 (正文):</w:t>
      </w:r>
    </w:p>
    <w:p w14:paraId="4C396571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20年后，您买烟的花销相当于一台车！</w:t>
      </w:r>
    </w:p>
    <w:p w14:paraId="50F571CC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比您想象中的价格多了还是少了？</w:t>
      </w:r>
    </w:p>
    <w:p w14:paraId="731B7F77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但事实上，吸烟对财务状况的影响，</w:t>
      </w:r>
    </w:p>
    <w:p w14:paraId="00F5E8B4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才刚刚开始……</w:t>
      </w:r>
    </w:p>
    <w:p w14:paraId="74ECE73A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 (如果400000-730000)</w:t>
      </w:r>
    </w:p>
    <w:p w14:paraId="3F6F91DC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 (标题): </w:t>
      </w:r>
    </w:p>
    <w:p w14:paraId="363B789E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 (正文):</w:t>
      </w:r>
    </w:p>
    <w:p w14:paraId="228F1B1E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20年后，您买烟的花销相当于环游世界的经费！</w:t>
      </w:r>
    </w:p>
    <w:p w14:paraId="67101FF1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比您想象中的价格多了还是少了？</w:t>
      </w:r>
    </w:p>
    <w:p w14:paraId="70A65CC7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但事实上，吸烟对财务状况的影响，</w:t>
      </w:r>
    </w:p>
    <w:p w14:paraId="394244A4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才刚刚开始……</w:t>
      </w:r>
    </w:p>
    <w:p w14:paraId="3E501547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第</w:t>
      </w:r>
      <w:r w:rsidRPr="008B76CD">
        <w:rPr>
          <w:rFonts w:ascii="等线" w:eastAsia="等线" w:hAnsi="等线"/>
        </w:rPr>
        <w:t>2页</w:t>
      </w:r>
    </w:p>
    <w:p w14:paraId="214D2C7F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(标题): 「财务隐忧」</w:t>
      </w:r>
    </w:p>
    <w:p w14:paraId="28B0C69A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(正文): </w:t>
      </w:r>
    </w:p>
    <w:p w14:paraId="20BFB9D8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吸烟可能导致的慢性健康隐患，</w:t>
      </w:r>
    </w:p>
    <w:p w14:paraId="76495A46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lastRenderedPageBreak/>
        <w:t>会花费多少钱呢？</w:t>
      </w:r>
    </w:p>
    <w:p w14:paraId="77192237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(弹窗)</w:t>
      </w:r>
    </w:p>
    <w:p w14:paraId="1A42A2AD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心脏：冠心病患者平均住院费用为</w:t>
      </w:r>
      <w:r w:rsidRPr="008B76CD">
        <w:rPr>
          <w:rFonts w:ascii="等线" w:eastAsia="等线" w:hAnsi="等线"/>
        </w:rPr>
        <w:t>25422元</w:t>
      </w:r>
    </w:p>
    <w:p w14:paraId="096782B8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脑：中风急性期患者平均住院费用为</w:t>
      </w:r>
      <w:r w:rsidRPr="008B76CD">
        <w:rPr>
          <w:rFonts w:ascii="等线" w:eastAsia="等线" w:hAnsi="等线"/>
        </w:rPr>
        <w:t>37200元</w:t>
      </w:r>
    </w:p>
    <w:p w14:paraId="630E8556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肺：肺癌患者年人均直接医疗费用在</w:t>
      </w:r>
      <w:r w:rsidRPr="008B76CD">
        <w:rPr>
          <w:rFonts w:ascii="等线" w:eastAsia="等线" w:hAnsi="等线"/>
        </w:rPr>
        <w:t xml:space="preserve"> 50000～80000 元间，是可支配收入的2.5-3.5倍。</w:t>
      </w:r>
    </w:p>
    <w:p w14:paraId="3F1E32CC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第</w:t>
      </w:r>
      <w:r w:rsidRPr="008B76CD">
        <w:rPr>
          <w:rFonts w:ascii="等线" w:eastAsia="等线" w:hAnsi="等线"/>
        </w:rPr>
        <w:t>3页</w:t>
      </w:r>
    </w:p>
    <w:p w14:paraId="048F8DEF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(标题): 「更有甚者」</w:t>
      </w:r>
    </w:p>
    <w:p w14:paraId="1244CACA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 xml:space="preserve">(正文): </w:t>
      </w:r>
    </w:p>
    <w:p w14:paraId="74246D5D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财务压力不止源于直接医疗费用。</w:t>
      </w:r>
    </w:p>
    <w:p w14:paraId="34847BA7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我国</w:t>
      </w:r>
      <w:r w:rsidRPr="008B76CD">
        <w:rPr>
          <w:rFonts w:ascii="等线" w:eastAsia="等线" w:hAnsi="等线"/>
        </w:rPr>
        <w:t>35岁及以上因吸烟而早亡的人，</w:t>
      </w:r>
    </w:p>
    <w:p w14:paraId="59887AAD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人均约损失</w:t>
      </w:r>
      <w:r w:rsidRPr="008B76CD">
        <w:rPr>
          <w:rFonts w:ascii="等线" w:eastAsia="等线" w:hAnsi="等线"/>
        </w:rPr>
        <w:t>15年的期望寿命，</w:t>
      </w:r>
    </w:p>
    <w:p w14:paraId="63D723D9" w14:textId="77777777" w:rsidR="008B76CD" w:rsidRPr="008B76CD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即约损失</w:t>
      </w:r>
      <w:r w:rsidRPr="008B76CD">
        <w:rPr>
          <w:rFonts w:ascii="等线" w:eastAsia="等线" w:hAnsi="等线"/>
        </w:rPr>
        <w:t>10年的有效工作时间。</w:t>
      </w:r>
    </w:p>
    <w:p w14:paraId="2DDC12E8" w14:textId="4F873657" w:rsidR="00477EA3" w:rsidRDefault="008B76CD" w:rsidP="008B76C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/>
        </w:rPr>
        <w:t>10年能挣多少钱，又值多少钱？</w:t>
      </w:r>
    </w:p>
    <w:p w14:paraId="767E5814" w14:textId="6805DC7E" w:rsidR="00477EA3" w:rsidRDefault="00477EA3" w:rsidP="0029410D">
      <w:pPr>
        <w:ind w:firstLine="420"/>
        <w:rPr>
          <w:rFonts w:ascii="等线" w:eastAsia="等线" w:hAnsi="等线"/>
        </w:rPr>
      </w:pPr>
    </w:p>
    <w:p w14:paraId="3998B9F4" w14:textId="4C22AE9F" w:rsidR="008B76CD" w:rsidRPr="00477EA3" w:rsidRDefault="008B76CD" w:rsidP="008B76CD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</w:t>
      </w:r>
      <w:r w:rsidR="006D5A1C">
        <w:rPr>
          <w:rFonts w:ascii="等线" w:eastAsia="等线" w:hAnsi="等线"/>
          <w:b/>
          <w:bCs/>
          <w:i/>
          <w:iCs/>
        </w:rPr>
        <w:t>7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33228DCC" w14:textId="09E88537" w:rsidR="008B76CD" w:rsidRPr="00954B46" w:rsidRDefault="008B76CD" w:rsidP="008B76C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 w:rsidR="0059034D">
        <w:rPr>
          <w:rFonts w:ascii="等线" w:eastAsia="等线" w:hAnsi="等线" w:hint="eastAsia"/>
        </w:rPr>
        <w:t>史塔克</w:t>
      </w:r>
      <w:r w:rsidR="00C51BC2">
        <w:rPr>
          <w:rFonts w:ascii="等线" w:eastAsia="等线" w:hAnsi="等线" w:hint="eastAsia"/>
        </w:rPr>
        <w:t>（震惊）</w:t>
      </w:r>
    </w:p>
    <w:p w14:paraId="4FA6A1E0" w14:textId="77777777" w:rsidR="008B76CD" w:rsidRDefault="008B76CD" w:rsidP="008B76C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424B6F9C" w14:textId="77777777" w:rsidR="009600EB" w:rsidRDefault="008B76CD" w:rsidP="0029410D">
      <w:pPr>
        <w:ind w:firstLine="420"/>
        <w:rPr>
          <w:ins w:id="161" w:author="王 自飞" w:date="2021-02-06T17:11:00Z"/>
          <w:rFonts w:ascii="等线" w:eastAsia="等线" w:hAnsi="等线"/>
        </w:rPr>
      </w:pPr>
      <w:r>
        <w:rPr>
          <w:rFonts w:ascii="等线" w:eastAsia="等线" w:hAnsi="等线" w:hint="eastAsia"/>
        </w:rPr>
        <w:t>天哪</w:t>
      </w:r>
      <w:r w:rsidRPr="008B76CD">
        <w:rPr>
          <w:rFonts w:ascii="等线" w:eastAsia="等线" w:hAnsi="等线" w:hint="eastAsia"/>
        </w:rPr>
        <w:t>！</w:t>
      </w:r>
    </w:p>
    <w:p w14:paraId="65386199" w14:textId="77777777" w:rsidR="009600EB" w:rsidRDefault="008B76CD" w:rsidP="0029410D">
      <w:pPr>
        <w:ind w:firstLine="420"/>
        <w:rPr>
          <w:ins w:id="162" w:author="王 自飞" w:date="2021-02-06T17:11:00Z"/>
          <w:rFonts w:ascii="等线" w:eastAsia="等线" w:hAnsi="等线"/>
        </w:rPr>
      </w:pPr>
      <w:r>
        <w:rPr>
          <w:rFonts w:ascii="等线" w:eastAsia="等线" w:hAnsi="等线" w:hint="eastAsia"/>
        </w:rPr>
        <w:t>真是不算不知道，一算吓一跳！</w:t>
      </w:r>
    </w:p>
    <w:p w14:paraId="1F847724" w14:textId="37DB5DBF" w:rsidR="009600EB" w:rsidRDefault="009600EB" w:rsidP="0029410D">
      <w:pPr>
        <w:ind w:firstLine="420"/>
        <w:rPr>
          <w:ins w:id="163" w:author="王 自飞" w:date="2021-02-06T17:11:00Z"/>
          <w:rFonts w:ascii="等线" w:eastAsia="等线" w:hAnsi="等线"/>
        </w:rPr>
      </w:pPr>
      <w:ins w:id="164" w:author="王 自飞" w:date="2021-02-06T17:11:00Z">
        <w:r>
          <w:rPr>
            <w:rFonts w:ascii="等线" w:eastAsia="等线" w:hAnsi="等线" w:hint="eastAsia"/>
          </w:rPr>
          <w:t>回想</w:t>
        </w:r>
      </w:ins>
      <w:r w:rsidR="008B76CD">
        <w:rPr>
          <w:rFonts w:ascii="等线" w:eastAsia="等线" w:hAnsi="等线" w:hint="eastAsia"/>
        </w:rPr>
        <w:t>我过去这些年吸烟花费的钱</w:t>
      </w:r>
      <w:del w:id="165" w:author="王 自飞" w:date="2021-02-06T17:11:00Z">
        <w:r w:rsidR="008B76CD" w:rsidDel="009600EB">
          <w:rPr>
            <w:rFonts w:ascii="等线" w:eastAsia="等线" w:hAnsi="等线" w:hint="eastAsia"/>
          </w:rPr>
          <w:delText>，</w:delText>
        </w:r>
      </w:del>
    </w:p>
    <w:p w14:paraId="1CD54049" w14:textId="1433BA73" w:rsidR="006D5A1C" w:rsidRDefault="008B76CD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简直让我自己都要惊掉下巴了！</w:t>
      </w:r>
    </w:p>
    <w:p w14:paraId="384B3498" w14:textId="77777777" w:rsidR="00C51BC2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4A87A9D7" w14:textId="77777777" w:rsidR="006D5A1C" w:rsidRDefault="006D5A1C" w:rsidP="0029410D">
      <w:pPr>
        <w:ind w:firstLine="420"/>
        <w:rPr>
          <w:rFonts w:ascii="等线" w:eastAsia="等线" w:hAnsi="等线"/>
        </w:rPr>
      </w:pPr>
    </w:p>
    <w:p w14:paraId="70ACD55A" w14:textId="7AD8B5BE" w:rsidR="006D5A1C" w:rsidRPr="00477EA3" w:rsidRDefault="006D5A1C" w:rsidP="006D5A1C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</w:t>
      </w:r>
      <w:r w:rsidR="0059034D">
        <w:rPr>
          <w:rFonts w:ascii="等线" w:eastAsia="等线" w:hAnsi="等线"/>
          <w:b/>
          <w:bCs/>
          <w:i/>
          <w:iCs/>
        </w:rPr>
        <w:t>8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3181BF07" w14:textId="0F199772" w:rsidR="006D5A1C" w:rsidRPr="00954B46" w:rsidRDefault="006D5A1C" w:rsidP="006D5A1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6F44E93D" w14:textId="63D3B5A5" w:rsidR="006D5A1C" w:rsidRDefault="006D5A1C" w:rsidP="006D5A1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0133E7F" w14:textId="77777777" w:rsidR="009600EB" w:rsidRDefault="008B76CD" w:rsidP="0029410D">
      <w:pPr>
        <w:ind w:firstLine="420"/>
        <w:rPr>
          <w:ins w:id="166" w:author="王 自飞" w:date="2021-02-06T17:11:00Z"/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吸烟对财务的负面影响不容小视啊！</w:t>
      </w:r>
    </w:p>
    <w:p w14:paraId="43E8B6E6" w14:textId="75A82EAB" w:rsidR="00477EA3" w:rsidRDefault="008B76CD" w:rsidP="0029410D">
      <w:pPr>
        <w:ind w:firstLine="420"/>
        <w:rPr>
          <w:rFonts w:ascii="等线" w:eastAsia="等线" w:hAnsi="等线"/>
        </w:rPr>
      </w:pPr>
      <w:r w:rsidRPr="008B76CD">
        <w:rPr>
          <w:rFonts w:ascii="等线" w:eastAsia="等线" w:hAnsi="等线" w:hint="eastAsia"/>
        </w:rPr>
        <w:t>我</w:t>
      </w:r>
      <w:r w:rsidR="006D5A1C">
        <w:rPr>
          <w:rFonts w:ascii="等线" w:eastAsia="等线" w:hAnsi="等线" w:hint="eastAsia"/>
        </w:rPr>
        <w:t>也有些震惊了！</w:t>
      </w:r>
    </w:p>
    <w:p w14:paraId="382D8C1A" w14:textId="77777777" w:rsidR="00C51BC2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A7E71D6" w14:textId="0FE21309" w:rsidR="00477EA3" w:rsidRDefault="00477EA3" w:rsidP="0029410D">
      <w:pPr>
        <w:ind w:firstLine="420"/>
        <w:rPr>
          <w:rFonts w:ascii="等线" w:eastAsia="等线" w:hAnsi="等线"/>
        </w:rPr>
      </w:pPr>
    </w:p>
    <w:p w14:paraId="3DE2DC1F" w14:textId="1AAA99DC" w:rsidR="0059034D" w:rsidRPr="00477EA3" w:rsidRDefault="0059034D" w:rsidP="0059034D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29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43236C13" w14:textId="7FFD3768" w:rsidR="0059034D" w:rsidRPr="00954B46" w:rsidRDefault="0059034D" w:rsidP="0059034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史塔克</w:t>
      </w:r>
      <w:r w:rsidR="00C51BC2">
        <w:rPr>
          <w:rFonts w:ascii="等线" w:eastAsia="等线" w:hAnsi="等线" w:hint="eastAsia"/>
        </w:rPr>
        <w:t>（正常）</w:t>
      </w:r>
    </w:p>
    <w:p w14:paraId="6F00F025" w14:textId="2FDF6B95" w:rsidR="00477EA3" w:rsidRDefault="0059034D" w:rsidP="0059034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FF81C76" w14:textId="77777777" w:rsidR="009600EB" w:rsidRDefault="0059034D" w:rsidP="0029410D">
      <w:pPr>
        <w:ind w:firstLine="420"/>
        <w:rPr>
          <w:ins w:id="167" w:author="王 自飞" w:date="2021-02-06T17:11:00Z"/>
          <w:rFonts w:ascii="等线" w:eastAsia="等线" w:hAnsi="等线"/>
        </w:rPr>
      </w:pPr>
      <w:del w:id="168" w:author="王 自飞" w:date="2021-02-06T17:11:00Z">
        <w:r w:rsidDel="009600EB">
          <w:rPr>
            <w:rFonts w:ascii="等线" w:eastAsia="等线" w:hAnsi="等线" w:hint="eastAsia"/>
          </w:rPr>
          <w:delText>使者先生，</w:delText>
        </w:r>
      </w:del>
      <w:r>
        <w:rPr>
          <w:rFonts w:ascii="等线" w:eastAsia="等线" w:hAnsi="等线" w:hint="eastAsia"/>
        </w:rPr>
        <w:t>我接下来几天可能要修养几天</w:t>
      </w:r>
      <w:del w:id="169" w:author="王 自飞" w:date="2021-02-06T17:11:00Z">
        <w:r w:rsidDel="009600EB">
          <w:rPr>
            <w:rFonts w:ascii="等线" w:eastAsia="等线" w:hAnsi="等线" w:hint="eastAsia"/>
          </w:rPr>
          <w:delText>，</w:delText>
        </w:r>
      </w:del>
    </w:p>
    <w:p w14:paraId="3E6D7375" w14:textId="38D7EAB1" w:rsidR="001F7D4D" w:rsidRDefault="0059034D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不能每天</w:t>
      </w:r>
      <w:r w:rsidR="006E19C5">
        <w:rPr>
          <w:rFonts w:ascii="等线" w:eastAsia="等线" w:hAnsi="等线" w:hint="eastAsia"/>
        </w:rPr>
        <w:t>都</w:t>
      </w:r>
      <w:r>
        <w:rPr>
          <w:rFonts w:ascii="等线" w:eastAsia="等线" w:hAnsi="等线" w:hint="eastAsia"/>
        </w:rPr>
        <w:t>与</w:t>
      </w:r>
      <w:del w:id="170" w:author="王 自飞" w:date="2021-02-06T17:11:00Z">
        <w:r w:rsidDel="009600EB">
          <w:rPr>
            <w:rFonts w:ascii="等线" w:eastAsia="等线" w:hAnsi="等线" w:hint="eastAsia"/>
          </w:rPr>
          <w:delText>您</w:delText>
        </w:r>
      </w:del>
      <w:ins w:id="171" w:author="王 自飞" w:date="2021-02-06T17:11:00Z">
        <w:r w:rsidR="009600E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见面了。</w:t>
      </w:r>
    </w:p>
    <w:p w14:paraId="7DC0E87B" w14:textId="70532BF6" w:rsidR="00A71166" w:rsidRDefault="0059034D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预祝</w:t>
      </w:r>
      <w:del w:id="172" w:author="王 自飞" w:date="2021-02-06T17:11:00Z">
        <w:r w:rsidDel="009600EB">
          <w:rPr>
            <w:rFonts w:ascii="等线" w:eastAsia="等线" w:hAnsi="等线" w:hint="eastAsia"/>
          </w:rPr>
          <w:delText>您</w:delText>
        </w:r>
      </w:del>
      <w:ins w:id="173" w:author="王 自飞" w:date="2021-02-06T17:11:00Z">
        <w:r w:rsidR="009600E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一切顺利，空港早日重建完成！</w:t>
      </w:r>
    </w:p>
    <w:p w14:paraId="30437C01" w14:textId="77777777" w:rsidR="00C51BC2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CC7F60F" w14:textId="6E3764B4" w:rsidR="0059034D" w:rsidRDefault="0059034D" w:rsidP="0029410D">
      <w:pPr>
        <w:ind w:firstLine="420"/>
        <w:rPr>
          <w:rFonts w:ascii="等线" w:eastAsia="等线" w:hAnsi="等线"/>
        </w:rPr>
      </w:pPr>
    </w:p>
    <w:p w14:paraId="64294BDC" w14:textId="77777777" w:rsidR="0059034D" w:rsidRPr="00477EA3" w:rsidRDefault="0059034D" w:rsidP="0059034D">
      <w:pPr>
        <w:rPr>
          <w:rFonts w:ascii="等线" w:eastAsia="等线" w:hAnsi="等线"/>
          <w:b/>
          <w:bCs/>
          <w:i/>
          <w:iCs/>
        </w:rPr>
      </w:pPr>
      <w:r w:rsidRPr="00477EA3"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28</w:t>
      </w:r>
      <w:r w:rsidRPr="00477EA3">
        <w:rPr>
          <w:rFonts w:ascii="等线" w:eastAsia="等线" w:hAnsi="等线" w:hint="eastAsia"/>
          <w:b/>
          <w:bCs/>
          <w:i/>
          <w:iCs/>
        </w:rPr>
        <w:t>）</w:t>
      </w:r>
    </w:p>
    <w:p w14:paraId="1F502AB0" w14:textId="77777777" w:rsidR="0059034D" w:rsidRPr="00954B46" w:rsidRDefault="0059034D" w:rsidP="0059034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61826DC3" w14:textId="77777777" w:rsidR="0059034D" w:rsidRDefault="0059034D" w:rsidP="0059034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E1F43A0" w14:textId="4BE018C3" w:rsidR="0059034D" w:rsidRDefault="00DD0891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谢谢！保重身体，祝</w:t>
      </w:r>
      <w:ins w:id="174" w:author="王 自飞" w:date="2021-02-06T17:11:00Z">
        <w:r w:rsidR="00BE0505">
          <w:rPr>
            <w:rFonts w:ascii="等线" w:eastAsia="等线" w:hAnsi="等线" w:hint="eastAsia"/>
          </w:rPr>
          <w:t>你</w:t>
        </w:r>
      </w:ins>
      <w:del w:id="175" w:author="王 自飞" w:date="2021-02-06T17:11:00Z">
        <w:r w:rsidDel="00BE0505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早日康复！</w:t>
      </w:r>
    </w:p>
    <w:p w14:paraId="27F90982" w14:textId="77777777" w:rsidR="00C51BC2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3D3A401C" w14:textId="77777777" w:rsidR="00DD0891" w:rsidRDefault="00DD0891" w:rsidP="0029410D">
      <w:pPr>
        <w:ind w:firstLine="420"/>
        <w:rPr>
          <w:rFonts w:ascii="等线" w:eastAsia="等线" w:hAnsi="等线"/>
        </w:rPr>
      </w:pPr>
    </w:p>
    <w:p w14:paraId="6EB530D6" w14:textId="3502F095" w:rsidR="00DD0891" w:rsidRPr="00B613D0" w:rsidRDefault="00DD0891" w:rsidP="00DD0891">
      <w:pPr>
        <w:rPr>
          <w:rFonts w:ascii="等线" w:eastAsia="等线" w:hAnsi="等线"/>
          <w:b/>
          <w:bCs/>
          <w:i/>
          <w:iCs/>
        </w:rPr>
      </w:pPr>
      <w:r w:rsidRPr="00B613D0">
        <w:rPr>
          <w:rFonts w:ascii="等线" w:eastAsia="等线" w:hAnsi="等线" w:hint="eastAsia"/>
          <w:b/>
          <w:bCs/>
          <w:i/>
          <w:iCs/>
        </w:rPr>
        <w:lastRenderedPageBreak/>
        <w:t>引导文案（P</w:t>
      </w:r>
      <w:r w:rsidRPr="00B613D0">
        <w:rPr>
          <w:rFonts w:ascii="等线" w:eastAsia="等线" w:hAnsi="等线"/>
          <w:b/>
          <w:bCs/>
          <w:i/>
          <w:iCs/>
        </w:rPr>
        <w:t>2</w:t>
      </w:r>
      <w:r w:rsidR="00820F55">
        <w:rPr>
          <w:rFonts w:ascii="等线" w:eastAsia="等线" w:hAnsi="等线"/>
          <w:b/>
          <w:bCs/>
          <w:i/>
          <w:iCs/>
        </w:rPr>
        <w:t>9</w:t>
      </w:r>
      <w:r w:rsidRPr="00B613D0">
        <w:rPr>
          <w:rFonts w:ascii="等线" w:eastAsia="等线" w:hAnsi="等线" w:hint="eastAsia"/>
          <w:b/>
          <w:bCs/>
          <w:i/>
          <w:iCs/>
        </w:rPr>
        <w:t>）</w:t>
      </w:r>
    </w:p>
    <w:p w14:paraId="59CFEDB1" w14:textId="03C7E859" w:rsidR="00DD0891" w:rsidRDefault="00DD0891" w:rsidP="00DD089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宇宙能源转化基地已经建设完成，它将为星际空港提供强大的能源支持！</w:t>
      </w:r>
    </w:p>
    <w:p w14:paraId="2729443F" w14:textId="1863134A" w:rsidR="006C651E" w:rsidRPr="0024323D" w:rsidRDefault="008A63DE" w:rsidP="00DD089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星际空港的重建工作将快马加鞭！</w:t>
      </w:r>
    </w:p>
    <w:p w14:paraId="17EE7D39" w14:textId="100623F2" w:rsidR="00C51BC2" w:rsidRDefault="00C51BC2" w:rsidP="00C51BC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）【建造完成】</w:t>
      </w:r>
    </w:p>
    <w:p w14:paraId="5D225170" w14:textId="089B20C4" w:rsidR="00A71166" w:rsidRPr="00DD0891" w:rsidRDefault="00A71166" w:rsidP="0029410D">
      <w:pPr>
        <w:ind w:firstLine="420"/>
        <w:rPr>
          <w:rFonts w:ascii="等线" w:eastAsia="等线" w:hAnsi="等线"/>
        </w:rPr>
      </w:pPr>
    </w:p>
    <w:p w14:paraId="0A200507" w14:textId="39421F6E" w:rsidR="00820F55" w:rsidRPr="00B613D0" w:rsidRDefault="00820F55" w:rsidP="00820F55">
      <w:pPr>
        <w:rPr>
          <w:rFonts w:ascii="等线" w:eastAsia="等线" w:hAnsi="等线"/>
          <w:b/>
          <w:bCs/>
          <w:i/>
          <w:iCs/>
        </w:rPr>
      </w:pPr>
      <w:r w:rsidRPr="00B613D0"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30</w:t>
      </w:r>
      <w:r w:rsidRPr="00B613D0">
        <w:rPr>
          <w:rFonts w:ascii="等线" w:eastAsia="等线" w:hAnsi="等线" w:hint="eastAsia"/>
          <w:b/>
          <w:bCs/>
          <w:i/>
          <w:iCs/>
        </w:rPr>
        <w:t>）</w:t>
      </w:r>
    </w:p>
    <w:p w14:paraId="133BAC89" w14:textId="6611BAF8" w:rsidR="001F7D4D" w:rsidRDefault="001F7D4D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（标题）：夜间任务已完成</w:t>
      </w:r>
    </w:p>
    <w:p w14:paraId="513EA5D1" w14:textId="381E0917" w:rsidR="001F7D4D" w:rsidRDefault="001F7D4D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BF22802" w14:textId="77777777" w:rsidR="00AB1650" w:rsidRDefault="003B7160" w:rsidP="00AB1650">
      <w:pPr>
        <w:ind w:firstLine="420"/>
        <w:rPr>
          <w:ins w:id="176" w:author="王 自飞" w:date="2021-02-06T17:12:00Z"/>
          <w:rFonts w:ascii="等线" w:eastAsia="等线" w:hAnsi="等线"/>
        </w:rPr>
      </w:pPr>
      <w:r>
        <w:rPr>
          <w:rFonts w:ascii="等线" w:eastAsia="等线" w:hAnsi="等线" w:hint="eastAsia"/>
        </w:rPr>
        <w:t>在</w:t>
      </w:r>
      <w:del w:id="177" w:author="王 自飞" w:date="2021-02-06T17:12:00Z">
        <w:r w:rsidDel="00BE0505">
          <w:rPr>
            <w:rFonts w:ascii="等线" w:eastAsia="等线" w:hAnsi="等线" w:hint="eastAsia"/>
          </w:rPr>
          <w:delText>您</w:delText>
        </w:r>
      </w:del>
      <w:ins w:id="178" w:author="王 自飞" w:date="2021-02-06T17:12:00Z">
        <w:r w:rsidR="00BE0505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帮助K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星球居民的同时，</w:t>
      </w:r>
      <w:moveToRangeStart w:id="179" w:author="王 自飞" w:date="2021-02-06T17:12:00Z" w:name="move63523984"/>
      <w:moveTo w:id="180" w:author="王 自飞" w:date="2021-02-06T17:12:00Z">
        <w:r w:rsidR="00AB1650">
          <w:rPr>
            <w:rFonts w:ascii="等线" w:eastAsia="等线" w:hAnsi="等线" w:hint="eastAsia"/>
          </w:rPr>
          <w:t>他们之</w:t>
        </w:r>
      </w:moveTo>
    </w:p>
    <w:p w14:paraId="61921A5D" w14:textId="7B51608E" w:rsidR="00AB1650" w:rsidRDefault="00AB1650" w:rsidP="00AB1650">
      <w:pPr>
        <w:ind w:firstLine="420"/>
        <w:rPr>
          <w:rFonts w:ascii="等线" w:eastAsia="等线" w:hAnsi="等线"/>
        </w:rPr>
      </w:pPr>
      <w:moveTo w:id="181" w:author="王 自飞" w:date="2021-02-06T17:12:00Z">
        <w:r>
          <w:rPr>
            <w:rFonts w:ascii="等线" w:eastAsia="等线" w:hAnsi="等线" w:hint="eastAsia"/>
          </w:rPr>
          <w:t>中也有人在为美好的明天而奋斗！</w:t>
        </w:r>
      </w:moveTo>
    </w:p>
    <w:moveToRangeEnd w:id="179"/>
    <w:p w14:paraId="4A309008" w14:textId="3D0A3EEC" w:rsidR="003B7160" w:rsidRPr="00AB1650" w:rsidRDefault="003B7160" w:rsidP="0029410D">
      <w:pPr>
        <w:ind w:firstLine="420"/>
        <w:rPr>
          <w:rFonts w:ascii="等线" w:eastAsia="等线" w:hAnsi="等线"/>
        </w:rPr>
      </w:pPr>
    </w:p>
    <w:p w14:paraId="4244A1F8" w14:textId="32116D12" w:rsidR="00A71166" w:rsidDel="00AB1650" w:rsidRDefault="003B7160" w:rsidP="0029410D">
      <w:pPr>
        <w:ind w:firstLine="420"/>
        <w:rPr>
          <w:rFonts w:ascii="等线" w:eastAsia="等线" w:hAnsi="等线"/>
        </w:rPr>
      </w:pPr>
      <w:moveFromRangeStart w:id="182" w:author="王 自飞" w:date="2021-02-06T17:12:00Z" w:name="move63523984"/>
      <w:moveFrom w:id="183" w:author="王 自飞" w:date="2021-02-06T17:12:00Z">
        <w:r w:rsidDel="00AB1650">
          <w:rPr>
            <w:rFonts w:ascii="等线" w:eastAsia="等线" w:hAnsi="等线" w:hint="eastAsia"/>
          </w:rPr>
          <w:t>他们之中也有人在为美好</w:t>
        </w:r>
        <w:r w:rsidR="001F7D4D" w:rsidDel="00AB1650">
          <w:rPr>
            <w:rFonts w:ascii="等线" w:eastAsia="等线" w:hAnsi="等线" w:hint="eastAsia"/>
          </w:rPr>
          <w:t>的</w:t>
        </w:r>
        <w:r w:rsidDel="00AB1650">
          <w:rPr>
            <w:rFonts w:ascii="等线" w:eastAsia="等线" w:hAnsi="等线" w:hint="eastAsia"/>
          </w:rPr>
          <w:t>明天而奋斗！</w:t>
        </w:r>
      </w:moveFrom>
    </w:p>
    <w:moveFromRangeEnd w:id="182"/>
    <w:p w14:paraId="1AF076CF" w14:textId="77777777" w:rsidR="00AB1650" w:rsidRDefault="003B7160" w:rsidP="0029410D">
      <w:pPr>
        <w:ind w:firstLine="420"/>
        <w:rPr>
          <w:ins w:id="184" w:author="王 自飞" w:date="2021-02-06T17:13:00Z"/>
          <w:rFonts w:ascii="等线" w:eastAsia="等线" w:hAnsi="等线"/>
        </w:rPr>
      </w:pPr>
      <w:r>
        <w:rPr>
          <w:rFonts w:ascii="等线" w:eastAsia="等线" w:hAnsi="等线" w:hint="eastAsia"/>
        </w:rPr>
        <w:t>明天，</w:t>
      </w:r>
      <w:ins w:id="185" w:author="王 自飞" w:date="2021-02-06T17:13:00Z">
        <w:r w:rsidR="00AB1650">
          <w:rPr>
            <w:rFonts w:ascii="等线" w:eastAsia="等线" w:hAnsi="等线" w:hint="eastAsia"/>
          </w:rPr>
          <w:t>你</w:t>
        </w:r>
      </w:ins>
      <w:del w:id="186" w:author="王 自飞" w:date="2021-02-06T17:13:00Z">
        <w:r w:rsidDel="00AB1650">
          <w:rPr>
            <w:rFonts w:ascii="等线" w:eastAsia="等线" w:hAnsi="等线" w:hint="eastAsia"/>
          </w:rPr>
          <w:delText>您</w:delText>
        </w:r>
      </w:del>
      <w:r w:rsidR="004A76B5">
        <w:rPr>
          <w:rFonts w:ascii="等线" w:eastAsia="等线" w:hAnsi="等线" w:hint="eastAsia"/>
        </w:rPr>
        <w:t>就</w:t>
      </w:r>
      <w:r w:rsidR="00A2581E">
        <w:rPr>
          <w:rFonts w:ascii="等线" w:eastAsia="等线" w:hAnsi="等线" w:hint="eastAsia"/>
        </w:rPr>
        <w:t>有机会遇到一个</w:t>
      </w:r>
    </w:p>
    <w:p w14:paraId="22686E47" w14:textId="5AE4E9F6" w:rsidR="003B7160" w:rsidRDefault="001272D8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充满</w:t>
      </w:r>
      <w:r w:rsidR="00E97633">
        <w:rPr>
          <w:rFonts w:ascii="等线" w:eastAsia="等线" w:hAnsi="等线" w:hint="eastAsia"/>
        </w:rPr>
        <w:t>朝气和</w:t>
      </w:r>
      <w:r>
        <w:rPr>
          <w:rFonts w:ascii="等线" w:eastAsia="等线" w:hAnsi="等线" w:hint="eastAsia"/>
        </w:rPr>
        <w:t>正能量</w:t>
      </w:r>
      <w:r w:rsidR="00C711DC">
        <w:rPr>
          <w:rFonts w:ascii="等线" w:eastAsia="等线" w:hAnsi="等线" w:hint="eastAsia"/>
        </w:rPr>
        <w:t>的</w:t>
      </w:r>
      <w:r w:rsidR="001F7D4D">
        <w:rPr>
          <w:rFonts w:ascii="等线" w:eastAsia="等线" w:hAnsi="等线" w:hint="eastAsia"/>
        </w:rPr>
        <w:t>年轻</w:t>
      </w:r>
      <w:r w:rsidR="00E97633">
        <w:rPr>
          <w:rFonts w:ascii="等线" w:eastAsia="等线" w:hAnsi="等线" w:hint="eastAsia"/>
        </w:rPr>
        <w:t>人</w:t>
      </w:r>
      <w:r>
        <w:rPr>
          <w:rFonts w:ascii="等线" w:eastAsia="等线" w:hAnsi="等线" w:hint="eastAsia"/>
        </w:rPr>
        <w:t>。</w:t>
      </w:r>
    </w:p>
    <w:p w14:paraId="3C2B0FE0" w14:textId="0285F0A3" w:rsidR="00A71166" w:rsidRDefault="001F7D4D" w:rsidP="0029410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14F29578" w14:textId="395CDFF4" w:rsidR="00A71166" w:rsidRPr="00731F38" w:rsidRDefault="00A71166" w:rsidP="0029410D">
      <w:pPr>
        <w:ind w:firstLine="420"/>
        <w:rPr>
          <w:rFonts w:ascii="等线" w:eastAsia="等线" w:hAnsi="等线"/>
        </w:rPr>
      </w:pPr>
    </w:p>
    <w:p w14:paraId="3B0878CB" w14:textId="4F0EE5D4" w:rsidR="00A71166" w:rsidRDefault="00A71166" w:rsidP="0029410D">
      <w:pPr>
        <w:ind w:firstLine="420"/>
        <w:rPr>
          <w:rFonts w:ascii="等线" w:eastAsia="等线" w:hAnsi="等线"/>
        </w:rPr>
      </w:pPr>
    </w:p>
    <w:p w14:paraId="0993C6F1" w14:textId="0543C5A0" w:rsidR="00A71166" w:rsidRDefault="00A71166" w:rsidP="0029410D">
      <w:pPr>
        <w:ind w:firstLine="420"/>
        <w:rPr>
          <w:rFonts w:ascii="等线" w:eastAsia="等线" w:hAnsi="等线"/>
        </w:rPr>
      </w:pPr>
    </w:p>
    <w:p w14:paraId="140135D6" w14:textId="0D7B1AC0" w:rsidR="00A71166" w:rsidRDefault="00A71166" w:rsidP="0029410D">
      <w:pPr>
        <w:ind w:firstLine="420"/>
        <w:rPr>
          <w:rFonts w:ascii="等线" w:eastAsia="等线" w:hAnsi="等线"/>
        </w:rPr>
      </w:pPr>
    </w:p>
    <w:p w14:paraId="46BE0095" w14:textId="02291CE3" w:rsidR="00A71166" w:rsidRDefault="00A71166" w:rsidP="0029410D">
      <w:pPr>
        <w:ind w:firstLine="420"/>
        <w:rPr>
          <w:rFonts w:ascii="等线" w:eastAsia="等线" w:hAnsi="等线"/>
        </w:rPr>
      </w:pPr>
    </w:p>
    <w:p w14:paraId="7E45F240" w14:textId="5C6B6D86" w:rsidR="00A71166" w:rsidRDefault="00A71166" w:rsidP="0029410D">
      <w:pPr>
        <w:ind w:firstLine="420"/>
        <w:rPr>
          <w:rFonts w:ascii="等线" w:eastAsia="等线" w:hAnsi="等线"/>
        </w:rPr>
      </w:pPr>
    </w:p>
    <w:p w14:paraId="20558A38" w14:textId="0CA44656" w:rsidR="00A71166" w:rsidRDefault="00A71166" w:rsidP="0029410D">
      <w:pPr>
        <w:ind w:firstLine="420"/>
        <w:rPr>
          <w:rFonts w:ascii="等线" w:eastAsia="等线" w:hAnsi="等线"/>
        </w:rPr>
      </w:pPr>
    </w:p>
    <w:sectPr w:rsidR="00A71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5E1CC" w14:textId="77777777" w:rsidR="002F4FE6" w:rsidRDefault="002F4FE6" w:rsidP="00670365">
      <w:r>
        <w:separator/>
      </w:r>
    </w:p>
  </w:endnote>
  <w:endnote w:type="continuationSeparator" w:id="0">
    <w:p w14:paraId="28936ED5" w14:textId="77777777" w:rsidR="002F4FE6" w:rsidRDefault="002F4FE6" w:rsidP="0067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7A170" w14:textId="77777777" w:rsidR="002F4FE6" w:rsidRDefault="002F4FE6" w:rsidP="00670365">
      <w:r>
        <w:separator/>
      </w:r>
    </w:p>
  </w:footnote>
  <w:footnote w:type="continuationSeparator" w:id="0">
    <w:p w14:paraId="3B3067B8" w14:textId="77777777" w:rsidR="002F4FE6" w:rsidRDefault="002F4FE6" w:rsidP="0067036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a">
    <w15:presenceInfo w15:providerId="None" w15:userId="a"/>
  </w15:person>
  <w15:person w15:author="Zhang, Ge (Boris) [JRDCN]">
    <w15:presenceInfo w15:providerId="AD" w15:userId="S::gzhang53@its.jnj.com::3571fffc-efef-474f-9ed5-6542a4b79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84535DC5-A1C1-41F2-9F05-0B864EAE812F}"/>
    <w:docVar w:name="KY_MEDREF_VERSION" w:val="3"/>
  </w:docVars>
  <w:rsids>
    <w:rsidRoot w:val="00BD69BC"/>
    <w:rsid w:val="00020572"/>
    <w:rsid w:val="00094E5F"/>
    <w:rsid w:val="000B6CA9"/>
    <w:rsid w:val="000C56F4"/>
    <w:rsid w:val="000E05DC"/>
    <w:rsid w:val="000F0C59"/>
    <w:rsid w:val="001272D8"/>
    <w:rsid w:val="00141067"/>
    <w:rsid w:val="00165BA7"/>
    <w:rsid w:val="001E15D7"/>
    <w:rsid w:val="001F7D4D"/>
    <w:rsid w:val="0024323D"/>
    <w:rsid w:val="00260E29"/>
    <w:rsid w:val="002622BC"/>
    <w:rsid w:val="0029410D"/>
    <w:rsid w:val="002C313B"/>
    <w:rsid w:val="002E3814"/>
    <w:rsid w:val="002F4FE6"/>
    <w:rsid w:val="00313B5F"/>
    <w:rsid w:val="00327AAE"/>
    <w:rsid w:val="00331147"/>
    <w:rsid w:val="00363841"/>
    <w:rsid w:val="00396BF6"/>
    <w:rsid w:val="003B7160"/>
    <w:rsid w:val="003E661B"/>
    <w:rsid w:val="003F731F"/>
    <w:rsid w:val="00434AF9"/>
    <w:rsid w:val="00447216"/>
    <w:rsid w:val="00460307"/>
    <w:rsid w:val="00463BC4"/>
    <w:rsid w:val="00474DC6"/>
    <w:rsid w:val="00477EA3"/>
    <w:rsid w:val="00490E06"/>
    <w:rsid w:val="00492D2C"/>
    <w:rsid w:val="004A76B5"/>
    <w:rsid w:val="004C1CFD"/>
    <w:rsid w:val="00516E8D"/>
    <w:rsid w:val="00533B7D"/>
    <w:rsid w:val="0059034D"/>
    <w:rsid w:val="005E47B9"/>
    <w:rsid w:val="005F1E1B"/>
    <w:rsid w:val="005F2276"/>
    <w:rsid w:val="005F287D"/>
    <w:rsid w:val="00615363"/>
    <w:rsid w:val="006226F3"/>
    <w:rsid w:val="00632C04"/>
    <w:rsid w:val="006462E9"/>
    <w:rsid w:val="00670365"/>
    <w:rsid w:val="00676817"/>
    <w:rsid w:val="0068208D"/>
    <w:rsid w:val="006C2B1B"/>
    <w:rsid w:val="006C651E"/>
    <w:rsid w:val="006C65E0"/>
    <w:rsid w:val="006C6985"/>
    <w:rsid w:val="006D5A1C"/>
    <w:rsid w:val="006E19C5"/>
    <w:rsid w:val="00731F38"/>
    <w:rsid w:val="0074354C"/>
    <w:rsid w:val="007A15E4"/>
    <w:rsid w:val="007B5874"/>
    <w:rsid w:val="00820F55"/>
    <w:rsid w:val="00840A3D"/>
    <w:rsid w:val="00843913"/>
    <w:rsid w:val="00873FB3"/>
    <w:rsid w:val="008A63DE"/>
    <w:rsid w:val="008B76CD"/>
    <w:rsid w:val="00910B5D"/>
    <w:rsid w:val="009600EB"/>
    <w:rsid w:val="00967FDD"/>
    <w:rsid w:val="00970B8E"/>
    <w:rsid w:val="00972CDD"/>
    <w:rsid w:val="00981229"/>
    <w:rsid w:val="009C37C3"/>
    <w:rsid w:val="00A2581E"/>
    <w:rsid w:val="00A411BF"/>
    <w:rsid w:val="00A63DB9"/>
    <w:rsid w:val="00A658AC"/>
    <w:rsid w:val="00A71166"/>
    <w:rsid w:val="00AB1650"/>
    <w:rsid w:val="00AB2AE2"/>
    <w:rsid w:val="00AB4C4C"/>
    <w:rsid w:val="00AD6262"/>
    <w:rsid w:val="00B53DB3"/>
    <w:rsid w:val="00B613D0"/>
    <w:rsid w:val="00B630C0"/>
    <w:rsid w:val="00BC4B24"/>
    <w:rsid w:val="00BC7BBE"/>
    <w:rsid w:val="00BD6026"/>
    <w:rsid w:val="00BD69BC"/>
    <w:rsid w:val="00BE0505"/>
    <w:rsid w:val="00C1353F"/>
    <w:rsid w:val="00C2201F"/>
    <w:rsid w:val="00C51BC2"/>
    <w:rsid w:val="00C711DC"/>
    <w:rsid w:val="00C94CCD"/>
    <w:rsid w:val="00CB01E5"/>
    <w:rsid w:val="00CB6461"/>
    <w:rsid w:val="00CF2574"/>
    <w:rsid w:val="00DD0891"/>
    <w:rsid w:val="00DD5108"/>
    <w:rsid w:val="00DE61E4"/>
    <w:rsid w:val="00DF0426"/>
    <w:rsid w:val="00E415D5"/>
    <w:rsid w:val="00E53560"/>
    <w:rsid w:val="00E97633"/>
    <w:rsid w:val="00ED70A5"/>
    <w:rsid w:val="00EF731A"/>
    <w:rsid w:val="00F2027E"/>
    <w:rsid w:val="00F27609"/>
    <w:rsid w:val="00F3000C"/>
    <w:rsid w:val="00F36507"/>
    <w:rsid w:val="00FB4115"/>
    <w:rsid w:val="00FC7078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F1C4E"/>
  <w15:chartTrackingRefBased/>
  <w15:docId w15:val="{02BCB42F-BF96-442C-8A66-1CF93301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10D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5F287D"/>
    <w:rPr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rsid w:val="005F287D"/>
    <w:rPr>
      <w:sz w:val="20"/>
      <w:szCs w:val="20"/>
    </w:rPr>
  </w:style>
  <w:style w:type="character" w:customStyle="1" w:styleId="Char0">
    <w:name w:val="批注文字 Char"/>
    <w:basedOn w:val="a0"/>
    <w:link w:val="a5"/>
    <w:uiPriority w:val="99"/>
    <w:semiHidden/>
    <w:rsid w:val="005F287D"/>
    <w:rPr>
      <w:sz w:val="20"/>
      <w:szCs w:val="20"/>
    </w:rPr>
  </w:style>
  <w:style w:type="paragraph" w:styleId="a6">
    <w:name w:val="annotation subject"/>
    <w:basedOn w:val="a5"/>
    <w:next w:val="a5"/>
    <w:link w:val="Char1"/>
    <w:uiPriority w:val="99"/>
    <w:semiHidden/>
    <w:unhideWhenUsed/>
    <w:rsid w:val="005F287D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5F287D"/>
    <w:rPr>
      <w:b/>
      <w:bCs/>
      <w:sz w:val="20"/>
      <w:szCs w:val="20"/>
    </w:rPr>
  </w:style>
  <w:style w:type="paragraph" w:styleId="a7">
    <w:name w:val="header"/>
    <w:basedOn w:val="a"/>
    <w:link w:val="Char2"/>
    <w:uiPriority w:val="99"/>
    <w:unhideWhenUsed/>
    <w:rsid w:val="00670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670365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670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670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自飞</dc:creator>
  <cp:keywords/>
  <dc:description/>
  <cp:lastModifiedBy>a</cp:lastModifiedBy>
  <cp:revision>38</cp:revision>
  <dcterms:created xsi:type="dcterms:W3CDTF">2021-01-04T01:59:00Z</dcterms:created>
  <dcterms:modified xsi:type="dcterms:W3CDTF">2021-02-07T04:53:00Z</dcterms:modified>
</cp:coreProperties>
</file>