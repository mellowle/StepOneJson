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BA284" w14:textId="77777777" w:rsidR="00521D90" w:rsidRDefault="00CA0F4C">
      <w:pPr>
        <w:jc w:val="center"/>
        <w:rPr>
          <w:rFonts w:ascii="等线" w:eastAsia="等线" w:hAnsi="等线"/>
          <w:b/>
          <w:bCs/>
          <w:sz w:val="32"/>
          <w:szCs w:val="36"/>
        </w:rPr>
      </w:pPr>
      <w:r>
        <w:rPr>
          <w:rFonts w:ascii="等线" w:eastAsia="等线" w:hAnsi="等线" w:hint="eastAsia"/>
          <w:b/>
          <w:bCs/>
          <w:sz w:val="32"/>
          <w:szCs w:val="36"/>
        </w:rPr>
        <w:t>Day</w:t>
      </w:r>
      <w:r>
        <w:rPr>
          <w:rFonts w:ascii="等线" w:eastAsia="等线" w:hAnsi="等线"/>
          <w:b/>
          <w:bCs/>
          <w:sz w:val="32"/>
          <w:szCs w:val="36"/>
        </w:rPr>
        <w:t>7</w:t>
      </w:r>
      <w:r>
        <w:rPr>
          <w:rFonts w:ascii="等线" w:eastAsia="等线" w:hAnsi="等线" w:hint="eastAsia"/>
          <w:b/>
          <w:bCs/>
          <w:sz w:val="32"/>
          <w:szCs w:val="36"/>
        </w:rPr>
        <w:t>分页脚本</w:t>
      </w:r>
    </w:p>
    <w:p w14:paraId="16565296" w14:textId="77777777" w:rsidR="00521D90" w:rsidRDefault="00521D90">
      <w:pPr>
        <w:rPr>
          <w:rFonts w:ascii="等线" w:eastAsia="等线" w:hAnsi="等线"/>
        </w:rPr>
      </w:pPr>
    </w:p>
    <w:p w14:paraId="08AAF38E" w14:textId="57A26DFB" w:rsidR="00521D90" w:rsidRDefault="00CA0F4C">
      <w:pPr>
        <w:rPr>
          <w:rFonts w:ascii="等线" w:eastAsia="等线" w:hAnsi="等线"/>
        </w:rPr>
      </w:pPr>
      <w:r>
        <w:rPr>
          <w:rFonts w:ascii="等线" w:eastAsia="等线" w:hAnsi="等线" w:hint="eastAsia"/>
          <w:b/>
          <w:bCs/>
          <w:i/>
          <w:iCs/>
          <w:u w:val="single"/>
        </w:rPr>
        <w:t>目标：</w:t>
      </w:r>
      <w:r>
        <w:rPr>
          <w:rFonts w:ascii="等线" w:eastAsia="等线" w:hAnsi="等线" w:hint="eastAsia"/>
        </w:rPr>
        <w:t>“美好的明天”运动发起者</w:t>
      </w:r>
      <w:del w:id="0" w:author="王 自飞" w:date="2021-02-06T18:27:00Z">
        <w:r w:rsidR="000F7C74" w:rsidDel="00D7759B">
          <w:rPr>
            <w:rFonts w:ascii="等线" w:eastAsia="等线" w:hAnsi="等线" w:hint="eastAsia"/>
            <w:highlight w:val="yellow"/>
          </w:rPr>
          <w:delText>李</w:delText>
        </w:r>
        <w:commentRangeStart w:id="1"/>
        <w:r w:rsidR="000F7C74" w:rsidDel="00D7759B">
          <w:rPr>
            <w:rFonts w:ascii="等线" w:eastAsia="等线" w:hAnsi="等线" w:hint="eastAsia"/>
            <w:highlight w:val="yellow"/>
          </w:rPr>
          <w:delText>阳宏</w:delText>
        </w:r>
        <w:commentRangeEnd w:id="1"/>
        <w:r w:rsidR="00FD746B" w:rsidDel="00D7759B">
          <w:rPr>
            <w:rStyle w:val="a6"/>
            <w:rFonts w:hint="eastAsia"/>
          </w:rPr>
          <w:commentReference w:id="1"/>
        </w:r>
      </w:del>
      <w:ins w:id="2" w:author="王 自飞" w:date="2021-02-06T18:27:00Z">
        <w:r w:rsidR="00D7759B">
          <w:rPr>
            <w:rFonts w:ascii="等线" w:eastAsia="等线" w:hAnsi="等线" w:hint="eastAsia"/>
            <w:highlight w:val="yellow"/>
          </w:rPr>
          <w:t>李伟</w:t>
        </w:r>
      </w:ins>
      <w:r>
        <w:rPr>
          <w:rFonts w:ascii="等线" w:eastAsia="等线" w:hAnsi="等线" w:hint="eastAsia"/>
        </w:rPr>
        <w:t>前来请教戒烟的科学知识，用户帮助他一起了解戒烟给健康带来的明显改善，一起进行</w:t>
      </w:r>
      <w:proofErr w:type="spellStart"/>
      <w:r>
        <w:rPr>
          <w:rFonts w:ascii="等线" w:eastAsia="等线" w:hAnsi="等线"/>
        </w:rPr>
        <w:t>JustOne</w:t>
      </w:r>
      <w:proofErr w:type="spellEnd"/>
      <w:r>
        <w:rPr>
          <w:rFonts w:ascii="等线" w:eastAsia="等线" w:hAnsi="等线"/>
        </w:rPr>
        <w:t>实验。通过这一天了解戒烟对健康的好处，增强了用户的戒烟动机。</w:t>
      </w:r>
    </w:p>
    <w:p w14:paraId="214E3567" w14:textId="77777777" w:rsidR="00521D90" w:rsidRDefault="00CA0F4C">
      <w:pPr>
        <w:rPr>
          <w:rFonts w:ascii="等线" w:eastAsia="等线" w:hAnsi="等线"/>
        </w:rPr>
      </w:pPr>
      <w:r w:rsidRPr="000F7C74">
        <w:rPr>
          <w:rFonts w:ascii="等线" w:eastAsia="等线" w:hAnsi="等线"/>
          <w:noProof/>
        </w:rPr>
        <w:drawing>
          <wp:inline distT="0" distB="0" distL="0" distR="0" wp14:anchorId="1DB37059" wp14:editId="07E9CF64">
            <wp:extent cx="5274310" cy="1974850"/>
            <wp:effectExtent l="0" t="0" r="254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334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6757" w14:textId="77777777" w:rsidR="00521D90" w:rsidRDefault="00521D90">
      <w:pPr>
        <w:rPr>
          <w:rFonts w:ascii="等线" w:eastAsia="等线" w:hAnsi="等线"/>
        </w:rPr>
      </w:pPr>
    </w:p>
    <w:p w14:paraId="108053EB" w14:textId="77777777" w:rsidR="00521D90" w:rsidRDefault="00521D90">
      <w:pPr>
        <w:rPr>
          <w:rFonts w:ascii="等线" w:eastAsia="等线" w:hAnsi="等线"/>
        </w:rPr>
      </w:pPr>
    </w:p>
    <w:p w14:paraId="262013A6" w14:textId="77777777" w:rsidR="00521D90" w:rsidRDefault="00CA0F4C">
      <w:pPr>
        <w:rPr>
          <w:rFonts w:ascii="等线" w:eastAsia="等线" w:hAnsi="等线"/>
          <w:b/>
          <w:bCs/>
          <w:i/>
          <w:iCs/>
          <w:u w:val="single"/>
        </w:rPr>
      </w:pPr>
      <w:r>
        <w:rPr>
          <w:rFonts w:ascii="等线" w:eastAsia="等线" w:hAnsi="等线" w:hint="eastAsia"/>
          <w:b/>
          <w:bCs/>
          <w:i/>
          <w:iCs/>
          <w:highlight w:val="cyan"/>
          <w:u w:val="single"/>
        </w:rPr>
        <w:t>（上午）</w:t>
      </w:r>
    </w:p>
    <w:p w14:paraId="379E8067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推送文案：</w:t>
      </w:r>
    </w:p>
    <w:p w14:paraId="56B0B2A1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倒计时</w:t>
      </w:r>
      <w:r>
        <w:rPr>
          <w:rFonts w:ascii="等线" w:eastAsia="等线" w:hAnsi="等线"/>
          <w:b/>
          <w:bCs/>
          <w:i/>
          <w:iCs/>
        </w:rPr>
        <w:t>3</w:t>
      </w:r>
      <w:r>
        <w:rPr>
          <w:rFonts w:ascii="等线" w:eastAsia="等线" w:hAnsi="等线" w:hint="eastAsia"/>
          <w:b/>
          <w:bCs/>
          <w:i/>
          <w:iCs/>
        </w:rPr>
        <w:t>天。</w:t>
      </w:r>
    </w:p>
    <w:p w14:paraId="53C1A1B4" w14:textId="06CB3F52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一位年轻人来向</w:t>
      </w:r>
      <w:del w:id="3" w:author="王 自飞" w:date="2021-02-06T18:28:00Z">
        <w:r w:rsidDel="00D7759B">
          <w:rPr>
            <w:rFonts w:ascii="等线" w:eastAsia="等线" w:hAnsi="等线" w:hint="eastAsia"/>
            <w:b/>
            <w:bCs/>
            <w:i/>
            <w:iCs/>
          </w:rPr>
          <w:delText>您</w:delText>
        </w:r>
      </w:del>
      <w:ins w:id="4" w:author="王 自飞" w:date="2021-02-06T18:28:00Z">
        <w:r w:rsidR="00D7759B">
          <w:rPr>
            <w:rFonts w:ascii="等线" w:eastAsia="等线" w:hAnsi="等线" w:hint="eastAsia"/>
            <w:b/>
            <w:bCs/>
            <w:i/>
            <w:iCs/>
          </w:rPr>
          <w:t>你</w:t>
        </w:r>
      </w:ins>
      <w:r>
        <w:rPr>
          <w:rFonts w:ascii="等线" w:eastAsia="等线" w:hAnsi="等线" w:hint="eastAsia"/>
          <w:b/>
          <w:bCs/>
          <w:i/>
          <w:iCs/>
        </w:rPr>
        <w:t>寻求帮助……（链接到主页）</w:t>
      </w:r>
    </w:p>
    <w:p w14:paraId="466560B7" w14:textId="77777777" w:rsidR="00521D90" w:rsidRDefault="00521D90">
      <w:pPr>
        <w:rPr>
          <w:rFonts w:ascii="等线" w:eastAsia="等线" w:hAnsi="等线"/>
          <w:b/>
          <w:bCs/>
          <w:i/>
          <w:iCs/>
        </w:rPr>
      </w:pPr>
    </w:p>
    <w:p w14:paraId="3A3C1CA8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(P1</w:t>
      </w:r>
      <w:r w:rsidR="00F44700">
        <w:rPr>
          <w:rFonts w:ascii="等线" w:eastAsia="等线" w:hAnsi="等线"/>
          <w:b/>
          <w:bCs/>
          <w:i/>
          <w:iCs/>
        </w:rPr>
        <w:t>.1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2F241A25" w14:textId="7C9AC42B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5" w:author="王 自飞" w:date="2021-02-06T18:27:00Z">
        <w:r w:rsidR="000F7C74" w:rsidDel="00D7759B">
          <w:rPr>
            <w:rFonts w:ascii="等线" w:eastAsia="等线" w:hAnsi="等线" w:hint="eastAsia"/>
          </w:rPr>
          <w:delText>李阳宏</w:delText>
        </w:r>
      </w:del>
      <w:ins w:id="6" w:author="王 自飞" w:date="2021-02-06T18:27:00Z">
        <w:r w:rsidR="00D7759B">
          <w:rPr>
            <w:rFonts w:ascii="等线" w:eastAsia="等线" w:hAnsi="等线" w:hint="eastAsia"/>
          </w:rPr>
          <w:t>李伟</w:t>
        </w:r>
      </w:ins>
      <w:r w:rsidR="00F44700">
        <w:rPr>
          <w:rFonts w:ascii="等线" w:eastAsia="等线" w:hAnsi="等线" w:hint="eastAsia"/>
        </w:rPr>
        <w:t>（正常）</w:t>
      </w:r>
    </w:p>
    <w:p w14:paraId="170BD15D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08F7ECD4" w14:textId="77777777" w:rsidR="00D7759B" w:rsidRDefault="00CA0F4C">
      <w:pPr>
        <w:ind w:firstLine="420"/>
        <w:rPr>
          <w:ins w:id="7" w:author="王 自飞" w:date="2021-02-06T18:28:00Z"/>
          <w:rFonts w:ascii="等线" w:eastAsia="等线" w:hAnsi="等线"/>
        </w:rPr>
      </w:pPr>
      <w:del w:id="8" w:author="王 自飞" w:date="2021-02-06T18:28:00Z">
        <w:r w:rsidDel="00D7759B">
          <w:rPr>
            <w:rFonts w:ascii="等线" w:eastAsia="等线" w:hAnsi="等线" w:hint="eastAsia"/>
          </w:rPr>
          <w:delText>尊敬的使者</w:delText>
        </w:r>
      </w:del>
      <w:ins w:id="9" w:author="王 自飞" w:date="2021-02-06T18:28:00Z">
        <w:r w:rsidR="00D7759B">
          <w:rPr>
            <w:rFonts w:ascii="等线" w:eastAsia="等线" w:hAnsi="等线" w:hint="eastAsia"/>
          </w:rPr>
          <w:t>来自地球的使者</w:t>
        </w:r>
      </w:ins>
      <w:r>
        <w:rPr>
          <w:rFonts w:ascii="等线" w:eastAsia="等线" w:hAnsi="等线" w:hint="eastAsia"/>
        </w:rPr>
        <w:t>，</w:t>
      </w:r>
      <w:del w:id="10" w:author="王 自飞" w:date="2021-02-06T18:28:00Z">
        <w:r w:rsidDel="00D7759B">
          <w:rPr>
            <w:rFonts w:ascii="等线" w:eastAsia="等线" w:hAnsi="等线" w:hint="eastAsia"/>
          </w:rPr>
          <w:delText>您</w:delText>
        </w:r>
      </w:del>
      <w:ins w:id="11" w:author="王 自飞" w:date="2021-02-06T18:28:00Z">
        <w:r w:rsidR="00D7759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好！</w:t>
      </w:r>
    </w:p>
    <w:p w14:paraId="2A1A6CE6" w14:textId="52D08753" w:rsidR="00D7759B" w:rsidRDefault="00CA0F4C" w:rsidP="00D7759B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请先允许我自我</w:t>
      </w:r>
      <w:ins w:id="12" w:author="王 自飞" w:date="2021-02-06T18:28:00Z">
        <w:r w:rsidR="00D7759B">
          <w:rPr>
            <w:rFonts w:ascii="等线" w:eastAsia="等线" w:hAnsi="等线" w:hint="eastAsia"/>
          </w:rPr>
          <w:t>介绍一下，</w:t>
        </w:r>
      </w:ins>
    </w:p>
    <w:p w14:paraId="2B0E0F0B" w14:textId="14BB4D91" w:rsidR="00624965" w:rsidRDefault="00CA0F4C">
      <w:pPr>
        <w:ind w:firstLine="420"/>
        <w:rPr>
          <w:rFonts w:ascii="等线" w:eastAsia="等线" w:hAnsi="等线"/>
        </w:rPr>
      </w:pPr>
      <w:del w:id="13" w:author="王 自飞" w:date="2021-02-06T18:28:00Z">
        <w:r w:rsidDel="00D7759B">
          <w:rPr>
            <w:rFonts w:ascii="等线" w:eastAsia="等线" w:hAnsi="等线" w:hint="eastAsia"/>
          </w:rPr>
          <w:delText>介绍一下，</w:delText>
        </w:r>
      </w:del>
      <w:r>
        <w:rPr>
          <w:rFonts w:ascii="等线" w:eastAsia="等线" w:hAnsi="等线" w:hint="eastAsia"/>
        </w:rPr>
        <w:t>我叫</w:t>
      </w:r>
      <w:del w:id="14" w:author="王 自飞" w:date="2021-02-06T18:27:00Z">
        <w:r w:rsidR="000F7C74" w:rsidDel="00D7759B">
          <w:rPr>
            <w:rFonts w:ascii="等线" w:eastAsia="等线" w:hAnsi="等线" w:hint="eastAsia"/>
          </w:rPr>
          <w:delText>李阳宏</w:delText>
        </w:r>
      </w:del>
      <w:ins w:id="15" w:author="王 自飞" w:date="2021-02-06T18:27:00Z">
        <w:r w:rsidR="00D7759B">
          <w:rPr>
            <w:rFonts w:ascii="等线" w:eastAsia="等线" w:hAnsi="等线" w:hint="eastAsia"/>
          </w:rPr>
          <w:t>李伟</w:t>
        </w:r>
      </w:ins>
      <w:r>
        <w:rPr>
          <w:rFonts w:ascii="等线" w:eastAsia="等线" w:hAnsi="等线" w:hint="eastAsia"/>
        </w:rPr>
        <w:t>，是</w:t>
      </w:r>
      <w:r>
        <w:rPr>
          <w:rFonts w:ascii="等线" w:eastAsia="等线" w:hAnsi="等线"/>
        </w:rPr>
        <w:t>K114星球</w:t>
      </w:r>
    </w:p>
    <w:p w14:paraId="5563EFFD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“</w:t>
      </w:r>
      <w:r>
        <w:rPr>
          <w:rFonts w:ascii="等线" w:eastAsia="等线" w:hAnsi="等线"/>
        </w:rPr>
        <w:t>美好的明天</w:t>
      </w:r>
      <w:r>
        <w:rPr>
          <w:rFonts w:ascii="等线" w:eastAsia="等线" w:hAnsi="等线" w:hint="eastAsia"/>
        </w:rPr>
        <w:t>”</w:t>
      </w:r>
      <w:r>
        <w:rPr>
          <w:rFonts w:ascii="等线" w:eastAsia="等线" w:hAnsi="等线"/>
        </w:rPr>
        <w:t>运动的发起者。</w:t>
      </w:r>
    </w:p>
    <w:p w14:paraId="75FA9253" w14:textId="77777777" w:rsidR="00F44700" w:rsidRDefault="00F44700" w:rsidP="00F4470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28CC7D0E" w14:textId="77777777" w:rsidR="00F44700" w:rsidRDefault="00F44700" w:rsidP="00F44700">
      <w:pPr>
        <w:ind w:firstLine="420"/>
        <w:rPr>
          <w:rFonts w:ascii="等线" w:eastAsia="等线" w:hAnsi="等线"/>
        </w:rPr>
      </w:pPr>
    </w:p>
    <w:p w14:paraId="47E64226" w14:textId="77777777" w:rsidR="00F44700" w:rsidRDefault="00F44700" w:rsidP="00F44700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(P1</w:t>
      </w:r>
      <w:r>
        <w:rPr>
          <w:rFonts w:ascii="等线" w:eastAsia="等线" w:hAnsi="等线"/>
          <w:b/>
          <w:bCs/>
          <w:i/>
          <w:iCs/>
        </w:rPr>
        <w:t>.2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67849141" w14:textId="299911A0" w:rsidR="00F44700" w:rsidRDefault="00F44700" w:rsidP="00F4470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16" w:author="王 自飞" w:date="2021-02-06T18:27:00Z">
        <w:r w:rsidDel="00D7759B">
          <w:rPr>
            <w:rFonts w:ascii="等线" w:eastAsia="等线" w:hAnsi="等线" w:hint="eastAsia"/>
          </w:rPr>
          <w:delText>李阳宏</w:delText>
        </w:r>
      </w:del>
      <w:ins w:id="17" w:author="王 自飞" w:date="2021-02-06T18:27:00Z">
        <w:r w:rsidR="00D7759B">
          <w:rPr>
            <w:rFonts w:ascii="等线" w:eastAsia="等线" w:hAnsi="等线" w:hint="eastAsia"/>
          </w:rPr>
          <w:t>李伟</w:t>
        </w:r>
      </w:ins>
      <w:r>
        <w:rPr>
          <w:rFonts w:ascii="等线" w:eastAsia="等线" w:hAnsi="等线" w:hint="eastAsia"/>
        </w:rPr>
        <w:t>（正常）</w:t>
      </w:r>
    </w:p>
    <w:p w14:paraId="63C56891" w14:textId="77777777" w:rsidR="00F44700" w:rsidRPr="00F44700" w:rsidRDefault="00F44700" w:rsidP="00F4470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2749697B" w14:textId="77777777" w:rsidR="00F4470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一直以来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我们</w:t>
      </w:r>
      <w:r>
        <w:rPr>
          <w:rFonts w:ascii="等线" w:eastAsia="等线" w:hAnsi="等线" w:hint="eastAsia"/>
        </w:rPr>
        <w:t>的团队都在</w:t>
      </w:r>
      <w:del w:id="18" w:author="Zhang, Ge (Boris) [JRDCN]" w:date="2021-01-28T13:06:00Z">
        <w:r w:rsidDel="00FD746B">
          <w:rPr>
            <w:rFonts w:ascii="等线" w:eastAsia="等线" w:hAnsi="等线"/>
          </w:rPr>
          <w:delText>致力于</w:delText>
        </w:r>
      </w:del>
      <w:r>
        <w:rPr>
          <w:rFonts w:ascii="等线" w:eastAsia="等线" w:hAnsi="等线"/>
        </w:rPr>
        <w:t>鼓</w:t>
      </w:r>
    </w:p>
    <w:p w14:paraId="46604F40" w14:textId="77777777" w:rsidR="00F44700" w:rsidRDefault="00CA0F4C">
      <w:pPr>
        <w:ind w:firstLine="420"/>
        <w:rPr>
          <w:rFonts w:ascii="等线" w:eastAsia="等线" w:hAnsi="等线"/>
        </w:rPr>
      </w:pPr>
      <w:proofErr w:type="gramStart"/>
      <w:r>
        <w:rPr>
          <w:rFonts w:ascii="等线" w:eastAsia="等线" w:hAnsi="等线"/>
        </w:rPr>
        <w:t>励</w:t>
      </w:r>
      <w:proofErr w:type="gramEnd"/>
      <w:r>
        <w:rPr>
          <w:rFonts w:ascii="等线" w:eastAsia="等线" w:hAnsi="等线"/>
        </w:rPr>
        <w:t>更多的人戒除烟瘾，</w:t>
      </w:r>
      <w:r>
        <w:rPr>
          <w:rFonts w:ascii="等线" w:eastAsia="等线" w:hAnsi="等线" w:hint="eastAsia"/>
        </w:rPr>
        <w:t>恢复健康</w:t>
      </w:r>
      <w:del w:id="19" w:author="a" w:date="2021-02-07T14:36:00Z">
        <w:r w:rsidDel="008D5873">
          <w:rPr>
            <w:rFonts w:ascii="等线" w:eastAsia="等线" w:hAnsi="等线" w:hint="eastAsia"/>
          </w:rPr>
          <w:delText>的</w:delText>
        </w:r>
      </w:del>
      <w:r>
        <w:rPr>
          <w:rFonts w:ascii="等线" w:eastAsia="等线" w:hAnsi="等线" w:hint="eastAsia"/>
        </w:rPr>
        <w:t>生</w:t>
      </w:r>
    </w:p>
    <w:p w14:paraId="77CD3399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活，</w:t>
      </w:r>
      <w:r>
        <w:rPr>
          <w:rFonts w:ascii="等线" w:eastAsia="等线" w:hAnsi="等线"/>
        </w:rPr>
        <w:t>重建我们的家园</w:t>
      </w:r>
      <w:r>
        <w:rPr>
          <w:rFonts w:ascii="等线" w:eastAsia="等线" w:hAnsi="等线" w:hint="eastAsia"/>
        </w:rPr>
        <w:t>！</w:t>
      </w:r>
    </w:p>
    <w:p w14:paraId="16415D42" w14:textId="77777777" w:rsidR="00F44700" w:rsidRDefault="00F44700" w:rsidP="00F44700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64A37D5F" w14:textId="77777777" w:rsidR="00521D90" w:rsidRDefault="00521D90">
      <w:pPr>
        <w:ind w:firstLine="420"/>
        <w:rPr>
          <w:rFonts w:ascii="等线" w:eastAsia="等线" w:hAnsi="等线"/>
        </w:rPr>
      </w:pPr>
    </w:p>
    <w:p w14:paraId="6F0DA1E4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(P2)</w:t>
      </w:r>
    </w:p>
    <w:p w14:paraId="790895BF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5965AC35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3572A47C" w14:textId="77777777" w:rsidR="00D7759B" w:rsidRDefault="000F7C74">
      <w:pPr>
        <w:ind w:firstLine="420"/>
        <w:rPr>
          <w:ins w:id="20" w:author="王 自飞" w:date="2021-02-06T18:29:00Z"/>
          <w:rFonts w:ascii="等线" w:eastAsia="等线" w:hAnsi="等线"/>
        </w:rPr>
      </w:pPr>
      <w:del w:id="21" w:author="王 自飞" w:date="2021-02-06T18:27:00Z">
        <w:r w:rsidDel="00D7759B">
          <w:rPr>
            <w:rFonts w:ascii="等线" w:eastAsia="等线" w:hAnsi="等线" w:hint="eastAsia"/>
          </w:rPr>
          <w:lastRenderedPageBreak/>
          <w:delText>李阳宏</w:delText>
        </w:r>
      </w:del>
      <w:ins w:id="22" w:author="王 自飞" w:date="2021-02-06T18:27:00Z">
        <w:r w:rsidR="00D7759B">
          <w:rPr>
            <w:rFonts w:ascii="等线" w:eastAsia="等线" w:hAnsi="等线" w:hint="eastAsia"/>
          </w:rPr>
          <w:t>李伟</w:t>
        </w:r>
      </w:ins>
      <w:r w:rsidR="00CA0F4C">
        <w:rPr>
          <w:rFonts w:ascii="等线" w:eastAsia="等线" w:hAnsi="等线" w:hint="eastAsia"/>
        </w:rPr>
        <w:t>，</w:t>
      </w:r>
      <w:del w:id="23" w:author="王 自飞" w:date="2021-02-06T18:29:00Z">
        <w:r w:rsidR="00CA0F4C" w:rsidDel="00D7759B">
          <w:rPr>
            <w:rFonts w:ascii="等线" w:eastAsia="等线" w:hAnsi="等线" w:hint="eastAsia"/>
          </w:rPr>
          <w:delText>您</w:delText>
        </w:r>
      </w:del>
      <w:ins w:id="24" w:author="王 自飞" w:date="2021-02-06T18:29:00Z">
        <w:r w:rsidR="00D7759B">
          <w:rPr>
            <w:rFonts w:ascii="等线" w:eastAsia="等线" w:hAnsi="等线" w:hint="eastAsia"/>
          </w:rPr>
          <w:t>你</w:t>
        </w:r>
      </w:ins>
      <w:r w:rsidR="00CA0F4C">
        <w:rPr>
          <w:rFonts w:ascii="等线" w:eastAsia="等线" w:hAnsi="等线" w:hint="eastAsia"/>
        </w:rPr>
        <w:t>好！</w:t>
      </w:r>
    </w:p>
    <w:p w14:paraId="15667741" w14:textId="77777777" w:rsidR="00D7759B" w:rsidRDefault="00CA0F4C">
      <w:pPr>
        <w:ind w:firstLine="420"/>
        <w:rPr>
          <w:ins w:id="25" w:author="王 自飞" w:date="2021-02-06T18:29:00Z"/>
          <w:rFonts w:ascii="等线" w:eastAsia="等线" w:hAnsi="等线"/>
        </w:rPr>
      </w:pPr>
      <w:r>
        <w:rPr>
          <w:rFonts w:ascii="等线" w:eastAsia="等线" w:hAnsi="等线" w:hint="eastAsia"/>
        </w:rPr>
        <w:t>能看到你这样热心戒烟公益事业的年</w:t>
      </w:r>
    </w:p>
    <w:p w14:paraId="2C8C55C8" w14:textId="0A1CFEC5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轻人，真是让人高兴！</w:t>
      </w:r>
    </w:p>
    <w:p w14:paraId="1EC39C0C" w14:textId="77777777" w:rsidR="00F20508" w:rsidRDefault="00F20508" w:rsidP="00F2050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51462949" w14:textId="77777777" w:rsidR="00521D90" w:rsidRDefault="00521D90">
      <w:pPr>
        <w:ind w:firstLine="420"/>
        <w:rPr>
          <w:rFonts w:ascii="等线" w:eastAsia="等线" w:hAnsi="等线"/>
        </w:rPr>
      </w:pPr>
    </w:p>
    <w:p w14:paraId="0BAAC6D1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(P3)</w:t>
      </w:r>
    </w:p>
    <w:p w14:paraId="3199E59E" w14:textId="433EF359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26" w:author="王 自飞" w:date="2021-02-06T18:27:00Z">
        <w:r w:rsidR="000F7C74" w:rsidDel="00D7759B">
          <w:rPr>
            <w:rFonts w:ascii="等线" w:eastAsia="等线" w:hAnsi="等线" w:hint="eastAsia"/>
          </w:rPr>
          <w:delText>李阳宏</w:delText>
        </w:r>
      </w:del>
      <w:ins w:id="27" w:author="王 自飞" w:date="2021-02-06T18:27:00Z">
        <w:r w:rsidR="00D7759B">
          <w:rPr>
            <w:rFonts w:ascii="等线" w:eastAsia="等线" w:hAnsi="等线" w:hint="eastAsia"/>
          </w:rPr>
          <w:t>李伟</w:t>
        </w:r>
      </w:ins>
      <w:r w:rsidR="0023244B">
        <w:rPr>
          <w:rFonts w:ascii="等线" w:eastAsia="等线" w:hAnsi="等线" w:hint="eastAsia"/>
        </w:rPr>
        <w:t>（高兴）</w:t>
      </w:r>
    </w:p>
    <w:p w14:paraId="780A9FE2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13A7F54F" w14:textId="77777777" w:rsidR="00D7759B" w:rsidRDefault="00CA0F4C">
      <w:pPr>
        <w:ind w:firstLine="420"/>
        <w:rPr>
          <w:ins w:id="28" w:author="王 自飞" w:date="2021-02-06T18:30:00Z"/>
          <w:rFonts w:ascii="等线" w:eastAsia="等线" w:hAnsi="等线"/>
        </w:rPr>
      </w:pPr>
      <w:r>
        <w:rPr>
          <w:rFonts w:ascii="等线" w:eastAsia="等线" w:hAnsi="等线" w:hint="eastAsia"/>
        </w:rPr>
        <w:t>感谢这段时间来</w:t>
      </w:r>
    </w:p>
    <w:p w14:paraId="0ED4C8CB" w14:textId="77777777" w:rsidR="00D7759B" w:rsidRDefault="00CA0F4C">
      <w:pPr>
        <w:ind w:firstLine="420"/>
        <w:rPr>
          <w:ins w:id="29" w:author="王 自飞" w:date="2021-02-06T18:30:00Z"/>
          <w:rFonts w:ascii="等线" w:eastAsia="等线" w:hAnsi="等线"/>
        </w:rPr>
      </w:pPr>
      <w:del w:id="30" w:author="王 自飞" w:date="2021-02-06T18:29:00Z">
        <w:r w:rsidDel="00D7759B">
          <w:rPr>
            <w:rFonts w:ascii="等线" w:eastAsia="等线" w:hAnsi="等线" w:hint="eastAsia"/>
          </w:rPr>
          <w:delText>您</w:delText>
        </w:r>
      </w:del>
      <w:ins w:id="31" w:author="王 自飞" w:date="2021-02-06T18:29:00Z">
        <w:r w:rsidR="00D7759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对我们星球的帮助</w:t>
      </w:r>
      <w:del w:id="32" w:author="王 自飞" w:date="2021-02-06T18:30:00Z">
        <w:r w:rsidDel="00D7759B">
          <w:rPr>
            <w:rFonts w:ascii="等线" w:eastAsia="等线" w:hAnsi="等线" w:hint="eastAsia"/>
          </w:rPr>
          <w:delText>，</w:delText>
        </w:r>
      </w:del>
    </w:p>
    <w:p w14:paraId="4AA497DD" w14:textId="08A075D3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我们团队里的所有人都非常感激您！</w:t>
      </w:r>
    </w:p>
    <w:p w14:paraId="2762CF61" w14:textId="77777777" w:rsidR="00F20508" w:rsidRDefault="00F20508" w:rsidP="00F2050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14BA8AC4" w14:textId="77777777" w:rsidR="00521D90" w:rsidRDefault="00521D90">
      <w:pPr>
        <w:ind w:firstLine="420"/>
        <w:rPr>
          <w:rFonts w:ascii="等线" w:eastAsia="等线" w:hAnsi="等线"/>
        </w:rPr>
      </w:pPr>
    </w:p>
    <w:p w14:paraId="536A4277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4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2E84B117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338A7B60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3C6E1D38" w14:textId="77777777" w:rsidR="00D7759B" w:rsidRDefault="00CA0F4C">
      <w:pPr>
        <w:ind w:firstLine="420"/>
        <w:rPr>
          <w:ins w:id="33" w:author="王 自飞" w:date="2021-02-06T18:30:00Z"/>
          <w:rFonts w:ascii="等线" w:eastAsia="等线" w:hAnsi="等线"/>
        </w:rPr>
      </w:pPr>
      <w:del w:id="34" w:author="王 自飞" w:date="2021-02-06T18:30:00Z">
        <w:r w:rsidDel="00D7759B">
          <w:rPr>
            <w:rFonts w:ascii="等线" w:eastAsia="等线" w:hAnsi="等线" w:hint="eastAsia"/>
          </w:rPr>
          <w:delText>您</w:delText>
        </w:r>
      </w:del>
      <w:ins w:id="35" w:author="王 自飞" w:date="2021-02-06T18:30:00Z">
        <w:r w:rsidR="00D7759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过奖了</w:t>
      </w:r>
      <w:del w:id="36" w:author="王 自飞" w:date="2021-02-06T18:30:00Z">
        <w:r w:rsidDel="00D7759B">
          <w:rPr>
            <w:rFonts w:ascii="等线" w:eastAsia="等线" w:hAnsi="等线" w:hint="eastAsia"/>
          </w:rPr>
          <w:delText>，</w:delText>
        </w:r>
      </w:del>
    </w:p>
    <w:p w14:paraId="7B1679A5" w14:textId="77777777" w:rsidR="00D7759B" w:rsidRDefault="00CA0F4C">
      <w:pPr>
        <w:ind w:firstLine="420"/>
        <w:rPr>
          <w:ins w:id="37" w:author="王 自飞" w:date="2021-02-06T18:30:00Z"/>
          <w:rFonts w:ascii="等线" w:eastAsia="等线" w:hAnsi="等线"/>
        </w:rPr>
      </w:pPr>
      <w:r>
        <w:rPr>
          <w:rFonts w:ascii="等线" w:eastAsia="等线" w:hAnsi="等线" w:hint="eastAsia"/>
        </w:rPr>
        <w:t>我只不过做了我应该做的。</w:t>
      </w:r>
    </w:p>
    <w:p w14:paraId="62ABD84E" w14:textId="15F7FDC6" w:rsidR="00521D90" w:rsidRDefault="00CA0F4C">
      <w:pPr>
        <w:ind w:firstLine="420"/>
        <w:rPr>
          <w:rFonts w:ascii="等线" w:eastAsia="等线" w:hAnsi="等线"/>
        </w:rPr>
      </w:pPr>
      <w:del w:id="38" w:author="王 自飞" w:date="2021-02-06T18:30:00Z">
        <w:r w:rsidDel="00D7759B">
          <w:rPr>
            <w:rFonts w:ascii="等线" w:eastAsia="等线" w:hAnsi="等线" w:hint="eastAsia"/>
          </w:rPr>
          <w:delText>您</w:delText>
        </w:r>
      </w:del>
      <w:ins w:id="39" w:author="王 自飞" w:date="2021-02-06T18:30:00Z">
        <w:r w:rsidR="00D7759B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今天来找我是有什么事吗？</w:t>
      </w:r>
    </w:p>
    <w:p w14:paraId="75961EA5" w14:textId="77777777" w:rsidR="00F20508" w:rsidRDefault="00F20508" w:rsidP="00F2050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1B2298E1" w14:textId="77777777" w:rsidR="00521D90" w:rsidRDefault="00521D90">
      <w:pPr>
        <w:ind w:firstLine="420"/>
        <w:rPr>
          <w:rFonts w:ascii="等线" w:eastAsia="等线" w:hAnsi="等线"/>
        </w:rPr>
      </w:pPr>
    </w:p>
    <w:p w14:paraId="194FA9CF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5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20323B46" w14:textId="610A8841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40" w:author="王 自飞" w:date="2021-02-06T18:27:00Z">
        <w:r w:rsidR="000F7C74" w:rsidDel="00D7759B">
          <w:rPr>
            <w:rFonts w:ascii="等线" w:eastAsia="等线" w:hAnsi="等线" w:hint="eastAsia"/>
          </w:rPr>
          <w:delText>李阳宏</w:delText>
        </w:r>
      </w:del>
      <w:ins w:id="41" w:author="王 自飞" w:date="2021-02-06T18:27:00Z">
        <w:r w:rsidR="00D7759B">
          <w:rPr>
            <w:rFonts w:ascii="等线" w:eastAsia="等线" w:hAnsi="等线" w:hint="eastAsia"/>
          </w:rPr>
          <w:t>李伟</w:t>
        </w:r>
      </w:ins>
      <w:r w:rsidR="00F20508">
        <w:rPr>
          <w:rFonts w:ascii="等线" w:eastAsia="等线" w:hAnsi="等线" w:hint="eastAsia"/>
        </w:rPr>
        <w:t>（担心）</w:t>
      </w:r>
    </w:p>
    <w:p w14:paraId="4218B470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2F653A1A" w14:textId="77777777" w:rsidR="00553C4D" w:rsidRDefault="00CA0F4C" w:rsidP="00553C4D">
      <w:pPr>
        <w:ind w:firstLine="420"/>
        <w:rPr>
          <w:ins w:id="42" w:author="王 自飞" w:date="2021-02-06T18:32:00Z"/>
          <w:rFonts w:ascii="等线" w:eastAsia="等线" w:hAnsi="等线"/>
        </w:rPr>
      </w:pPr>
      <w:r>
        <w:rPr>
          <w:rFonts w:ascii="等线" w:eastAsia="等线" w:hAnsi="等线" w:hint="eastAsia"/>
        </w:rPr>
        <w:t>是这样的，</w:t>
      </w:r>
      <w:ins w:id="43" w:author="王 自飞" w:date="2021-02-06T18:31:00Z">
        <w:r w:rsidR="00D7759B">
          <w:rPr>
            <w:rFonts w:ascii="等线" w:eastAsia="等线" w:hAnsi="等线" w:hint="eastAsia"/>
          </w:rPr>
          <w:t>这段时间</w:t>
        </w:r>
      </w:ins>
      <w:r>
        <w:rPr>
          <w:rFonts w:ascii="等线" w:eastAsia="等线" w:hAnsi="等线" w:hint="eastAsia"/>
        </w:rPr>
        <w:t>我们已经学习到</w:t>
      </w:r>
    </w:p>
    <w:p w14:paraId="219F71B8" w14:textId="5972D3E8" w:rsidR="00553C4D" w:rsidRDefault="00CA0F4C" w:rsidP="00553C4D">
      <w:pPr>
        <w:ind w:firstLine="420"/>
        <w:rPr>
          <w:ins w:id="44" w:author="王 自飞" w:date="2021-02-06T18:32:00Z"/>
          <w:rFonts w:ascii="等线" w:eastAsia="等线" w:hAnsi="等线"/>
        </w:rPr>
      </w:pPr>
      <w:r>
        <w:rPr>
          <w:rFonts w:ascii="等线" w:eastAsia="等线" w:hAnsi="等线" w:hint="eastAsia"/>
        </w:rPr>
        <w:t>了许多烟瘾的知识及其负面影响。</w:t>
      </w:r>
    </w:p>
    <w:p w14:paraId="37E020D5" w14:textId="5B1E77AB" w:rsidR="00553C4D" w:rsidRDefault="00553C4D" w:rsidP="00D7759B">
      <w:pPr>
        <w:ind w:firstLine="420"/>
        <w:rPr>
          <w:ins w:id="45" w:author="王 自飞" w:date="2021-02-06T18:33:00Z"/>
          <w:rFonts w:ascii="等线" w:eastAsia="等线" w:hAnsi="等线"/>
        </w:rPr>
      </w:pPr>
      <w:ins w:id="46" w:author="王 自飞" w:date="2021-02-06T18:32:00Z">
        <w:r>
          <w:rPr>
            <w:rFonts w:ascii="等线" w:eastAsia="等线" w:hAnsi="等线" w:hint="eastAsia"/>
          </w:rPr>
          <w:t>但是光知道没有用啊</w:t>
        </w:r>
      </w:ins>
      <w:ins w:id="47" w:author="王 自飞" w:date="2021-02-06T18:33:00Z">
        <w:r>
          <w:rPr>
            <w:rFonts w:ascii="等线" w:eastAsia="等线" w:hAnsi="等线" w:hint="eastAsia"/>
          </w:rPr>
          <w:t>，大多数人都是</w:t>
        </w:r>
      </w:ins>
    </w:p>
    <w:p w14:paraId="3AE1D3E8" w14:textId="12BC518A" w:rsidR="00553C4D" w:rsidRDefault="00553C4D" w:rsidP="00D7759B">
      <w:pPr>
        <w:ind w:firstLine="420"/>
        <w:rPr>
          <w:ins w:id="48" w:author="王 自飞" w:date="2021-02-06T18:32:00Z"/>
          <w:rFonts w:ascii="等线" w:eastAsia="等线" w:hAnsi="等线"/>
        </w:rPr>
      </w:pPr>
      <w:ins w:id="49" w:author="王 自飞" w:date="2021-02-06T18:33:00Z">
        <w:r>
          <w:rPr>
            <w:rFonts w:ascii="等线" w:eastAsia="等线" w:hAnsi="等线" w:hint="eastAsia"/>
          </w:rPr>
          <w:t>知道而已，</w:t>
        </w:r>
        <w:del w:id="50" w:author="a" w:date="2021-02-07T14:37:00Z">
          <w:r w:rsidDel="008D5873">
            <w:rPr>
              <w:rFonts w:ascii="等线" w:eastAsia="等线" w:hAnsi="等线" w:hint="eastAsia"/>
            </w:rPr>
            <w:delText>根本</w:delText>
          </w:r>
        </w:del>
      </w:ins>
      <w:ins w:id="51" w:author="a" w:date="2021-02-07T14:37:00Z">
        <w:r w:rsidR="008D5873">
          <w:rPr>
            <w:rFonts w:ascii="等线" w:eastAsia="等线" w:hAnsi="等线" w:hint="eastAsia"/>
          </w:rPr>
          <w:t>基本</w:t>
        </w:r>
      </w:ins>
      <w:ins w:id="52" w:author="王 自飞" w:date="2021-02-06T18:33:00Z">
        <w:r>
          <w:rPr>
            <w:rFonts w:ascii="等线" w:eastAsia="等线" w:hAnsi="等线" w:hint="eastAsia"/>
          </w:rPr>
          <w:t>没有付诸行动……</w:t>
        </w:r>
      </w:ins>
    </w:p>
    <w:p w14:paraId="48CEF585" w14:textId="2EA62BEA" w:rsidR="00521D90" w:rsidDel="00553C4D" w:rsidRDefault="00CA0F4C" w:rsidP="00D7759B">
      <w:pPr>
        <w:ind w:firstLine="420"/>
        <w:rPr>
          <w:del w:id="53" w:author="王 自飞" w:date="2021-02-06T18:33:00Z"/>
          <w:rFonts w:ascii="等线" w:eastAsia="等线" w:hAnsi="等线"/>
        </w:rPr>
      </w:pPr>
      <w:del w:id="54" w:author="王 自飞" w:date="2021-02-06T18:33:00Z">
        <w:r w:rsidDel="00553C4D">
          <w:rPr>
            <w:rFonts w:ascii="等线" w:eastAsia="等线" w:hAnsi="等线" w:hint="eastAsia"/>
          </w:rPr>
          <w:delText>但人们大多仍然难以将戒烟付诸行动，这是为什么呢？</w:delText>
        </w:r>
      </w:del>
    </w:p>
    <w:p w14:paraId="46ADB812" w14:textId="77777777" w:rsidR="00F20508" w:rsidRDefault="00F20508" w:rsidP="00F2050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117B72B1" w14:textId="77777777" w:rsidR="00521D90" w:rsidRDefault="00521D90">
      <w:pPr>
        <w:ind w:firstLine="420"/>
        <w:rPr>
          <w:rFonts w:ascii="等线" w:eastAsia="等线" w:hAnsi="等线"/>
        </w:rPr>
      </w:pPr>
    </w:p>
    <w:p w14:paraId="47EBB635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6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38B9FB27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51E4D039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7C2BF421" w14:textId="2913038A" w:rsidR="00553C4D" w:rsidRDefault="00CA0F4C">
      <w:pPr>
        <w:ind w:firstLine="420"/>
        <w:rPr>
          <w:ins w:id="55" w:author="王 自飞" w:date="2021-02-06T18:34:00Z"/>
          <w:rFonts w:ascii="等线" w:eastAsia="等线" w:hAnsi="等线"/>
        </w:rPr>
      </w:pPr>
      <w:r>
        <w:rPr>
          <w:rFonts w:ascii="等线" w:eastAsia="等线" w:hAnsi="等线" w:hint="eastAsia"/>
        </w:rPr>
        <w:t>嗯……</w:t>
      </w:r>
      <w:ins w:id="56" w:author="王 自飞" w:date="2021-02-06T18:34:00Z">
        <w:r w:rsidR="00553C4D">
          <w:rPr>
            <w:rFonts w:ascii="等线" w:eastAsia="等线" w:hAnsi="等线" w:hint="eastAsia"/>
          </w:rPr>
          <w:t>俗话说“知易行难”。</w:t>
        </w:r>
      </w:ins>
    </w:p>
    <w:p w14:paraId="5214F85E" w14:textId="60BFF2EB" w:rsidR="00F20508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要将想法付诸行动，需要充分</w:t>
      </w:r>
      <w:ins w:id="57" w:author="王 自飞" w:date="2021-02-06T18:34:00Z">
        <w:r w:rsidR="00553C4D">
          <w:rPr>
            <w:rFonts w:ascii="等线" w:eastAsia="等线" w:hAnsi="等线" w:hint="eastAsia"/>
          </w:rPr>
          <w:t>的动机——</w:t>
        </w:r>
      </w:ins>
    </w:p>
    <w:p w14:paraId="098909F0" w14:textId="0476E871" w:rsidR="00521D90" w:rsidRDefault="00CA0F4C">
      <w:pPr>
        <w:ind w:firstLine="420"/>
        <w:rPr>
          <w:rFonts w:ascii="等线" w:eastAsia="等线" w:hAnsi="等线"/>
        </w:rPr>
      </w:pPr>
      <w:del w:id="58" w:author="王 自飞" w:date="2021-02-06T18:34:00Z">
        <w:r w:rsidDel="00553C4D">
          <w:rPr>
            <w:rFonts w:ascii="等线" w:eastAsia="等线" w:hAnsi="等线" w:hint="eastAsia"/>
          </w:rPr>
          <w:delText>的动机——</w:delText>
        </w:r>
      </w:del>
      <w:r>
        <w:rPr>
          <w:rFonts w:ascii="等线" w:eastAsia="等线" w:hAnsi="等线" w:hint="eastAsia"/>
        </w:rPr>
        <w:t>很多时候是足够的好处。</w:t>
      </w:r>
    </w:p>
    <w:p w14:paraId="694F0338" w14:textId="77777777" w:rsidR="00F20508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也许，人们只是看到了吸烟不好的一</w:t>
      </w:r>
    </w:p>
    <w:p w14:paraId="771D513D" w14:textId="77777777" w:rsidR="00553C4D" w:rsidRDefault="00CA0F4C">
      <w:pPr>
        <w:ind w:firstLine="420"/>
        <w:rPr>
          <w:ins w:id="59" w:author="王 自飞" w:date="2021-02-06T18:35:00Z"/>
          <w:rFonts w:ascii="等线" w:eastAsia="等线" w:hAnsi="等线"/>
        </w:rPr>
      </w:pPr>
      <w:r>
        <w:rPr>
          <w:rFonts w:ascii="等线" w:eastAsia="等线" w:hAnsi="等线" w:hint="eastAsia"/>
        </w:rPr>
        <w:t>面，但还</w:t>
      </w:r>
      <w:del w:id="60" w:author="王 自飞" w:date="2021-02-06T18:35:00Z">
        <w:r w:rsidDel="00553C4D">
          <w:rPr>
            <w:rFonts w:ascii="等线" w:eastAsia="等线" w:hAnsi="等线" w:hint="eastAsia"/>
          </w:rPr>
          <w:delText>不知道</w:delText>
        </w:r>
      </w:del>
      <w:ins w:id="61" w:author="王 自飞" w:date="2021-02-06T18:35:00Z">
        <w:r w:rsidR="00553C4D">
          <w:rPr>
            <w:rFonts w:ascii="等线" w:eastAsia="等线" w:hAnsi="等线" w:hint="eastAsia"/>
          </w:rPr>
          <w:t>没认识到</w:t>
        </w:r>
      </w:ins>
      <w:r>
        <w:rPr>
          <w:rFonts w:ascii="等线" w:eastAsia="等线" w:hAnsi="等线" w:hint="eastAsia"/>
        </w:rPr>
        <w:t>戒烟能带来的积极</w:t>
      </w:r>
    </w:p>
    <w:p w14:paraId="173B5CAE" w14:textId="3BCE5EF3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的改变。</w:t>
      </w:r>
    </w:p>
    <w:p w14:paraId="5B5F30D0" w14:textId="77777777" w:rsidR="00F20508" w:rsidRDefault="00F20508" w:rsidP="00F2050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6DE07ED7" w14:textId="77777777" w:rsidR="00521D90" w:rsidRDefault="00521D90">
      <w:pPr>
        <w:ind w:firstLine="420"/>
        <w:rPr>
          <w:rFonts w:ascii="等线" w:eastAsia="等线" w:hAnsi="等线"/>
        </w:rPr>
      </w:pPr>
    </w:p>
    <w:p w14:paraId="586EF1CB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7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333EE3F8" w14:textId="6C1A072B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62" w:author="王 自飞" w:date="2021-02-06T18:27:00Z">
        <w:r w:rsidR="000F7C74" w:rsidDel="00D7759B">
          <w:rPr>
            <w:rFonts w:ascii="等线" w:eastAsia="等线" w:hAnsi="等线" w:hint="eastAsia"/>
          </w:rPr>
          <w:delText>李阳宏</w:delText>
        </w:r>
      </w:del>
      <w:ins w:id="63" w:author="王 自飞" w:date="2021-02-06T18:27:00Z">
        <w:r w:rsidR="00D7759B">
          <w:rPr>
            <w:rFonts w:ascii="等线" w:eastAsia="等线" w:hAnsi="等线" w:hint="eastAsia"/>
          </w:rPr>
          <w:t>李伟</w:t>
        </w:r>
      </w:ins>
      <w:r w:rsidR="00F20508">
        <w:rPr>
          <w:rFonts w:ascii="等线" w:eastAsia="等线" w:hAnsi="等线" w:hint="eastAsia"/>
        </w:rPr>
        <w:t>（正常）</w:t>
      </w:r>
    </w:p>
    <w:p w14:paraId="0EBC782A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（正文）：</w:t>
      </w:r>
    </w:p>
    <w:p w14:paraId="7C9D56B5" w14:textId="6AB71D54" w:rsidR="00553C4D" w:rsidRDefault="00CA0F4C">
      <w:pPr>
        <w:ind w:firstLine="420"/>
        <w:rPr>
          <w:ins w:id="64" w:author="王 自飞" w:date="2021-02-06T18:35:00Z"/>
          <w:rFonts w:ascii="等线" w:eastAsia="等线" w:hAnsi="等线"/>
        </w:rPr>
      </w:pPr>
      <w:del w:id="65" w:author="王 自飞" w:date="2021-02-06T18:35:00Z">
        <w:r w:rsidDel="00553C4D">
          <w:rPr>
            <w:rFonts w:ascii="等线" w:eastAsia="等线" w:hAnsi="等线" w:hint="eastAsia"/>
          </w:rPr>
          <w:delText>您</w:delText>
        </w:r>
      </w:del>
      <w:ins w:id="66" w:author="王 自飞" w:date="2021-02-06T18:35:00Z">
        <w:r w:rsidR="00553C4D">
          <w:rPr>
            <w:rFonts w:ascii="等线" w:eastAsia="等线" w:hAnsi="等线" w:hint="eastAsia"/>
          </w:rPr>
          <w:t>哦！</w:t>
        </w:r>
      </w:ins>
      <w:ins w:id="67" w:author="a" w:date="2021-02-07T14:37:00Z">
        <w:r w:rsidR="008D5873">
          <w:rPr>
            <w:rFonts w:ascii="等线" w:eastAsia="等线" w:hAnsi="等线" w:hint="eastAsia"/>
          </w:rPr>
          <w:t>对啊，</w:t>
        </w:r>
      </w:ins>
      <w:ins w:id="68" w:author="王 自飞" w:date="2021-02-06T18:35:00Z">
        <w:r w:rsidR="00553C4D">
          <w:rPr>
            <w:rFonts w:ascii="等线" w:eastAsia="等线" w:hAnsi="等线" w:hint="eastAsia"/>
          </w:rPr>
          <w:t>有道理！</w:t>
        </w:r>
      </w:ins>
    </w:p>
    <w:p w14:paraId="60AA25AC" w14:textId="77777777" w:rsidR="00553C4D" w:rsidRDefault="00553C4D">
      <w:pPr>
        <w:ind w:firstLine="420"/>
        <w:rPr>
          <w:ins w:id="69" w:author="王 自飞" w:date="2021-02-06T18:36:00Z"/>
          <w:rFonts w:ascii="等线" w:eastAsia="等线" w:hAnsi="等线"/>
        </w:rPr>
      </w:pPr>
      <w:ins w:id="70" w:author="王 自飞" w:date="2021-02-06T18:35:00Z">
        <w:r>
          <w:rPr>
            <w:rFonts w:ascii="等线" w:eastAsia="等线" w:hAnsi="等线" w:hint="eastAsia"/>
          </w:rPr>
          <w:t>那你</w:t>
        </w:r>
      </w:ins>
      <w:r w:rsidR="00CA0F4C">
        <w:rPr>
          <w:rFonts w:ascii="等线" w:eastAsia="等线" w:hAnsi="等线" w:hint="eastAsia"/>
        </w:rPr>
        <w:t>这里有相关的知识可以推荐给我</w:t>
      </w:r>
    </w:p>
    <w:p w14:paraId="6F5A9947" w14:textId="40D5AF12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们吗？</w:t>
      </w:r>
    </w:p>
    <w:p w14:paraId="01B73793" w14:textId="77777777" w:rsidR="00F20508" w:rsidRDefault="00F20508" w:rsidP="00F2050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6CDBC2C3" w14:textId="77777777" w:rsidR="00521D90" w:rsidRDefault="00521D90">
      <w:pPr>
        <w:ind w:firstLine="420"/>
        <w:rPr>
          <w:rFonts w:ascii="等线" w:eastAsia="等线" w:hAnsi="等线"/>
        </w:rPr>
      </w:pPr>
    </w:p>
    <w:p w14:paraId="45CBB42B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8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32CBB3CF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4BBDCC0A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638345DD" w14:textId="77777777" w:rsidR="00553C4D" w:rsidRDefault="00CA0F4C">
      <w:pPr>
        <w:ind w:firstLine="420"/>
        <w:rPr>
          <w:ins w:id="71" w:author="王 自飞" w:date="2021-02-06T18:36:00Z"/>
          <w:rFonts w:ascii="等线" w:eastAsia="等线" w:hAnsi="等线"/>
        </w:rPr>
      </w:pPr>
      <w:r>
        <w:rPr>
          <w:rFonts w:ascii="等线" w:eastAsia="等线" w:hAnsi="等线" w:hint="eastAsia"/>
        </w:rPr>
        <w:t>在星际委员会的资料文献里，有戒烟</w:t>
      </w:r>
    </w:p>
    <w:p w14:paraId="555779A2" w14:textId="77777777" w:rsidR="00553C4D" w:rsidRDefault="00CA0F4C">
      <w:pPr>
        <w:ind w:firstLine="420"/>
        <w:rPr>
          <w:ins w:id="72" w:author="王 自飞" w:date="2021-02-06T18:36:00Z"/>
          <w:rFonts w:ascii="等线" w:eastAsia="等线" w:hAnsi="等线"/>
        </w:rPr>
      </w:pPr>
      <w:r>
        <w:rPr>
          <w:rFonts w:ascii="等线" w:eastAsia="等线" w:hAnsi="等线" w:hint="eastAsia"/>
        </w:rPr>
        <w:t>能改善健康的相关内容，我们一块来</w:t>
      </w:r>
    </w:p>
    <w:p w14:paraId="4B496C2E" w14:textId="3E1C0E25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了解一下。</w:t>
      </w:r>
    </w:p>
    <w:p w14:paraId="5AC804AA" w14:textId="77777777" w:rsidR="00F20508" w:rsidRDefault="00F20508" w:rsidP="00F2050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（互动按钮）：【查看】</w:t>
      </w:r>
    </w:p>
    <w:p w14:paraId="4667D36F" w14:textId="77777777" w:rsidR="00521D90" w:rsidRDefault="00521D90">
      <w:pPr>
        <w:ind w:firstLine="420"/>
        <w:rPr>
          <w:rFonts w:ascii="等线" w:eastAsia="等线" w:hAnsi="等线"/>
        </w:rPr>
      </w:pPr>
    </w:p>
    <w:p w14:paraId="182735D3" w14:textId="77777777" w:rsidR="00521D90" w:rsidRDefault="00CA0F4C">
      <w:pPr>
        <w:rPr>
          <w:rFonts w:ascii="等线" w:eastAsia="等线" w:hAnsi="等线"/>
        </w:rPr>
      </w:pPr>
      <w:r>
        <w:rPr>
          <w:rFonts w:ascii="等线" w:eastAsia="等线" w:hAnsi="等线" w:hint="eastAsia"/>
          <w:b/>
          <w:bCs/>
          <w:i/>
          <w:iCs/>
        </w:rPr>
        <w:t>训练挑战（P9</w:t>
      </w:r>
      <w:r>
        <w:rPr>
          <w:rFonts w:ascii="等线" w:eastAsia="等线" w:hAnsi="等线"/>
          <w:b/>
          <w:bCs/>
          <w:i/>
          <w:iCs/>
        </w:rPr>
        <w:t>.1</w:t>
      </w:r>
      <w:r>
        <w:rPr>
          <w:rFonts w:ascii="等线" w:eastAsia="等线" w:hAnsi="等线"/>
        </w:rPr>
        <w:t>）</w:t>
      </w:r>
    </w:p>
    <w:p w14:paraId="334893BB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滑动查看戒烟后迅速的健康改善</w:t>
      </w:r>
    </w:p>
    <w:p w14:paraId="025829A1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 (正文): </w:t>
      </w:r>
    </w:p>
    <w:p w14:paraId="0B41BDEA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20分钟：心率和血压下降。</w:t>
      </w:r>
    </w:p>
    <w:p w14:paraId="741F64DE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8小时：血液内一氧化碳含量降低，氧气含量恢复正常水平。</w:t>
      </w:r>
    </w:p>
    <w:p w14:paraId="736D8595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24小时: 心脏病发作风险降低，肺部开始排出毒素。</w:t>
      </w:r>
    </w:p>
    <w:p w14:paraId="4BAA9A3E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48小时：味觉与嗅觉灵敏度恢复到正常水平。</w:t>
      </w:r>
    </w:p>
    <w:p w14:paraId="6AEC12C3" w14:textId="746CEA51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72小时：</w:t>
      </w:r>
      <w:ins w:id="73" w:author="Zhang, Ge (Boris) [JRDCN]" w:date="2021-01-28T13:07:00Z">
        <w:r w:rsidR="00FD746B">
          <w:rPr>
            <w:rFonts w:ascii="等线" w:eastAsia="等线" w:hAnsi="等线" w:hint="eastAsia"/>
          </w:rPr>
          <w:t>肺部</w:t>
        </w:r>
      </w:ins>
      <w:del w:id="74" w:author="Zhang, Ge (Boris) [JRDCN]" w:date="2021-01-28T13:07:00Z">
        <w:r w:rsidDel="00FD746B">
          <w:rPr>
            <w:rFonts w:ascii="等线" w:eastAsia="等线" w:hAnsi="等线"/>
          </w:rPr>
          <w:delText>支气管</w:delText>
        </w:r>
      </w:del>
      <w:r>
        <w:rPr>
          <w:rFonts w:ascii="等线" w:eastAsia="等线" w:hAnsi="等线"/>
        </w:rPr>
        <w:t>不适</w:t>
      </w:r>
      <w:ins w:id="75" w:author="Zhang, Ge (Boris) [JRDCN]" w:date="2021-01-28T13:07:00Z">
        <w:r w:rsidR="00FD746B">
          <w:rPr>
            <w:rFonts w:ascii="等线" w:eastAsia="等线" w:hAnsi="等线" w:hint="eastAsia"/>
          </w:rPr>
          <w:t>症状</w:t>
        </w:r>
      </w:ins>
      <w:r>
        <w:rPr>
          <w:rFonts w:ascii="等线" w:eastAsia="等线" w:hAnsi="等线"/>
        </w:rPr>
        <w:t>缓解，肺功能</w:t>
      </w:r>
      <w:ins w:id="76" w:author="Zhang, Ge (Boris) [JRDCN]" w:date="2021-01-28T13:08:00Z">
        <w:r w:rsidR="00FD746B">
          <w:rPr>
            <w:rFonts w:ascii="等线" w:eastAsia="等线" w:hAnsi="等线" w:hint="eastAsia"/>
          </w:rPr>
          <w:t>指标</w:t>
        </w:r>
      </w:ins>
      <w:r>
        <w:rPr>
          <w:rFonts w:ascii="等线" w:eastAsia="等线" w:hAnsi="等线"/>
        </w:rPr>
        <w:t>改善。</w:t>
      </w:r>
    </w:p>
    <w:p w14:paraId="7D98C5A9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1年：戒烟仅1年后，心脏病发作几率就会大大降低。</w:t>
      </w:r>
    </w:p>
    <w:p w14:paraId="68E3EA4A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2年：戒烟2-5年后，中风风险可以恢复到接近正常人水平。</w:t>
      </w:r>
    </w:p>
    <w:p w14:paraId="0AA00981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5年：戒烟5年内，口腔癌、喉癌、食管癌、膀胱癌的患病风险降低一半。</w:t>
      </w:r>
    </w:p>
    <w:p w14:paraId="38994D91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10年：戒烟10年后，因肺癌致死的概率降低到戒烟前的一半。</w:t>
      </w:r>
    </w:p>
    <w:p w14:paraId="6C4173E3" w14:textId="77777777" w:rsidR="00521D90" w:rsidRDefault="00521D90">
      <w:pPr>
        <w:ind w:firstLine="420"/>
        <w:rPr>
          <w:rFonts w:ascii="等线" w:eastAsia="等线" w:hAnsi="等线"/>
        </w:rPr>
      </w:pPr>
    </w:p>
    <w:p w14:paraId="2607BEDB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10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231A6E9" w14:textId="3D91E97E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77" w:author="王 自飞" w:date="2021-02-06T18:27:00Z">
        <w:r w:rsidR="000F7C74" w:rsidDel="00D7759B">
          <w:rPr>
            <w:rFonts w:ascii="等线" w:eastAsia="等线" w:hAnsi="等线" w:hint="eastAsia"/>
          </w:rPr>
          <w:delText>李阳宏</w:delText>
        </w:r>
      </w:del>
      <w:ins w:id="78" w:author="王 自飞" w:date="2021-02-06T18:27:00Z">
        <w:r w:rsidR="00D7759B">
          <w:rPr>
            <w:rFonts w:ascii="等线" w:eastAsia="等线" w:hAnsi="等线" w:hint="eastAsia"/>
          </w:rPr>
          <w:t>李伟</w:t>
        </w:r>
      </w:ins>
      <w:r w:rsidR="009308BF">
        <w:rPr>
          <w:rFonts w:ascii="等线" w:eastAsia="等线" w:hAnsi="等线" w:hint="eastAsia"/>
        </w:rPr>
        <w:t>（</w:t>
      </w:r>
      <w:r w:rsidR="009308BF">
        <w:rPr>
          <w:rFonts w:ascii="等线" w:eastAsia="等线" w:hAnsi="等线"/>
        </w:rPr>
        <w:t>高兴</w:t>
      </w:r>
      <w:r w:rsidR="009308BF">
        <w:rPr>
          <w:rFonts w:ascii="等线" w:eastAsia="等线" w:hAnsi="等线" w:hint="eastAsia"/>
        </w:rPr>
        <w:t>）</w:t>
      </w:r>
    </w:p>
    <w:p w14:paraId="15DCF9D6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66232D19" w14:textId="77777777" w:rsidR="00553C4D" w:rsidRDefault="00CA0F4C">
      <w:pPr>
        <w:ind w:firstLine="420"/>
        <w:rPr>
          <w:ins w:id="79" w:author="王 自飞" w:date="2021-02-06T18:37:00Z"/>
          <w:rFonts w:ascii="等线" w:eastAsia="等线" w:hAnsi="等线"/>
        </w:rPr>
      </w:pPr>
      <w:r>
        <w:rPr>
          <w:rFonts w:ascii="等线" w:eastAsia="等线" w:hAnsi="等线" w:hint="eastAsia"/>
        </w:rPr>
        <w:t>哇</w:t>
      </w:r>
      <w:del w:id="80" w:author="王 自飞" w:date="2021-02-06T18:37:00Z">
        <w:r w:rsidDel="00553C4D">
          <w:rPr>
            <w:rFonts w:ascii="等线" w:eastAsia="等线" w:hAnsi="等线" w:hint="eastAsia"/>
          </w:rPr>
          <w:delText>，</w:delText>
        </w:r>
      </w:del>
      <w:ins w:id="81" w:author="王 自飞" w:date="2021-02-06T18:37:00Z">
        <w:r w:rsidR="00553C4D">
          <w:rPr>
            <w:rFonts w:ascii="等线" w:eastAsia="等线" w:hAnsi="等线" w:hint="eastAsia"/>
          </w:rPr>
          <w:t>！</w:t>
        </w:r>
      </w:ins>
    </w:p>
    <w:p w14:paraId="563366CF" w14:textId="11CFA615" w:rsidR="00553C4D" w:rsidRDefault="00CA0F4C">
      <w:pPr>
        <w:ind w:firstLine="420"/>
        <w:rPr>
          <w:ins w:id="82" w:author="王 自飞" w:date="2021-02-06T18:36:00Z"/>
          <w:rFonts w:ascii="等线" w:eastAsia="等线" w:hAnsi="等线"/>
        </w:rPr>
      </w:pPr>
      <w:r>
        <w:rPr>
          <w:rFonts w:ascii="等线" w:eastAsia="等线" w:hAnsi="等线" w:hint="eastAsia"/>
        </w:rPr>
        <w:t>原来戒烟后健康恢复是如此明显！</w:t>
      </w:r>
    </w:p>
    <w:p w14:paraId="59693B44" w14:textId="17E20DAD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真的太令人鼓舞了！</w:t>
      </w:r>
    </w:p>
    <w:p w14:paraId="35138635" w14:textId="77777777" w:rsidR="009308BF" w:rsidRDefault="009308BF" w:rsidP="009308B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49106550" w14:textId="77777777" w:rsidR="00521D90" w:rsidRDefault="00521D90">
      <w:pPr>
        <w:ind w:firstLine="420"/>
        <w:rPr>
          <w:rFonts w:ascii="等线" w:eastAsia="等线" w:hAnsi="等线"/>
        </w:rPr>
      </w:pPr>
    </w:p>
    <w:p w14:paraId="150B8189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11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75752594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2A2FA38A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7FACBB83" w14:textId="2CE7EC35" w:rsidR="00553C4D" w:rsidRDefault="009D010E">
      <w:pPr>
        <w:ind w:firstLine="420"/>
        <w:rPr>
          <w:ins w:id="83" w:author="王 自飞" w:date="2021-02-06T18:37:00Z"/>
          <w:rFonts w:ascii="等线" w:eastAsia="等线" w:hAnsi="等线"/>
        </w:rPr>
      </w:pPr>
      <w:ins w:id="84" w:author="王 自飞" w:date="2021-02-06T18:37:00Z">
        <w:r>
          <w:rPr>
            <w:rFonts w:ascii="等线" w:eastAsia="等线" w:hAnsi="等线" w:hint="eastAsia"/>
          </w:rPr>
          <w:t>人们</w:t>
        </w:r>
      </w:ins>
      <w:r w:rsidR="00CA0F4C">
        <w:rPr>
          <w:rFonts w:ascii="等线" w:eastAsia="等线" w:hAnsi="等线" w:hint="eastAsia"/>
        </w:rPr>
        <w:t>知道</w:t>
      </w:r>
      <w:ins w:id="85" w:author="王 自飞" w:date="2021-02-06T18:37:00Z">
        <w:r w:rsidR="00553C4D">
          <w:rPr>
            <w:rFonts w:ascii="等线" w:eastAsia="等线" w:hAnsi="等线" w:hint="eastAsia"/>
          </w:rPr>
          <w:t>了</w:t>
        </w:r>
      </w:ins>
      <w:r w:rsidR="00CA0F4C">
        <w:rPr>
          <w:rFonts w:ascii="等线" w:eastAsia="等线" w:hAnsi="等线" w:hint="eastAsia"/>
        </w:rPr>
        <w:t>这些好处，</w:t>
      </w:r>
    </w:p>
    <w:p w14:paraId="00A1B9E2" w14:textId="16CF8400" w:rsidR="00521D90" w:rsidRDefault="00CA0F4C">
      <w:pPr>
        <w:ind w:firstLine="420"/>
        <w:rPr>
          <w:rFonts w:ascii="等线" w:eastAsia="等线" w:hAnsi="等线"/>
        </w:rPr>
      </w:pPr>
      <w:del w:id="86" w:author="王 自飞" w:date="2021-02-06T18:37:00Z">
        <w:r w:rsidDel="00553C4D">
          <w:rPr>
            <w:rFonts w:ascii="等线" w:eastAsia="等线" w:hAnsi="等线" w:hint="eastAsia"/>
          </w:rPr>
          <w:delText>无疑</w:delText>
        </w:r>
      </w:del>
      <w:ins w:id="87" w:author="王 自飞" w:date="2021-02-06T18:37:00Z">
        <w:r w:rsidR="00553C4D">
          <w:rPr>
            <w:rFonts w:ascii="等线" w:eastAsia="等线" w:hAnsi="等线" w:hint="eastAsia"/>
          </w:rPr>
          <w:t>肯定</w:t>
        </w:r>
      </w:ins>
      <w:r>
        <w:rPr>
          <w:rFonts w:ascii="等线" w:eastAsia="等线" w:hAnsi="等线" w:hint="eastAsia"/>
        </w:rPr>
        <w:t>会进一步增强</w:t>
      </w:r>
      <w:del w:id="88" w:author="王 自飞" w:date="2021-02-06T18:37:00Z">
        <w:r w:rsidDel="009D010E">
          <w:rPr>
            <w:rFonts w:ascii="等线" w:eastAsia="等线" w:hAnsi="等线" w:hint="eastAsia"/>
          </w:rPr>
          <w:delText>人们</w:delText>
        </w:r>
      </w:del>
      <w:r>
        <w:rPr>
          <w:rFonts w:ascii="等线" w:eastAsia="等线" w:hAnsi="等线" w:hint="eastAsia"/>
        </w:rPr>
        <w:t>戒烟的动机</w:t>
      </w:r>
      <w:ins w:id="89" w:author="王 自飞" w:date="2021-02-06T18:37:00Z">
        <w:r w:rsidR="009D010E">
          <w:rPr>
            <w:rFonts w:ascii="等线" w:eastAsia="等线" w:hAnsi="等线" w:hint="eastAsia"/>
          </w:rPr>
          <w:t>的</w:t>
        </w:r>
      </w:ins>
      <w:r>
        <w:rPr>
          <w:rFonts w:ascii="等线" w:eastAsia="等线" w:hAnsi="等线" w:hint="eastAsia"/>
        </w:rPr>
        <w:t>。</w:t>
      </w:r>
    </w:p>
    <w:p w14:paraId="5764B0EC" w14:textId="77777777" w:rsidR="009308BF" w:rsidRDefault="009308BF" w:rsidP="009308B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4CE432D0" w14:textId="77777777" w:rsidR="00521D90" w:rsidRDefault="00521D90">
      <w:pPr>
        <w:ind w:firstLine="420"/>
        <w:rPr>
          <w:rFonts w:ascii="等线" w:eastAsia="等线" w:hAnsi="等线"/>
        </w:rPr>
      </w:pPr>
    </w:p>
    <w:p w14:paraId="697E3C23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11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2AD5FE1B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6E822128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（正文）：</w:t>
      </w:r>
    </w:p>
    <w:p w14:paraId="763F6869" w14:textId="77777777" w:rsidR="009D010E" w:rsidRDefault="00CA0F4C">
      <w:pPr>
        <w:ind w:firstLine="420"/>
        <w:rPr>
          <w:ins w:id="90" w:author="王 自飞" w:date="2021-02-06T18:38:00Z"/>
          <w:rFonts w:ascii="等线" w:eastAsia="等线" w:hAnsi="等线"/>
        </w:rPr>
      </w:pPr>
      <w:r>
        <w:rPr>
          <w:rFonts w:ascii="等线" w:eastAsia="等线" w:hAnsi="等线" w:hint="eastAsia"/>
        </w:rPr>
        <w:t>其实</w:t>
      </w:r>
      <w:ins w:id="91" w:author="王 自飞" w:date="2021-02-06T18:38:00Z">
        <w:r w:rsidR="009D010E">
          <w:rPr>
            <w:rFonts w:ascii="等线" w:eastAsia="等线" w:hAnsi="等线" w:hint="eastAsia"/>
          </w:rPr>
          <w:t>，</w:t>
        </w:r>
      </w:ins>
    </w:p>
    <w:p w14:paraId="113EE316" w14:textId="30E4A3C5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人们的戒烟动机也分为不同的等级</w:t>
      </w:r>
      <w:ins w:id="92" w:author="王 自飞" w:date="2021-02-06T18:38:00Z">
        <w:r w:rsidR="009D010E">
          <w:rPr>
            <w:rFonts w:ascii="等线" w:eastAsia="等线" w:hAnsi="等线" w:hint="eastAsia"/>
          </w:rPr>
          <w:t>。</w:t>
        </w:r>
      </w:ins>
    </w:p>
    <w:p w14:paraId="349A77AB" w14:textId="32827AC9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这里</w:t>
      </w:r>
      <w:del w:id="93" w:author="王 自飞" w:date="2021-02-06T18:38:00Z">
        <w:r w:rsidDel="009D010E">
          <w:rPr>
            <w:rFonts w:ascii="等线" w:eastAsia="等线" w:hAnsi="等线" w:hint="eastAsia"/>
          </w:rPr>
          <w:delText>还</w:delText>
        </w:r>
      </w:del>
      <w:r>
        <w:rPr>
          <w:rFonts w:ascii="等线" w:eastAsia="等线" w:hAnsi="等线" w:hint="eastAsia"/>
        </w:rPr>
        <w:t>有一份</w:t>
      </w:r>
      <w:ins w:id="94" w:author="Zhang, Ge (Boris) [JRDCN]" w:date="2021-01-28T13:08:00Z">
        <w:r w:rsidR="00FD746B">
          <w:rPr>
            <w:rFonts w:ascii="等线" w:eastAsia="等线" w:hAnsi="等线" w:hint="eastAsia"/>
          </w:rPr>
          <w:t>调查</w:t>
        </w:r>
      </w:ins>
      <w:del w:id="95" w:author="Zhang, Ge (Boris) [JRDCN]" w:date="2021-01-28T13:08:00Z">
        <w:r w:rsidDel="00FD746B">
          <w:rPr>
            <w:rFonts w:ascii="等线" w:eastAsia="等线" w:hAnsi="等线" w:hint="eastAsia"/>
          </w:rPr>
          <w:delText>考察</w:delText>
        </w:r>
      </w:del>
      <w:r>
        <w:rPr>
          <w:rFonts w:ascii="等线" w:eastAsia="等线" w:hAnsi="等线" w:hint="eastAsia"/>
        </w:rPr>
        <w:t>戒烟动机强度的测试</w:t>
      </w:r>
    </w:p>
    <w:p w14:paraId="24EDA933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准备好开始了吗？</w:t>
      </w:r>
      <w:r>
        <w:rPr>
          <w:rFonts w:ascii="等线" w:eastAsia="等线" w:hAnsi="等线"/>
        </w:rPr>
        <w:t xml:space="preserve"> </w:t>
      </w:r>
    </w:p>
    <w:p w14:paraId="4C80C758" w14:textId="77777777" w:rsidR="009308BF" w:rsidRDefault="009308BF" w:rsidP="009308B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（互动按钮）：【开始】</w:t>
      </w:r>
    </w:p>
    <w:p w14:paraId="036C4F31" w14:textId="77777777" w:rsidR="00521D90" w:rsidRDefault="00521D90">
      <w:pPr>
        <w:ind w:firstLine="420"/>
        <w:rPr>
          <w:rFonts w:ascii="等线" w:eastAsia="等线" w:hAnsi="等线"/>
        </w:rPr>
      </w:pPr>
    </w:p>
    <w:p w14:paraId="6D26C491" w14:textId="77777777" w:rsidR="00521D90" w:rsidRDefault="00CA0F4C">
      <w:pPr>
        <w:rPr>
          <w:rFonts w:ascii="等线" w:eastAsia="等线" w:hAnsi="等线"/>
        </w:rPr>
      </w:pPr>
      <w:r>
        <w:rPr>
          <w:rFonts w:ascii="等线" w:eastAsia="等线" w:hAnsi="等线" w:hint="eastAsia"/>
          <w:b/>
          <w:bCs/>
          <w:i/>
          <w:iCs/>
        </w:rPr>
        <w:t>训练挑战（P</w:t>
      </w:r>
      <w:r>
        <w:rPr>
          <w:rFonts w:ascii="等线" w:eastAsia="等线" w:hAnsi="等线"/>
          <w:b/>
          <w:bCs/>
          <w:i/>
          <w:iCs/>
        </w:rPr>
        <w:t>12.1</w:t>
      </w:r>
      <w:r>
        <w:rPr>
          <w:rFonts w:ascii="等线" w:eastAsia="等线" w:hAnsi="等线"/>
        </w:rPr>
        <w:t>）</w:t>
      </w:r>
    </w:p>
    <w:p w14:paraId="034FF09B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为了健康</w:t>
      </w:r>
    </w:p>
    <w:p w14:paraId="2CCE1C96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 1= 毫不认同</w:t>
      </w:r>
    </w:p>
    <w:p w14:paraId="7A2B7BC2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5= 非常认同</w:t>
      </w:r>
    </w:p>
    <w:p w14:paraId="7137CD71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>我想活出一个更健康的人生</w:t>
      </w:r>
    </w:p>
    <w:p w14:paraId="04D14D95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 xml:space="preserve">我想让家人不受我吸烟影响 </w:t>
      </w:r>
    </w:p>
    <w:p w14:paraId="6C9A0566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 xml:space="preserve">我想尽量避免患上重大疾病 </w:t>
      </w:r>
    </w:p>
    <w:p w14:paraId="6BCE03B4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 xml:space="preserve">我想改善自己的嗅觉和味觉 </w:t>
      </w:r>
    </w:p>
    <w:p w14:paraId="5970EEB9" w14:textId="77777777" w:rsidR="00521D90" w:rsidRDefault="00521D90">
      <w:pPr>
        <w:ind w:firstLine="420"/>
        <w:rPr>
          <w:rFonts w:ascii="等线" w:eastAsia="等线" w:hAnsi="等线"/>
        </w:rPr>
      </w:pPr>
    </w:p>
    <w:p w14:paraId="5C83236B" w14:textId="77777777" w:rsidR="00521D90" w:rsidRDefault="00CA0F4C">
      <w:pPr>
        <w:rPr>
          <w:rFonts w:ascii="等线" w:eastAsia="等线" w:hAnsi="等线"/>
        </w:rPr>
      </w:pPr>
      <w:r>
        <w:rPr>
          <w:rFonts w:ascii="等线" w:eastAsia="等线" w:hAnsi="等线" w:hint="eastAsia"/>
          <w:b/>
          <w:bCs/>
          <w:i/>
          <w:iCs/>
        </w:rPr>
        <w:t>训练挑战（P</w:t>
      </w:r>
      <w:r>
        <w:rPr>
          <w:rFonts w:ascii="等线" w:eastAsia="等线" w:hAnsi="等线"/>
          <w:b/>
          <w:bCs/>
          <w:i/>
          <w:iCs/>
        </w:rPr>
        <w:t>12.2</w:t>
      </w:r>
      <w:r>
        <w:rPr>
          <w:rFonts w:ascii="等线" w:eastAsia="等线" w:hAnsi="等线"/>
        </w:rPr>
        <w:t>）</w:t>
      </w:r>
    </w:p>
    <w:p w14:paraId="2DF2B583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为了亲友和财富</w:t>
      </w:r>
    </w:p>
    <w:p w14:paraId="532A1CCF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 1= 毫不认同</w:t>
      </w:r>
    </w:p>
    <w:p w14:paraId="11A01036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5= 非常认同</w:t>
      </w:r>
    </w:p>
    <w:p w14:paraId="449AA762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 xml:space="preserve">我想给身边的人们树立榜样 </w:t>
      </w:r>
    </w:p>
    <w:p w14:paraId="7C14242E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 xml:space="preserve">我希望亲友能为我感到骄傲 </w:t>
      </w:r>
    </w:p>
    <w:p w14:paraId="2BBCE0CA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 xml:space="preserve">我想省下原来用于买烟的钱 </w:t>
      </w:r>
    </w:p>
    <w:p w14:paraId="08086467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>我想把钱花在有价值的地方</w:t>
      </w:r>
    </w:p>
    <w:p w14:paraId="45006DAD" w14:textId="77777777" w:rsidR="00521D90" w:rsidRDefault="00521D90">
      <w:pPr>
        <w:ind w:firstLine="420"/>
        <w:rPr>
          <w:rFonts w:ascii="等线" w:eastAsia="等线" w:hAnsi="等线"/>
        </w:rPr>
      </w:pPr>
    </w:p>
    <w:p w14:paraId="3C7C70C5" w14:textId="77777777" w:rsidR="00521D90" w:rsidRDefault="00CA0F4C">
      <w:pPr>
        <w:rPr>
          <w:rFonts w:ascii="等线" w:eastAsia="等线" w:hAnsi="等线"/>
        </w:rPr>
      </w:pPr>
      <w:r>
        <w:rPr>
          <w:rFonts w:ascii="等线" w:eastAsia="等线" w:hAnsi="等线" w:hint="eastAsia"/>
          <w:b/>
          <w:bCs/>
          <w:i/>
          <w:iCs/>
        </w:rPr>
        <w:t>训练挑战（P</w:t>
      </w:r>
      <w:r>
        <w:rPr>
          <w:rFonts w:ascii="等线" w:eastAsia="等线" w:hAnsi="等线"/>
          <w:b/>
          <w:bCs/>
          <w:i/>
          <w:iCs/>
        </w:rPr>
        <w:t>12.3</w:t>
      </w:r>
      <w:r>
        <w:rPr>
          <w:rFonts w:ascii="等线" w:eastAsia="等线" w:hAnsi="等线"/>
        </w:rPr>
        <w:t>）</w:t>
      </w:r>
    </w:p>
    <w:p w14:paraId="0CFF1720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为了成长</w:t>
      </w:r>
    </w:p>
    <w:p w14:paraId="3126ED22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 1= 毫不认同</w:t>
      </w:r>
    </w:p>
    <w:p w14:paraId="3D640845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5= 非常认同</w:t>
      </w:r>
    </w:p>
    <w:p w14:paraId="419E0D84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 xml:space="preserve">我想掌控自己的生活 </w:t>
      </w:r>
    </w:p>
    <w:p w14:paraId="6779619C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 xml:space="preserve">我想变成更好的自己 </w:t>
      </w:r>
    </w:p>
    <w:p w14:paraId="36A283A6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>我想证明我可以戒烟</w:t>
      </w:r>
    </w:p>
    <w:p w14:paraId="13A15950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>我想做成我想做的事</w:t>
      </w:r>
    </w:p>
    <w:p w14:paraId="2FEC1C05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(互动按钮): 完成</w:t>
      </w:r>
    </w:p>
    <w:p w14:paraId="0FFBAA03" w14:textId="77777777" w:rsidR="00521D90" w:rsidRDefault="00521D90">
      <w:pPr>
        <w:ind w:firstLine="420"/>
        <w:rPr>
          <w:rFonts w:ascii="等线" w:eastAsia="等线" w:hAnsi="等线"/>
        </w:rPr>
      </w:pPr>
    </w:p>
    <w:p w14:paraId="44B5DF6D" w14:textId="77777777" w:rsidR="00521D90" w:rsidRDefault="00CA0F4C">
      <w:pPr>
        <w:rPr>
          <w:rFonts w:ascii="等线" w:eastAsia="等线" w:hAnsi="等线"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13</w:t>
      </w:r>
      <w:r>
        <w:rPr>
          <w:rFonts w:ascii="等线" w:eastAsia="等线" w:hAnsi="等线"/>
        </w:rPr>
        <w:t>）</w:t>
      </w:r>
    </w:p>
    <w:p w14:paraId="10492421" w14:textId="0D8A8715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(标题): </w:t>
      </w:r>
      <w:del w:id="96" w:author="王 自飞" w:date="2021-02-06T18:40:00Z">
        <w:r w:rsidDel="009D010E">
          <w:rPr>
            <w:rFonts w:ascii="等线" w:eastAsia="等线" w:hAnsi="等线" w:hint="eastAsia"/>
          </w:rPr>
          <w:delText>您</w:delText>
        </w:r>
      </w:del>
      <w:ins w:id="97" w:author="王 自飞" w:date="2021-02-06T18:40:00Z">
        <w:r w:rsidR="009D010E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 xml:space="preserve">的戒烟动机指数是X </w:t>
      </w:r>
    </w:p>
    <w:p w14:paraId="60FBBD0F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(注：计算得出12-60的得分并展现结果)</w:t>
      </w:r>
    </w:p>
    <w:p w14:paraId="3490D5B2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Score 12-23: </w:t>
      </w:r>
    </w:p>
    <w:p w14:paraId="3362E10F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</w:t>
      </w:r>
    </w:p>
    <w:p w14:paraId="7360DCA8" w14:textId="417E1065" w:rsidR="00521D90" w:rsidRDefault="00CA0F4C">
      <w:pPr>
        <w:ind w:firstLine="420"/>
        <w:rPr>
          <w:rFonts w:ascii="等线" w:eastAsia="等线" w:hAnsi="等线"/>
        </w:rPr>
      </w:pPr>
      <w:del w:id="98" w:author="王 自飞" w:date="2021-02-06T18:41:00Z">
        <w:r w:rsidDel="009D010E">
          <w:rPr>
            <w:rFonts w:ascii="等线" w:eastAsia="等线" w:hAnsi="等线" w:hint="eastAsia"/>
          </w:rPr>
          <w:delText>您</w:delText>
        </w:r>
      </w:del>
      <w:ins w:id="99" w:author="王 自飞" w:date="2021-02-06T18:41:00Z">
        <w:r w:rsidR="009D010E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立刻决心戒烟的可能性不高，是什么比烟瘾更让您烦恼呢？无论如何，值得恭喜的是</w:t>
      </w:r>
      <w:del w:id="100" w:author="王 自飞" w:date="2021-02-06T18:41:00Z">
        <w:r w:rsidDel="009D010E">
          <w:rPr>
            <w:rFonts w:ascii="等线" w:eastAsia="等线" w:hAnsi="等线" w:hint="eastAsia"/>
          </w:rPr>
          <w:delText>您</w:delText>
        </w:r>
      </w:del>
      <w:ins w:id="101" w:author="王 自飞" w:date="2021-02-06T18:41:00Z">
        <w:r w:rsidR="009D010E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已经比过去的自己更了解烟，如果决心戒烟，</w:t>
      </w:r>
      <w:ins w:id="102" w:author="王 自飞" w:date="2021-02-06T18:41:00Z">
        <w:r w:rsidR="009D010E">
          <w:rPr>
            <w:rFonts w:ascii="等线" w:eastAsia="等线" w:hAnsi="等线" w:hint="eastAsia"/>
          </w:rPr>
          <w:t>你</w:t>
        </w:r>
      </w:ins>
      <w:del w:id="103" w:author="王 自飞" w:date="2021-02-06T18:41:00Z">
        <w:r w:rsidDel="009D010E">
          <w:rPr>
            <w:rFonts w:ascii="等线" w:eastAsia="等线" w:hAnsi="等线" w:hint="eastAsia"/>
          </w:rPr>
          <w:delText>您</w:delText>
        </w:r>
      </w:del>
      <w:r>
        <w:rPr>
          <w:rFonts w:ascii="等线" w:eastAsia="等线" w:hAnsi="等线" w:hint="eastAsia"/>
        </w:rPr>
        <w:t>的成功率也会提升。</w:t>
      </w:r>
      <w:r>
        <w:rPr>
          <w:rFonts w:ascii="等线" w:eastAsia="等线" w:hAnsi="等线"/>
        </w:rPr>
        <w:t xml:space="preserve"> </w:t>
      </w:r>
    </w:p>
    <w:p w14:paraId="65FDFB8F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Score 24-37: </w:t>
      </w:r>
    </w:p>
    <w:p w14:paraId="5BA897C1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</w:t>
      </w:r>
    </w:p>
    <w:p w14:paraId="6DD2BC26" w14:textId="0963FCA3" w:rsidR="00521D90" w:rsidRDefault="00CA0F4C">
      <w:pPr>
        <w:ind w:firstLine="420"/>
        <w:rPr>
          <w:rFonts w:ascii="等线" w:eastAsia="等线" w:hAnsi="等线"/>
        </w:rPr>
      </w:pPr>
      <w:del w:id="104" w:author="王 自飞" w:date="2021-02-06T18:41:00Z">
        <w:r w:rsidDel="009D010E">
          <w:rPr>
            <w:rFonts w:ascii="等线" w:eastAsia="等线" w:hAnsi="等线" w:hint="eastAsia"/>
          </w:rPr>
          <w:lastRenderedPageBreak/>
          <w:delText>您</w:delText>
        </w:r>
      </w:del>
      <w:ins w:id="105" w:author="王 自飞" w:date="2021-02-06T18:41:00Z">
        <w:r w:rsidR="009D010E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已经具备了戒烟意愿，但需要进一步坚定自己的决心。</w:t>
      </w:r>
      <w:ins w:id="106" w:author="王 自飞" w:date="2021-02-06T18:41:00Z">
        <w:r w:rsidR="009D010E">
          <w:rPr>
            <w:rFonts w:ascii="等线" w:eastAsia="等线" w:hAnsi="等线" w:hint="eastAsia"/>
          </w:rPr>
          <w:t>你</w:t>
        </w:r>
      </w:ins>
      <w:del w:id="107" w:author="王 自飞" w:date="2021-02-06T18:41:00Z">
        <w:r w:rsidDel="009D010E">
          <w:rPr>
            <w:rFonts w:ascii="等线" w:eastAsia="等线" w:hAnsi="等线" w:hint="eastAsia"/>
          </w:rPr>
          <w:delText>您</w:delText>
        </w:r>
      </w:del>
      <w:r>
        <w:rPr>
          <w:rFonts w:ascii="等线" w:eastAsia="等线" w:hAnsi="等线" w:hint="eastAsia"/>
        </w:rPr>
        <w:t>能完成“拯救者计划”的艰巨任务，相信</w:t>
      </w:r>
      <w:ins w:id="108" w:author="王 自飞" w:date="2021-02-06T18:41:00Z">
        <w:r w:rsidR="009D010E">
          <w:rPr>
            <w:rFonts w:ascii="等线" w:eastAsia="等线" w:hAnsi="等线" w:hint="eastAsia"/>
          </w:rPr>
          <w:t>你</w:t>
        </w:r>
      </w:ins>
      <w:del w:id="109" w:author="王 自飞" w:date="2021-02-06T18:41:00Z">
        <w:r w:rsidDel="009D010E">
          <w:rPr>
            <w:rFonts w:ascii="等线" w:eastAsia="等线" w:hAnsi="等线" w:hint="eastAsia"/>
          </w:rPr>
          <w:delText>您</w:delText>
        </w:r>
      </w:del>
      <w:r>
        <w:rPr>
          <w:rFonts w:ascii="等线" w:eastAsia="等线" w:hAnsi="等线" w:hint="eastAsia"/>
        </w:rPr>
        <w:t>也能进一步下定决心。</w:t>
      </w:r>
    </w:p>
    <w:p w14:paraId="4888F35E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Score 38-50. </w:t>
      </w:r>
    </w:p>
    <w:p w14:paraId="48ED36D6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(正文):</w:t>
      </w:r>
    </w:p>
    <w:p w14:paraId="4F5D99D7" w14:textId="672AF0DD" w:rsidR="00521D90" w:rsidRDefault="00CA0F4C">
      <w:pPr>
        <w:ind w:firstLine="420"/>
        <w:rPr>
          <w:rFonts w:ascii="等线" w:eastAsia="等线" w:hAnsi="等线"/>
        </w:rPr>
      </w:pPr>
      <w:del w:id="110" w:author="王 自飞" w:date="2021-02-06T18:41:00Z">
        <w:r w:rsidDel="009D010E">
          <w:rPr>
            <w:rFonts w:ascii="等线" w:eastAsia="等线" w:hAnsi="等线" w:hint="eastAsia"/>
          </w:rPr>
          <w:delText>您</w:delText>
        </w:r>
      </w:del>
      <w:ins w:id="111" w:author="王 自飞" w:date="2021-02-06T18:41:00Z">
        <w:r w:rsidR="009D010E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的戒烟意愿非常高，一旦戒烟，</w:t>
      </w:r>
      <w:del w:id="112" w:author="王 自飞" w:date="2021-02-06T18:41:00Z">
        <w:r w:rsidDel="009D010E">
          <w:rPr>
            <w:rFonts w:ascii="等线" w:eastAsia="等线" w:hAnsi="等线" w:hint="eastAsia"/>
          </w:rPr>
          <w:delText>您</w:delText>
        </w:r>
      </w:del>
      <w:ins w:id="113" w:author="王 自飞" w:date="2021-02-06T18:41:00Z">
        <w:r w:rsidR="009D010E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坚持的可能性大大提升。请想象完全恢复后的</w:t>
      </w:r>
      <w:r>
        <w:rPr>
          <w:rFonts w:ascii="等线" w:eastAsia="等线" w:hAnsi="等线"/>
        </w:rPr>
        <w:t>K114</w:t>
      </w:r>
      <w:r>
        <w:rPr>
          <w:rFonts w:ascii="等线" w:eastAsia="等线" w:hAnsi="等线" w:hint="eastAsia"/>
        </w:rPr>
        <w:t>星际空港</w:t>
      </w:r>
      <w:r>
        <w:rPr>
          <w:rFonts w:ascii="等线" w:eastAsia="等线" w:hAnsi="等线"/>
        </w:rPr>
        <w:t>，也请想象成功戒烟的自己。</w:t>
      </w:r>
    </w:p>
    <w:p w14:paraId="54E3AEBC" w14:textId="77777777" w:rsidR="00521D90" w:rsidRDefault="00521D90">
      <w:pPr>
        <w:ind w:firstLine="420"/>
        <w:rPr>
          <w:rFonts w:ascii="等线" w:eastAsia="等线" w:hAnsi="等线"/>
        </w:rPr>
      </w:pPr>
    </w:p>
    <w:p w14:paraId="3DB35623" w14:textId="77777777" w:rsidR="00521D90" w:rsidRDefault="00CA0F4C">
      <w:pPr>
        <w:rPr>
          <w:rFonts w:ascii="等线" w:eastAsia="等线" w:hAnsi="等线"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14</w:t>
      </w:r>
      <w:r>
        <w:rPr>
          <w:rFonts w:ascii="等线" w:eastAsia="等线" w:hAnsi="等线"/>
        </w:rPr>
        <w:t>）</w:t>
      </w:r>
    </w:p>
    <w:p w14:paraId="23FC4F83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2183236B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12473C1E" w14:textId="77777777" w:rsidR="009D010E" w:rsidRDefault="00CA0F4C">
      <w:pPr>
        <w:ind w:firstLine="420"/>
        <w:rPr>
          <w:ins w:id="114" w:author="王 自飞" w:date="2021-02-06T18:41:00Z"/>
          <w:rFonts w:ascii="等线" w:eastAsia="等线" w:hAnsi="等线"/>
        </w:rPr>
      </w:pPr>
      <w:r>
        <w:rPr>
          <w:rFonts w:ascii="等线" w:eastAsia="等线" w:hAnsi="等线" w:hint="eastAsia"/>
        </w:rPr>
        <w:t>还记得上次的</w:t>
      </w:r>
    </w:p>
    <w:p w14:paraId="3EF276A5" w14:textId="583DBD2F" w:rsidR="00521D90" w:rsidRDefault="009D010E">
      <w:pPr>
        <w:ind w:firstLine="420"/>
        <w:rPr>
          <w:rFonts w:ascii="等线" w:eastAsia="等线" w:hAnsi="等线"/>
        </w:rPr>
      </w:pPr>
      <w:ins w:id="115" w:author="王 自飞" w:date="2021-02-06T18:41:00Z">
        <w:r>
          <w:rPr>
            <w:rFonts w:ascii="等线" w:eastAsia="等线" w:hAnsi="等线" w:hint="eastAsia"/>
          </w:rPr>
          <w:t>“</w:t>
        </w:r>
      </w:ins>
      <w:r w:rsidR="00CA0F4C">
        <w:rPr>
          <w:rFonts w:ascii="等线" w:eastAsia="等线" w:hAnsi="等线" w:hint="eastAsia"/>
        </w:rPr>
        <w:t>戒掉第一</w:t>
      </w:r>
      <w:del w:id="116" w:author="a" w:date="2021-02-07T14:38:00Z">
        <w:r w:rsidR="00CA0F4C" w:rsidDel="008D5873">
          <w:rPr>
            <w:rFonts w:ascii="等线" w:eastAsia="等线" w:hAnsi="等线" w:hint="eastAsia"/>
          </w:rPr>
          <w:delText>根</w:delText>
        </w:r>
      </w:del>
      <w:ins w:id="117" w:author="a" w:date="2021-02-07T14:38:00Z">
        <w:r w:rsidR="008D5873">
          <w:rPr>
            <w:rFonts w:ascii="等线" w:eastAsia="等线" w:hAnsi="等线" w:hint="eastAsia"/>
          </w:rPr>
          <w:t>支</w:t>
        </w:r>
      </w:ins>
      <w:r w:rsidR="00CA0F4C">
        <w:rPr>
          <w:rFonts w:ascii="等线" w:eastAsia="等线" w:hAnsi="等线" w:hint="eastAsia"/>
        </w:rPr>
        <w:t>烟</w:t>
      </w:r>
      <w:ins w:id="118" w:author="王 自飞" w:date="2021-02-06T18:41:00Z">
        <w:r>
          <w:rPr>
            <w:rFonts w:ascii="等线" w:eastAsia="等线" w:hAnsi="等线" w:hint="eastAsia"/>
          </w:rPr>
          <w:t>”</w:t>
        </w:r>
      </w:ins>
      <w:r w:rsidR="00CA0F4C">
        <w:rPr>
          <w:rFonts w:ascii="等线" w:eastAsia="等线" w:hAnsi="等线" w:hint="eastAsia"/>
        </w:rPr>
        <w:t>的实验吗？</w:t>
      </w:r>
    </w:p>
    <w:p w14:paraId="3A92DB73" w14:textId="77777777" w:rsidR="009D010E" w:rsidRDefault="00CA0F4C">
      <w:pPr>
        <w:ind w:firstLine="420"/>
        <w:rPr>
          <w:ins w:id="119" w:author="王 自飞" w:date="2021-02-06T18:42:00Z"/>
          <w:rFonts w:ascii="等线" w:eastAsia="等线" w:hAnsi="等线"/>
        </w:rPr>
      </w:pPr>
      <w:r>
        <w:rPr>
          <w:rFonts w:ascii="等线" w:eastAsia="等线" w:hAnsi="等线" w:hint="eastAsia"/>
        </w:rPr>
        <w:t>既然</w:t>
      </w:r>
      <w:r>
        <w:rPr>
          <w:rFonts w:ascii="等线" w:eastAsia="等线" w:hAnsi="等线"/>
        </w:rPr>
        <w:t>现在了解到了戒烟</w:t>
      </w:r>
      <w:r>
        <w:rPr>
          <w:rFonts w:ascii="等线" w:eastAsia="等线" w:hAnsi="等线" w:hint="eastAsia"/>
        </w:rPr>
        <w:t>的好处</w:t>
      </w:r>
      <w:del w:id="120" w:author="王 自飞" w:date="2021-02-06T18:42:00Z">
        <w:r w:rsidDel="009D010E">
          <w:rPr>
            <w:rFonts w:ascii="等线" w:eastAsia="等线" w:hAnsi="等线"/>
          </w:rPr>
          <w:delText>，</w:delText>
        </w:r>
      </w:del>
    </w:p>
    <w:p w14:paraId="76BE694F" w14:textId="4888960C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让我们再尝试一次戒掉一</w:t>
      </w:r>
      <w:del w:id="121" w:author="a" w:date="2021-02-07T14:38:00Z">
        <w:r w:rsidDel="008D5873">
          <w:rPr>
            <w:rFonts w:ascii="等线" w:eastAsia="等线" w:hAnsi="等线" w:hint="eastAsia"/>
          </w:rPr>
          <w:delText>根</w:delText>
        </w:r>
      </w:del>
      <w:ins w:id="122" w:author="a" w:date="2021-02-07T14:38:00Z">
        <w:r w:rsidR="008D5873">
          <w:rPr>
            <w:rFonts w:ascii="等线" w:eastAsia="等线" w:hAnsi="等线" w:hint="eastAsia"/>
          </w:rPr>
          <w:t>支</w:t>
        </w:r>
      </w:ins>
      <w:r>
        <w:rPr>
          <w:rFonts w:ascii="等线" w:eastAsia="等线" w:hAnsi="等线"/>
        </w:rPr>
        <w:t>烟吧！</w:t>
      </w:r>
    </w:p>
    <w:p w14:paraId="01DB05F2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（互动按钮）：【确定尝试】</w:t>
      </w:r>
    </w:p>
    <w:p w14:paraId="4A7FCD56" w14:textId="77777777" w:rsidR="00521D90" w:rsidRDefault="00521D90">
      <w:pPr>
        <w:ind w:firstLine="420"/>
        <w:rPr>
          <w:rFonts w:ascii="等线" w:eastAsia="等线" w:hAnsi="等线"/>
        </w:rPr>
      </w:pPr>
    </w:p>
    <w:p w14:paraId="23F52D78" w14:textId="77777777" w:rsidR="00521D90" w:rsidRDefault="00CA0F4C">
      <w:pPr>
        <w:rPr>
          <w:rFonts w:ascii="等线" w:eastAsia="等线" w:hAnsi="等线"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15</w:t>
      </w:r>
      <w:r>
        <w:rPr>
          <w:rFonts w:ascii="等线" w:eastAsia="等线" w:hAnsi="等线"/>
        </w:rPr>
        <w:t>）</w:t>
      </w:r>
    </w:p>
    <w:p w14:paraId="0FDE1B2E" w14:textId="21B75DC4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123" w:author="王 自飞" w:date="2021-02-06T18:27:00Z">
        <w:r w:rsidR="000F7C74" w:rsidDel="00D7759B">
          <w:rPr>
            <w:rFonts w:ascii="等线" w:eastAsia="等线" w:hAnsi="等线" w:hint="eastAsia"/>
          </w:rPr>
          <w:delText>李阳宏</w:delText>
        </w:r>
      </w:del>
      <w:ins w:id="124" w:author="王 自飞" w:date="2021-02-06T18:27:00Z">
        <w:r w:rsidR="00D7759B">
          <w:rPr>
            <w:rFonts w:ascii="等线" w:eastAsia="等线" w:hAnsi="等线" w:hint="eastAsia"/>
          </w:rPr>
          <w:t>李伟</w:t>
        </w:r>
      </w:ins>
      <w:r w:rsidR="009308BF">
        <w:rPr>
          <w:rFonts w:ascii="等线" w:eastAsia="等线" w:hAnsi="等线" w:hint="eastAsia"/>
        </w:rPr>
        <w:t>（高兴）</w:t>
      </w:r>
    </w:p>
    <w:p w14:paraId="56C56B3B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3AEACA89" w14:textId="77777777" w:rsidR="009D010E" w:rsidRDefault="00CA0F4C">
      <w:pPr>
        <w:ind w:firstLine="420"/>
        <w:rPr>
          <w:ins w:id="125" w:author="王 自飞" w:date="2021-02-06T18:42:00Z"/>
          <w:rFonts w:ascii="等线" w:eastAsia="等线" w:hAnsi="等线"/>
        </w:rPr>
      </w:pPr>
      <w:r>
        <w:rPr>
          <w:rFonts w:ascii="等线" w:eastAsia="等线" w:hAnsi="等线" w:hint="eastAsia"/>
        </w:rPr>
        <w:t>我们很多人也仍然记得这次有趣而又</w:t>
      </w:r>
    </w:p>
    <w:p w14:paraId="398F9012" w14:textId="77777777" w:rsidR="009D010E" w:rsidRDefault="00CA0F4C">
      <w:pPr>
        <w:ind w:firstLine="420"/>
        <w:rPr>
          <w:ins w:id="126" w:author="王 自飞" w:date="2021-02-06T18:42:00Z"/>
          <w:rFonts w:ascii="等线" w:eastAsia="等线" w:hAnsi="等线"/>
        </w:rPr>
      </w:pPr>
      <w:r>
        <w:rPr>
          <w:rFonts w:ascii="等线" w:eastAsia="等线" w:hAnsi="等线" w:hint="eastAsia"/>
        </w:rPr>
        <w:t>鼓舞人心的实验！</w:t>
      </w:r>
    </w:p>
    <w:p w14:paraId="5B1EA31A" w14:textId="77777777" w:rsidR="009D010E" w:rsidRDefault="00CA0F4C">
      <w:pPr>
        <w:ind w:firstLine="420"/>
        <w:rPr>
          <w:ins w:id="127" w:author="王 自飞" w:date="2021-02-06T18:42:00Z"/>
          <w:rFonts w:ascii="等线" w:eastAsia="等线" w:hAnsi="等线"/>
        </w:rPr>
      </w:pPr>
      <w:r>
        <w:rPr>
          <w:rFonts w:ascii="等线" w:eastAsia="等线" w:hAnsi="等线" w:hint="eastAsia"/>
        </w:rPr>
        <w:t>我回去一定把戒烟如何改善健康的知</w:t>
      </w:r>
    </w:p>
    <w:p w14:paraId="3542054B" w14:textId="77777777" w:rsidR="009D010E" w:rsidRDefault="00CA0F4C">
      <w:pPr>
        <w:ind w:firstLine="420"/>
        <w:rPr>
          <w:ins w:id="128" w:author="王 自飞" w:date="2021-02-06T18:42:00Z"/>
          <w:rFonts w:ascii="等线" w:eastAsia="等线" w:hAnsi="等线"/>
        </w:rPr>
      </w:pPr>
      <w:proofErr w:type="gramStart"/>
      <w:r>
        <w:rPr>
          <w:rFonts w:ascii="等线" w:eastAsia="等线" w:hAnsi="等线" w:hint="eastAsia"/>
        </w:rPr>
        <w:t>识告诉</w:t>
      </w:r>
      <w:proofErr w:type="gramEnd"/>
      <w:r>
        <w:rPr>
          <w:rFonts w:ascii="等线" w:eastAsia="等线" w:hAnsi="等线" w:hint="eastAsia"/>
        </w:rPr>
        <w:t>大家，并发动他们尝试戒掉一</w:t>
      </w:r>
    </w:p>
    <w:p w14:paraId="6EAFA720" w14:textId="7903ABC1" w:rsidR="00521D90" w:rsidRDefault="00CA0F4C">
      <w:pPr>
        <w:ind w:firstLine="420"/>
        <w:rPr>
          <w:rFonts w:ascii="等线" w:eastAsia="等线" w:hAnsi="等线"/>
        </w:rPr>
      </w:pPr>
      <w:del w:id="129" w:author="a" w:date="2021-02-07T14:39:00Z">
        <w:r w:rsidDel="00C3134E">
          <w:rPr>
            <w:rFonts w:ascii="等线" w:eastAsia="等线" w:hAnsi="等线" w:hint="eastAsia"/>
          </w:rPr>
          <w:delText>根</w:delText>
        </w:r>
      </w:del>
      <w:ins w:id="130" w:author="a" w:date="2021-02-07T14:39:00Z">
        <w:r w:rsidR="00C3134E">
          <w:rPr>
            <w:rFonts w:ascii="等线" w:eastAsia="等线" w:hAnsi="等线" w:hint="eastAsia"/>
          </w:rPr>
          <w:t>支</w:t>
        </w:r>
      </w:ins>
      <w:r>
        <w:rPr>
          <w:rFonts w:ascii="等线" w:eastAsia="等线" w:hAnsi="等线" w:hint="eastAsia"/>
        </w:rPr>
        <w:t>烟！</w:t>
      </w:r>
    </w:p>
    <w:p w14:paraId="63AB57A8" w14:textId="77777777" w:rsidR="009308BF" w:rsidRDefault="009308BF" w:rsidP="009308B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3F4EAA90" w14:textId="77777777" w:rsidR="00521D90" w:rsidRDefault="00521D90">
      <w:pPr>
        <w:ind w:firstLine="420"/>
        <w:rPr>
          <w:rFonts w:ascii="等线" w:eastAsia="等线" w:hAnsi="等线"/>
        </w:rPr>
      </w:pPr>
    </w:p>
    <w:p w14:paraId="47F22AAE" w14:textId="77777777" w:rsidR="00521D90" w:rsidRDefault="00CA0F4C">
      <w:pPr>
        <w:rPr>
          <w:rFonts w:ascii="等线" w:eastAsia="等线" w:hAnsi="等线"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16</w:t>
      </w:r>
      <w:r>
        <w:rPr>
          <w:rFonts w:ascii="等线" w:eastAsia="等线" w:hAnsi="等线"/>
        </w:rPr>
        <w:t>）</w:t>
      </w:r>
    </w:p>
    <w:p w14:paraId="305C4348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5E8DF47A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1D34D0A6" w14:textId="77777777" w:rsidR="00786779" w:rsidRDefault="00CA0F4C">
      <w:pPr>
        <w:ind w:firstLine="420"/>
        <w:rPr>
          <w:ins w:id="131" w:author="王 自飞" w:date="2021-02-06T18:44:00Z"/>
          <w:rFonts w:ascii="等线" w:eastAsia="等线" w:hAnsi="等线"/>
        </w:rPr>
      </w:pPr>
      <w:r>
        <w:rPr>
          <w:rFonts w:ascii="等线" w:eastAsia="等线" w:hAnsi="等线" w:hint="eastAsia"/>
        </w:rPr>
        <w:t>这份</w:t>
      </w:r>
      <w:ins w:id="132" w:author="Zhang, Ge (Boris) [JRDCN]" w:date="2021-01-28T13:09:00Z">
        <w:r w:rsidR="00FD746B">
          <w:rPr>
            <w:rFonts w:ascii="等线" w:eastAsia="等线" w:hAnsi="等线" w:hint="eastAsia"/>
          </w:rPr>
          <w:t>调查</w:t>
        </w:r>
      </w:ins>
      <w:del w:id="133" w:author="Zhang, Ge (Boris) [JRDCN]" w:date="2021-01-28T13:09:00Z">
        <w:r w:rsidDel="00FD746B">
          <w:rPr>
            <w:rFonts w:ascii="等线" w:eastAsia="等线" w:hAnsi="等线" w:hint="eastAsia"/>
          </w:rPr>
          <w:delText>考察</w:delText>
        </w:r>
      </w:del>
      <w:r>
        <w:rPr>
          <w:rFonts w:ascii="等线" w:eastAsia="等线" w:hAnsi="等线" w:hint="eastAsia"/>
        </w:rPr>
        <w:t>个人戒烟动机</w:t>
      </w:r>
      <w:del w:id="134" w:author="Zhang, Ge (Boris) [JRDCN]" w:date="2021-01-28T13:09:00Z">
        <w:r w:rsidDel="00FD746B">
          <w:rPr>
            <w:rFonts w:ascii="等线" w:eastAsia="等线" w:hAnsi="等线" w:hint="eastAsia"/>
          </w:rPr>
          <w:delText>强度</w:delText>
        </w:r>
      </w:del>
      <w:r>
        <w:rPr>
          <w:rFonts w:ascii="等线" w:eastAsia="等线" w:hAnsi="等线" w:hint="eastAsia"/>
        </w:rPr>
        <w:t>的测试</w:t>
      </w:r>
      <w:del w:id="135" w:author="王 自飞" w:date="2021-02-06T18:44:00Z">
        <w:r w:rsidDel="00786779">
          <w:rPr>
            <w:rFonts w:ascii="等线" w:eastAsia="等线" w:hAnsi="等线" w:hint="eastAsia"/>
          </w:rPr>
          <w:delText>，</w:delText>
        </w:r>
      </w:del>
    </w:p>
    <w:p w14:paraId="64EAE6CB" w14:textId="5B169283" w:rsidR="00786779" w:rsidRDefault="00CA0F4C">
      <w:pPr>
        <w:ind w:firstLine="420"/>
        <w:rPr>
          <w:ins w:id="136" w:author="王 自飞" w:date="2021-02-06T18:44:00Z"/>
          <w:rFonts w:ascii="等线" w:eastAsia="等线" w:hAnsi="等线"/>
        </w:rPr>
      </w:pPr>
      <w:r>
        <w:rPr>
          <w:rFonts w:ascii="等线" w:eastAsia="等线" w:hAnsi="等线" w:hint="eastAsia"/>
        </w:rPr>
        <w:t>也拿去给大家使用吧</w:t>
      </w:r>
      <w:ins w:id="137" w:author="王 自飞" w:date="2021-02-06T18:44:00Z">
        <w:r w:rsidR="00786779">
          <w:rPr>
            <w:rFonts w:ascii="等线" w:eastAsia="等线" w:hAnsi="等线" w:hint="eastAsia"/>
          </w:rPr>
          <w:t>，</w:t>
        </w:r>
      </w:ins>
      <w:del w:id="138" w:author="王 自飞" w:date="2021-02-06T18:44:00Z">
        <w:r w:rsidDel="00786779">
          <w:rPr>
            <w:rFonts w:ascii="等线" w:eastAsia="等线" w:hAnsi="等线" w:hint="eastAsia"/>
          </w:rPr>
          <w:delText>，</w:delText>
        </w:r>
      </w:del>
    </w:p>
    <w:p w14:paraId="06E8C590" w14:textId="4285CE5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希望能增强大家的信心</w:t>
      </w:r>
      <w:del w:id="139" w:author="王 自飞" w:date="2021-02-06T18:44:00Z">
        <w:r w:rsidDel="00786779">
          <w:rPr>
            <w:rFonts w:ascii="等线" w:eastAsia="等线" w:hAnsi="等线" w:hint="eastAsia"/>
          </w:rPr>
          <w:delText>。</w:delText>
        </w:r>
      </w:del>
      <w:ins w:id="140" w:author="王 自飞" w:date="2021-02-06T18:44:00Z">
        <w:r w:rsidR="00786779">
          <w:rPr>
            <w:rFonts w:ascii="等线" w:eastAsia="等线" w:hAnsi="等线" w:hint="eastAsia"/>
          </w:rPr>
          <w:t>！</w:t>
        </w:r>
      </w:ins>
    </w:p>
    <w:p w14:paraId="2AEFE59A" w14:textId="7E87CAAC" w:rsidR="00521D90" w:rsidRDefault="00786779">
      <w:pPr>
        <w:ind w:firstLine="420"/>
        <w:rPr>
          <w:rFonts w:ascii="等线" w:eastAsia="等线" w:hAnsi="等线"/>
        </w:rPr>
      </w:pPr>
      <w:ins w:id="141" w:author="王 自飞" w:date="2021-02-06T18:44:00Z">
        <w:r>
          <w:rPr>
            <w:rFonts w:ascii="等线" w:eastAsia="等线" w:hAnsi="等线" w:hint="eastAsia"/>
          </w:rPr>
          <w:t>然后，</w:t>
        </w:r>
      </w:ins>
      <w:ins w:id="142" w:author="王 自飞" w:date="2021-02-06T18:43:00Z">
        <w:r>
          <w:rPr>
            <w:rFonts w:ascii="等线" w:eastAsia="等线" w:hAnsi="等线" w:hint="eastAsia"/>
          </w:rPr>
          <w:t>这次</w:t>
        </w:r>
      </w:ins>
      <w:commentRangeStart w:id="143"/>
      <w:r w:rsidR="00CA0F4C">
        <w:rPr>
          <w:rFonts w:ascii="等线" w:eastAsia="等线" w:hAnsi="等线" w:hint="eastAsia"/>
        </w:rPr>
        <w:t>我也会尽力戒掉一</w:t>
      </w:r>
      <w:del w:id="144" w:author="a" w:date="2021-02-07T14:39:00Z">
        <w:r w:rsidR="00CA0F4C" w:rsidDel="00C3134E">
          <w:rPr>
            <w:rFonts w:ascii="等线" w:eastAsia="等线" w:hAnsi="等线" w:hint="eastAsia"/>
          </w:rPr>
          <w:delText>根</w:delText>
        </w:r>
      </w:del>
      <w:ins w:id="145" w:author="a" w:date="2021-02-07T14:39:00Z">
        <w:r w:rsidR="00C3134E">
          <w:rPr>
            <w:rFonts w:ascii="等线" w:eastAsia="等线" w:hAnsi="等线" w:hint="eastAsia"/>
          </w:rPr>
          <w:t>支</w:t>
        </w:r>
      </w:ins>
      <w:r w:rsidR="00CA0F4C">
        <w:rPr>
          <w:rFonts w:ascii="等线" w:eastAsia="等线" w:hAnsi="等线" w:hint="eastAsia"/>
        </w:rPr>
        <w:t>烟的！</w:t>
      </w:r>
      <w:commentRangeEnd w:id="143"/>
      <w:r w:rsidR="00FD746B">
        <w:rPr>
          <w:rStyle w:val="a6"/>
        </w:rPr>
        <w:commentReference w:id="143"/>
      </w:r>
    </w:p>
    <w:p w14:paraId="504818F0" w14:textId="77777777" w:rsidR="009308BF" w:rsidRDefault="009308BF" w:rsidP="009308B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78F1A0C7" w14:textId="77777777" w:rsidR="00521D90" w:rsidRDefault="00521D90">
      <w:pPr>
        <w:ind w:firstLine="420"/>
        <w:rPr>
          <w:rFonts w:ascii="等线" w:eastAsia="等线" w:hAnsi="等线"/>
        </w:rPr>
      </w:pPr>
    </w:p>
    <w:p w14:paraId="68B1DA37" w14:textId="77777777" w:rsidR="00521D90" w:rsidRDefault="00CA0F4C">
      <w:pPr>
        <w:rPr>
          <w:rFonts w:ascii="等线" w:eastAsia="等线" w:hAnsi="等线"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17</w:t>
      </w:r>
      <w:r>
        <w:rPr>
          <w:rFonts w:ascii="等线" w:eastAsia="等线" w:hAnsi="等线"/>
        </w:rPr>
        <w:t>）</w:t>
      </w:r>
    </w:p>
    <w:p w14:paraId="0A0D6DCA" w14:textId="1294FDA0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146" w:author="王 自飞" w:date="2021-02-06T18:27:00Z">
        <w:r w:rsidR="000F7C74" w:rsidDel="00D7759B">
          <w:rPr>
            <w:rFonts w:ascii="等线" w:eastAsia="等线" w:hAnsi="等线" w:hint="eastAsia"/>
          </w:rPr>
          <w:delText>李阳宏</w:delText>
        </w:r>
      </w:del>
      <w:ins w:id="147" w:author="王 自飞" w:date="2021-02-06T18:27:00Z">
        <w:r w:rsidR="00D7759B">
          <w:rPr>
            <w:rFonts w:ascii="等线" w:eastAsia="等线" w:hAnsi="等线" w:hint="eastAsia"/>
          </w:rPr>
          <w:t>李伟</w:t>
        </w:r>
      </w:ins>
      <w:r w:rsidR="009308BF">
        <w:rPr>
          <w:rFonts w:ascii="等线" w:eastAsia="等线" w:hAnsi="等线" w:hint="eastAsia"/>
        </w:rPr>
        <w:t>（高兴）</w:t>
      </w:r>
    </w:p>
    <w:p w14:paraId="403990E3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5DBEEFE8" w14:textId="77777777" w:rsidR="00786779" w:rsidRDefault="00CA0F4C">
      <w:pPr>
        <w:ind w:firstLine="420"/>
        <w:rPr>
          <w:ins w:id="148" w:author="王 自飞" w:date="2021-02-06T18:44:00Z"/>
          <w:rFonts w:ascii="等线" w:eastAsia="等线" w:hAnsi="等线"/>
        </w:rPr>
      </w:pPr>
      <w:r>
        <w:rPr>
          <w:rFonts w:ascii="等线" w:eastAsia="等线" w:hAnsi="等线" w:hint="eastAsia"/>
        </w:rPr>
        <w:t>好的。</w:t>
      </w:r>
    </w:p>
    <w:p w14:paraId="7B781846" w14:textId="16E6CD1E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我会把大家的改变</w:t>
      </w:r>
      <w:del w:id="149" w:author="王 自飞" w:date="2021-02-06T18:45:00Z">
        <w:r w:rsidDel="00786779">
          <w:rPr>
            <w:rFonts w:ascii="等线" w:eastAsia="等线" w:hAnsi="等线" w:hint="eastAsia"/>
          </w:rPr>
          <w:delText>向您汇报</w:delText>
        </w:r>
      </w:del>
      <w:ins w:id="150" w:author="王 自飞" w:date="2021-02-06T18:45:00Z">
        <w:r w:rsidR="00786779">
          <w:rPr>
            <w:rFonts w:ascii="等线" w:eastAsia="等线" w:hAnsi="等线" w:hint="eastAsia"/>
          </w:rPr>
          <w:t>再给你说</w:t>
        </w:r>
      </w:ins>
      <w:r>
        <w:rPr>
          <w:rFonts w:ascii="等线" w:eastAsia="等线" w:hAnsi="等线" w:hint="eastAsia"/>
        </w:rPr>
        <w:t>的！</w:t>
      </w:r>
    </w:p>
    <w:p w14:paraId="49481E08" w14:textId="77777777" w:rsidR="009308BF" w:rsidRDefault="009308BF" w:rsidP="009308BF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6EB4E242" w14:textId="77777777" w:rsidR="00521D90" w:rsidRDefault="00521D90">
      <w:pPr>
        <w:ind w:firstLine="420"/>
        <w:rPr>
          <w:rFonts w:ascii="等线" w:eastAsia="等线" w:hAnsi="等线"/>
        </w:rPr>
      </w:pPr>
    </w:p>
    <w:p w14:paraId="2C58F783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18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6C1C280A" w14:textId="52EBA150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恭喜</w:t>
      </w:r>
      <w:del w:id="151" w:author="王 自飞" w:date="2021-02-06T18:45:00Z">
        <w:r w:rsidDel="00786779">
          <w:rPr>
            <w:rFonts w:ascii="等线" w:eastAsia="等线" w:hAnsi="等线" w:hint="eastAsia"/>
          </w:rPr>
          <w:delText>您</w:delText>
        </w:r>
      </w:del>
      <w:ins w:id="152" w:author="王 自飞" w:date="2021-02-06T18:45:00Z">
        <w:r w:rsidR="00786779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！</w:t>
      </w:r>
    </w:p>
    <w:p w14:paraId="0F390477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获得奖励：星际导航定位系统基站</w:t>
      </w:r>
    </w:p>
    <w:p w14:paraId="196D1463" w14:textId="51EEC110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功能：</w:t>
      </w:r>
      <w:r w:rsidR="006B41A4">
        <w:rPr>
          <w:rFonts w:ascii="等线" w:eastAsia="等线" w:hAnsi="等线" w:hint="eastAsia"/>
        </w:rPr>
        <w:t>它</w:t>
      </w:r>
      <w:r>
        <w:rPr>
          <w:rFonts w:ascii="等线" w:eastAsia="等线" w:hAnsi="等线" w:hint="eastAsia"/>
        </w:rPr>
        <w:t>是整个星际导航系统的重要枢纽基站，能实时反馈时空数据，为附近</w:t>
      </w:r>
      <w:proofErr w:type="gramStart"/>
      <w:r>
        <w:rPr>
          <w:rFonts w:ascii="等线" w:eastAsia="等线" w:hAnsi="等线" w:hint="eastAsia"/>
        </w:rPr>
        <w:t>宙</w:t>
      </w:r>
      <w:proofErr w:type="gramEnd"/>
      <w:r>
        <w:rPr>
          <w:rFonts w:ascii="等线" w:eastAsia="等线" w:hAnsi="等线" w:hint="eastAsia"/>
        </w:rPr>
        <w:t>域的过往飞船提供导航支持。</w:t>
      </w:r>
      <w:r w:rsidR="009C38C2">
        <w:rPr>
          <w:rFonts w:ascii="等线" w:eastAsia="等线" w:hAnsi="等线" w:hint="eastAsia"/>
        </w:rPr>
        <w:t>积极的戒烟动机，就像是导航系统的坐标</w:t>
      </w:r>
      <w:r>
        <w:rPr>
          <w:rFonts w:ascii="等线" w:eastAsia="等线" w:hAnsi="等线" w:hint="eastAsia"/>
        </w:rPr>
        <w:t>，能一直在前方引导</w:t>
      </w:r>
      <w:del w:id="153" w:author="王 自飞" w:date="2021-02-06T18:45:00Z">
        <w:r w:rsidDel="00786779">
          <w:rPr>
            <w:rFonts w:ascii="等线" w:eastAsia="等线" w:hAnsi="等线" w:hint="eastAsia"/>
          </w:rPr>
          <w:delText>您</w:delText>
        </w:r>
      </w:del>
      <w:ins w:id="154" w:author="王 自飞" w:date="2021-02-06T18:45:00Z">
        <w:r w:rsidR="00786779">
          <w:rPr>
            <w:rFonts w:ascii="等线" w:eastAsia="等线" w:hAnsi="等线" w:hint="eastAsia"/>
          </w:rPr>
          <w:t>你</w:t>
        </w:r>
      </w:ins>
      <w:r w:rsidR="009C38C2">
        <w:rPr>
          <w:rFonts w:ascii="等线" w:eastAsia="等线" w:hAnsi="等线" w:hint="eastAsia"/>
        </w:rPr>
        <w:t>前行！</w:t>
      </w:r>
    </w:p>
    <w:p w14:paraId="08B3D490" w14:textId="77777777" w:rsidR="00030086" w:rsidRDefault="00030086" w:rsidP="00030086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（互动按钮）：【开始建造】</w:t>
      </w:r>
    </w:p>
    <w:p w14:paraId="75EE4D6F" w14:textId="77777777" w:rsidR="00521D90" w:rsidRDefault="00521D90">
      <w:pPr>
        <w:ind w:firstLine="420"/>
        <w:rPr>
          <w:rFonts w:ascii="等线" w:eastAsia="等线" w:hAnsi="等线"/>
        </w:rPr>
      </w:pPr>
    </w:p>
    <w:p w14:paraId="521D9335" w14:textId="77777777" w:rsidR="00521D90" w:rsidRDefault="00CA0F4C">
      <w:pPr>
        <w:rPr>
          <w:rFonts w:ascii="等线" w:eastAsia="等线" w:hAnsi="等线"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19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53A54A12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（标题）：早间任务已完成</w:t>
      </w:r>
    </w:p>
    <w:p w14:paraId="07176B03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6C3610D2" w14:textId="77777777" w:rsidR="00C3134E" w:rsidRDefault="00CA0F4C">
      <w:pPr>
        <w:ind w:firstLine="420"/>
        <w:rPr>
          <w:ins w:id="155" w:author="a" w:date="2021-02-07T14:40:00Z"/>
          <w:rFonts w:ascii="等线" w:eastAsia="等线" w:hAnsi="等线"/>
        </w:rPr>
      </w:pPr>
      <w:r>
        <w:rPr>
          <w:rFonts w:ascii="等线" w:eastAsia="等线" w:hAnsi="等线" w:hint="eastAsia"/>
        </w:rPr>
        <w:t>K114星球的居民们的戒烟动机</w:t>
      </w:r>
      <w:del w:id="156" w:author="a" w:date="2021-02-07T14:40:00Z">
        <w:r w:rsidDel="00C3134E">
          <w:rPr>
            <w:rFonts w:ascii="等线" w:eastAsia="等线" w:hAnsi="等线" w:hint="eastAsia"/>
          </w:rPr>
          <w:delText>是否能</w:delText>
        </w:r>
      </w:del>
      <w:ins w:id="157" w:author="a" w:date="2021-02-07T14:40:00Z">
        <w:r w:rsidR="00C3134E">
          <w:rPr>
            <w:rFonts w:ascii="等线" w:eastAsia="等线" w:hAnsi="等线" w:hint="eastAsia"/>
          </w:rPr>
          <w:t>能否</w:t>
        </w:r>
      </w:ins>
    </w:p>
    <w:p w14:paraId="2870F6BB" w14:textId="713048A3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有所提高？</w:t>
      </w:r>
    </w:p>
    <w:p w14:paraId="10B636F5" w14:textId="78D2994C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你想了解</w:t>
      </w:r>
      <w:del w:id="158" w:author="王 自飞" w:date="2021-02-06T18:27:00Z">
        <w:r w:rsidR="000F7C74" w:rsidDel="00D7759B">
          <w:rPr>
            <w:rFonts w:ascii="等线" w:eastAsia="等线" w:hAnsi="等线" w:hint="eastAsia"/>
          </w:rPr>
          <w:delText>李阳宏</w:delText>
        </w:r>
      </w:del>
      <w:ins w:id="159" w:author="王 自飞" w:date="2021-02-06T18:27:00Z">
        <w:r w:rsidR="00D7759B">
          <w:rPr>
            <w:rFonts w:ascii="等线" w:eastAsia="等线" w:hAnsi="等线" w:hint="eastAsia"/>
          </w:rPr>
          <w:t>李伟</w:t>
        </w:r>
      </w:ins>
      <w:r>
        <w:rPr>
          <w:rFonts w:ascii="等线" w:eastAsia="等线" w:hAnsi="等线" w:hint="eastAsia"/>
        </w:rPr>
        <w:t>和“美好的明天”的历史吗？</w:t>
      </w:r>
    </w:p>
    <w:p w14:paraId="3967125F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下午敬请回来！</w:t>
      </w:r>
    </w:p>
    <w:p w14:paraId="42389749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（互动按钮）：【返回主页】</w:t>
      </w:r>
    </w:p>
    <w:p w14:paraId="10109E05" w14:textId="77777777" w:rsidR="00521D90" w:rsidRDefault="00521D90">
      <w:pPr>
        <w:ind w:firstLine="420"/>
        <w:rPr>
          <w:rFonts w:ascii="等线" w:eastAsia="等线" w:hAnsi="等线"/>
        </w:rPr>
      </w:pPr>
    </w:p>
    <w:p w14:paraId="688AD8C4" w14:textId="77777777" w:rsidR="00521D90" w:rsidRDefault="00521D90">
      <w:pPr>
        <w:ind w:firstLine="420"/>
        <w:rPr>
          <w:rFonts w:ascii="等线" w:eastAsia="等线" w:hAnsi="等线"/>
        </w:rPr>
      </w:pPr>
    </w:p>
    <w:p w14:paraId="31AAC4D3" w14:textId="77777777" w:rsidR="00521D90" w:rsidRDefault="00CA0F4C">
      <w:pPr>
        <w:rPr>
          <w:rFonts w:ascii="等线" w:eastAsia="等线" w:hAnsi="等线"/>
          <w:b/>
          <w:bCs/>
          <w:i/>
          <w:iCs/>
          <w:u w:val="single"/>
        </w:rPr>
      </w:pPr>
      <w:r>
        <w:rPr>
          <w:rFonts w:ascii="等线" w:eastAsia="等线" w:hAnsi="等线" w:hint="eastAsia"/>
          <w:b/>
          <w:bCs/>
          <w:i/>
          <w:iCs/>
          <w:highlight w:val="cyan"/>
          <w:u w:val="single"/>
        </w:rPr>
        <w:t>（下午）</w:t>
      </w:r>
    </w:p>
    <w:p w14:paraId="7F4DA286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推送文案：</w:t>
      </w:r>
    </w:p>
    <w:p w14:paraId="6060E0A5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倒计时3天。</w:t>
      </w:r>
    </w:p>
    <w:p w14:paraId="7F96FE6B" w14:textId="4F71771A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干劲十足的</w:t>
      </w:r>
      <w:del w:id="160" w:author="王 自飞" w:date="2021-02-06T18:27:00Z">
        <w:r w:rsidR="000F7C74" w:rsidDel="00D7759B">
          <w:rPr>
            <w:rFonts w:ascii="等线" w:eastAsia="等线" w:hAnsi="等线" w:hint="eastAsia"/>
            <w:b/>
            <w:bCs/>
            <w:i/>
            <w:iCs/>
          </w:rPr>
          <w:delText>李阳宏</w:delText>
        </w:r>
      </w:del>
      <w:ins w:id="161" w:author="王 自飞" w:date="2021-02-06T18:27:00Z">
        <w:r w:rsidR="00D7759B">
          <w:rPr>
            <w:rFonts w:ascii="等线" w:eastAsia="等线" w:hAnsi="等线" w:hint="eastAsia"/>
            <w:b/>
            <w:bCs/>
            <w:i/>
            <w:iCs/>
          </w:rPr>
          <w:t>李伟</w:t>
        </w:r>
      </w:ins>
      <w:r>
        <w:rPr>
          <w:rFonts w:ascii="等线" w:eastAsia="等线" w:hAnsi="等线" w:hint="eastAsia"/>
          <w:b/>
          <w:bCs/>
          <w:i/>
          <w:iCs/>
        </w:rPr>
        <w:t>来向</w:t>
      </w:r>
      <w:ins w:id="162" w:author="王 自飞" w:date="2021-02-06T18:46:00Z">
        <w:r w:rsidR="00786779">
          <w:rPr>
            <w:rFonts w:ascii="等线" w:eastAsia="等线" w:hAnsi="等线" w:hint="eastAsia"/>
            <w:b/>
            <w:bCs/>
            <w:i/>
            <w:iCs/>
          </w:rPr>
          <w:t>你</w:t>
        </w:r>
      </w:ins>
      <w:del w:id="163" w:author="王 自飞" w:date="2021-02-06T18:46:00Z">
        <w:r w:rsidDel="00786779">
          <w:rPr>
            <w:rFonts w:ascii="等线" w:eastAsia="等线" w:hAnsi="等线" w:hint="eastAsia"/>
            <w:b/>
            <w:bCs/>
            <w:i/>
            <w:iCs/>
          </w:rPr>
          <w:delText>您</w:delText>
        </w:r>
      </w:del>
      <w:r>
        <w:rPr>
          <w:rFonts w:ascii="等线" w:eastAsia="等线" w:hAnsi="等线" w:hint="eastAsia"/>
          <w:b/>
          <w:bCs/>
          <w:i/>
          <w:iCs/>
        </w:rPr>
        <w:t>反馈了……（链接到主页）</w:t>
      </w:r>
    </w:p>
    <w:p w14:paraId="5EAB3EF6" w14:textId="77777777" w:rsidR="00521D90" w:rsidRDefault="00521D90">
      <w:pPr>
        <w:ind w:firstLine="420"/>
        <w:rPr>
          <w:rFonts w:ascii="等线" w:eastAsia="等线" w:hAnsi="等线"/>
        </w:rPr>
      </w:pPr>
    </w:p>
    <w:p w14:paraId="6A9B5961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20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64C0BB4C" w14:textId="0D296201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164" w:author="王 自飞" w:date="2021-02-06T18:27:00Z">
        <w:r w:rsidR="000F7C74" w:rsidDel="00D7759B">
          <w:rPr>
            <w:rFonts w:ascii="等线" w:eastAsia="等线" w:hAnsi="等线" w:hint="eastAsia"/>
          </w:rPr>
          <w:delText>李阳宏</w:delText>
        </w:r>
      </w:del>
      <w:ins w:id="165" w:author="王 自飞" w:date="2021-02-06T18:27:00Z">
        <w:r w:rsidR="00D7759B">
          <w:rPr>
            <w:rFonts w:ascii="等线" w:eastAsia="等线" w:hAnsi="等线" w:hint="eastAsia"/>
          </w:rPr>
          <w:t>李伟</w:t>
        </w:r>
      </w:ins>
      <w:r w:rsidR="006B41A4">
        <w:rPr>
          <w:rFonts w:ascii="等线" w:eastAsia="等线" w:hAnsi="等线" w:hint="eastAsia"/>
        </w:rPr>
        <w:t>（高兴）</w:t>
      </w:r>
    </w:p>
    <w:p w14:paraId="50DE4360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2692D1BC" w14:textId="77777777" w:rsidR="00505EDC" w:rsidRDefault="00CA0F4C">
      <w:pPr>
        <w:ind w:firstLine="420"/>
        <w:rPr>
          <w:ins w:id="166" w:author="王 自飞" w:date="2021-02-06T18:46:00Z"/>
          <w:rFonts w:ascii="等线" w:eastAsia="等线" w:hAnsi="等线"/>
        </w:rPr>
      </w:pPr>
      <w:del w:id="167" w:author="王 自飞" w:date="2021-02-06T18:46:00Z">
        <w:r w:rsidDel="00505EDC">
          <w:rPr>
            <w:rFonts w:ascii="等线" w:eastAsia="等线" w:hAnsi="等线" w:hint="eastAsia"/>
          </w:rPr>
          <w:delText>使者先生，</w:delText>
        </w:r>
      </w:del>
      <w:ins w:id="168" w:author="王 自飞" w:date="2021-02-06T18:46:00Z">
        <w:r w:rsidR="00505EDC">
          <w:rPr>
            <w:rFonts w:ascii="等线" w:eastAsia="等线" w:hAnsi="等线" w:hint="eastAsia"/>
          </w:rPr>
          <w:t>地球的使者，下午好！</w:t>
        </w:r>
      </w:ins>
    </w:p>
    <w:p w14:paraId="2B6DA307" w14:textId="77777777" w:rsidR="00505EDC" w:rsidRDefault="00CA0F4C">
      <w:pPr>
        <w:ind w:firstLine="420"/>
        <w:rPr>
          <w:ins w:id="169" w:author="王 自飞" w:date="2021-02-06T18:46:00Z"/>
          <w:rFonts w:ascii="等线" w:eastAsia="等线" w:hAnsi="等线"/>
        </w:rPr>
      </w:pPr>
      <w:r>
        <w:rPr>
          <w:rFonts w:ascii="等线" w:eastAsia="等线" w:hAnsi="等线" w:hint="eastAsia"/>
        </w:rPr>
        <w:t>我把戒烟改善健康的知识向人们讲述</w:t>
      </w:r>
    </w:p>
    <w:p w14:paraId="3253DE25" w14:textId="77777777" w:rsidR="00505EDC" w:rsidRDefault="00CA0F4C">
      <w:pPr>
        <w:ind w:firstLine="420"/>
        <w:rPr>
          <w:ins w:id="170" w:author="王 自飞" w:date="2021-02-06T18:48:00Z"/>
          <w:rFonts w:ascii="等线" w:eastAsia="等线" w:hAnsi="等线"/>
        </w:rPr>
      </w:pPr>
      <w:r>
        <w:rPr>
          <w:rFonts w:ascii="等线" w:eastAsia="等线" w:hAnsi="等线" w:hint="eastAsia"/>
        </w:rPr>
        <w:t>后，越来越多的人</w:t>
      </w:r>
      <w:del w:id="171" w:author="王 自飞" w:date="2021-02-06T18:47:00Z">
        <w:r w:rsidDel="00505EDC">
          <w:rPr>
            <w:rFonts w:ascii="等线" w:eastAsia="等线" w:hAnsi="等线" w:hint="eastAsia"/>
          </w:rPr>
          <w:delText>已经开始憧憬美好的未来了！</w:delText>
        </w:r>
      </w:del>
      <w:ins w:id="172" w:author="王 自飞" w:date="2021-02-06T18:47:00Z">
        <w:r w:rsidR="00505EDC">
          <w:rPr>
            <w:rFonts w:ascii="等线" w:eastAsia="等线" w:hAnsi="等线" w:hint="eastAsia"/>
          </w:rPr>
          <w:t>对身体健康的改善</w:t>
        </w:r>
      </w:ins>
    </w:p>
    <w:p w14:paraId="79CBA1DF" w14:textId="4FA663CE" w:rsidR="00521D90" w:rsidRDefault="00505EDC">
      <w:pPr>
        <w:ind w:firstLine="420"/>
        <w:rPr>
          <w:ins w:id="173" w:author="王 自飞" w:date="2021-02-06T18:48:00Z"/>
          <w:rFonts w:ascii="等线" w:eastAsia="等线" w:hAnsi="等线"/>
        </w:rPr>
      </w:pPr>
      <w:ins w:id="174" w:author="王 自飞" w:date="2021-02-06T18:47:00Z">
        <w:r>
          <w:rPr>
            <w:rFonts w:ascii="等线" w:eastAsia="等线" w:hAnsi="等线" w:hint="eastAsia"/>
          </w:rPr>
          <w:t>充满了期待</w:t>
        </w:r>
      </w:ins>
      <w:ins w:id="175" w:author="王 自飞" w:date="2021-02-06T18:48:00Z">
        <w:r>
          <w:rPr>
            <w:rFonts w:ascii="等线" w:eastAsia="等线" w:hAnsi="等线" w:hint="eastAsia"/>
          </w:rPr>
          <w:t>！</w:t>
        </w:r>
      </w:ins>
    </w:p>
    <w:p w14:paraId="3D4FACAE" w14:textId="53EBD1E9" w:rsidR="00505EDC" w:rsidRDefault="000F29BF">
      <w:pPr>
        <w:ind w:firstLine="420"/>
        <w:rPr>
          <w:rFonts w:ascii="等线" w:eastAsia="等线" w:hAnsi="等线"/>
        </w:rPr>
      </w:pPr>
      <w:ins w:id="176" w:author="王 自飞" w:date="2021-02-06T18:48:00Z">
        <w:r>
          <w:rPr>
            <w:rFonts w:ascii="等线" w:eastAsia="等线" w:hAnsi="等线" w:hint="eastAsia"/>
          </w:rPr>
          <w:t>我从他们眼中</w:t>
        </w:r>
      </w:ins>
      <w:ins w:id="177" w:author="王 自飞" w:date="2021-02-06T18:50:00Z">
        <w:r>
          <w:rPr>
            <w:rFonts w:ascii="等线" w:eastAsia="等线" w:hAnsi="等线" w:hint="eastAsia"/>
          </w:rPr>
          <w:t>看到了希望</w:t>
        </w:r>
      </w:ins>
      <w:ins w:id="178" w:author="王 自飞" w:date="2021-02-06T18:48:00Z">
        <w:r>
          <w:rPr>
            <w:rFonts w:ascii="等线" w:eastAsia="等线" w:hAnsi="等线" w:hint="eastAsia"/>
          </w:rPr>
          <w:t>！</w:t>
        </w:r>
      </w:ins>
    </w:p>
    <w:p w14:paraId="140DECB6" w14:textId="77777777" w:rsidR="000927B8" w:rsidRDefault="000927B8" w:rsidP="000927B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753ECFF7" w14:textId="77777777" w:rsidR="00521D90" w:rsidRDefault="00521D90">
      <w:pPr>
        <w:ind w:firstLine="420"/>
        <w:rPr>
          <w:rFonts w:ascii="等线" w:eastAsia="等线" w:hAnsi="等线"/>
        </w:rPr>
      </w:pPr>
    </w:p>
    <w:p w14:paraId="05BD2C5F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21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455BF2E2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73818EAE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4C4BAD75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那大家的戒烟动机测试怎么样？</w:t>
      </w:r>
      <w:r>
        <w:rPr>
          <w:rFonts w:ascii="等线" w:eastAsia="等线" w:hAnsi="等线"/>
        </w:rPr>
        <w:t xml:space="preserve"> </w:t>
      </w:r>
    </w:p>
    <w:p w14:paraId="0E4A5246" w14:textId="77777777" w:rsidR="000927B8" w:rsidRDefault="000927B8" w:rsidP="000927B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54430911" w14:textId="77777777" w:rsidR="00521D90" w:rsidRDefault="00521D90">
      <w:pPr>
        <w:ind w:firstLine="420"/>
        <w:rPr>
          <w:rFonts w:ascii="等线" w:eastAsia="等线" w:hAnsi="等线"/>
        </w:rPr>
      </w:pPr>
    </w:p>
    <w:p w14:paraId="2ABFAF83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22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16BD025E" w14:textId="07A183A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179" w:author="王 自飞" w:date="2021-02-06T18:27:00Z">
        <w:r w:rsidR="000F7C74" w:rsidDel="00D7759B">
          <w:rPr>
            <w:rFonts w:ascii="等线" w:eastAsia="等线" w:hAnsi="等线" w:hint="eastAsia"/>
          </w:rPr>
          <w:delText>李阳宏</w:delText>
        </w:r>
      </w:del>
      <w:ins w:id="180" w:author="王 自飞" w:date="2021-02-06T18:27:00Z">
        <w:r w:rsidR="00D7759B">
          <w:rPr>
            <w:rFonts w:ascii="等线" w:eastAsia="等线" w:hAnsi="等线" w:hint="eastAsia"/>
          </w:rPr>
          <w:t>李伟</w:t>
        </w:r>
      </w:ins>
      <w:r w:rsidR="000927B8">
        <w:rPr>
          <w:rFonts w:ascii="等线" w:eastAsia="等线" w:hAnsi="等线" w:hint="eastAsia"/>
        </w:rPr>
        <w:t>（高兴）</w:t>
      </w:r>
    </w:p>
    <w:p w14:paraId="6C109874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53213B88" w14:textId="77777777" w:rsidR="000F29BF" w:rsidRDefault="00CA0F4C">
      <w:pPr>
        <w:ind w:firstLine="420"/>
        <w:rPr>
          <w:ins w:id="181" w:author="王 自飞" w:date="2021-02-06T18:50:00Z"/>
          <w:rFonts w:ascii="等线" w:eastAsia="等线" w:hAnsi="等线"/>
        </w:rPr>
      </w:pPr>
      <w:r>
        <w:rPr>
          <w:rFonts w:ascii="等线" w:eastAsia="等线" w:hAnsi="等线" w:hint="eastAsia"/>
        </w:rPr>
        <w:t>测试过的人中</w:t>
      </w:r>
      <w:del w:id="182" w:author="王 自飞" w:date="2021-02-06T18:50:00Z">
        <w:r w:rsidDel="000F29BF">
          <w:rPr>
            <w:rFonts w:ascii="等线" w:eastAsia="等线" w:hAnsi="等线" w:hint="eastAsia"/>
          </w:rPr>
          <w:delText>，</w:delText>
        </w:r>
      </w:del>
    </w:p>
    <w:p w14:paraId="53B57ED8" w14:textId="4C14C04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大多数的戒烟意愿得分都很高。</w:t>
      </w:r>
    </w:p>
    <w:p w14:paraId="39039288" w14:textId="77777777" w:rsidR="00F01FCE" w:rsidRDefault="00CA0F4C" w:rsidP="00F01FCE">
      <w:pPr>
        <w:ind w:firstLine="420"/>
        <w:rPr>
          <w:ins w:id="183" w:author="王 自飞" w:date="2021-02-06T18:52:00Z"/>
          <w:rFonts w:ascii="等线" w:eastAsia="等线" w:hAnsi="等线"/>
        </w:rPr>
      </w:pPr>
      <w:r>
        <w:rPr>
          <w:rFonts w:ascii="等线" w:eastAsia="等线" w:hAnsi="等线" w:hint="eastAsia"/>
        </w:rPr>
        <w:t>不仅如此，在了解了自己的</w:t>
      </w:r>
      <w:del w:id="184" w:author="王 自飞" w:date="2021-02-06T18:52:00Z">
        <w:r w:rsidDel="00F01FCE">
          <w:rPr>
            <w:rFonts w:ascii="等线" w:eastAsia="等线" w:hAnsi="等线" w:hint="eastAsia"/>
          </w:rPr>
          <w:delText>戒烟</w:delText>
        </w:r>
      </w:del>
      <w:r>
        <w:rPr>
          <w:rFonts w:ascii="等线" w:eastAsia="等线" w:hAnsi="等线" w:hint="eastAsia"/>
        </w:rPr>
        <w:t>动机后</w:t>
      </w:r>
      <w:del w:id="185" w:author="王 自飞" w:date="2021-02-06T18:50:00Z">
        <w:r w:rsidR="000927B8" w:rsidDel="000F29BF">
          <w:rPr>
            <w:rFonts w:ascii="等线" w:eastAsia="等线" w:hAnsi="等线" w:hint="eastAsia"/>
          </w:rPr>
          <w:delText>，</w:delText>
        </w:r>
      </w:del>
      <w:ins w:id="186" w:author="王 自飞" w:date="2021-02-06T18:52:00Z">
        <w:r w:rsidR="00F01FCE">
          <w:rPr>
            <w:rFonts w:ascii="等线" w:eastAsia="等线" w:hAnsi="等线" w:hint="eastAsia"/>
          </w:rPr>
          <w:t>，</w:t>
        </w:r>
      </w:ins>
    </w:p>
    <w:p w14:paraId="74D0031A" w14:textId="41111FC3" w:rsidR="00521D90" w:rsidRDefault="00CA0F4C" w:rsidP="00F01FC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大家</w:t>
      </w:r>
      <w:del w:id="187" w:author="王 自飞" w:date="2021-02-06T18:53:00Z">
        <w:r w:rsidDel="00F01FCE">
          <w:rPr>
            <w:rFonts w:ascii="等线" w:eastAsia="等线" w:hAnsi="等线" w:hint="eastAsia"/>
          </w:rPr>
          <w:delText>“</w:delText>
        </w:r>
      </w:del>
      <w:r>
        <w:rPr>
          <w:rFonts w:ascii="等线" w:eastAsia="等线" w:hAnsi="等线" w:hint="eastAsia"/>
        </w:rPr>
        <w:t>戒掉一</w:t>
      </w:r>
      <w:del w:id="188" w:author="王 自飞" w:date="2021-02-06T18:53:00Z">
        <w:r w:rsidDel="00F01FCE">
          <w:rPr>
            <w:rFonts w:ascii="等线" w:eastAsia="等线" w:hAnsi="等线" w:hint="eastAsia"/>
          </w:rPr>
          <w:delText>支</w:delText>
        </w:r>
      </w:del>
      <w:ins w:id="189" w:author="王 自飞" w:date="2021-02-06T18:53:00Z">
        <w:del w:id="190" w:author="a" w:date="2021-02-07T14:41:00Z">
          <w:r w:rsidR="00F01FCE" w:rsidDel="00C3134E">
            <w:rPr>
              <w:rFonts w:ascii="等线" w:eastAsia="等线" w:hAnsi="等线" w:hint="eastAsia"/>
            </w:rPr>
            <w:delText>根</w:delText>
          </w:r>
        </w:del>
      </w:ins>
      <w:ins w:id="191" w:author="a" w:date="2021-02-07T14:41:00Z">
        <w:r w:rsidR="00C3134E">
          <w:rPr>
            <w:rFonts w:ascii="等线" w:eastAsia="等线" w:hAnsi="等线" w:hint="eastAsia"/>
          </w:rPr>
          <w:t>支</w:t>
        </w:r>
      </w:ins>
      <w:r>
        <w:rPr>
          <w:rFonts w:ascii="等线" w:eastAsia="等线" w:hAnsi="等线" w:hint="eastAsia"/>
        </w:rPr>
        <w:t>烟</w:t>
      </w:r>
      <w:del w:id="192" w:author="王 自飞" w:date="2021-02-06T18:53:00Z">
        <w:r w:rsidDel="00F01FCE">
          <w:rPr>
            <w:rFonts w:ascii="等线" w:eastAsia="等线" w:hAnsi="等线" w:hint="eastAsia"/>
          </w:rPr>
          <w:delText>”</w:delText>
        </w:r>
      </w:del>
      <w:r>
        <w:rPr>
          <w:rFonts w:ascii="等线" w:eastAsia="等线" w:hAnsi="等线" w:hint="eastAsia"/>
        </w:rPr>
        <w:t>的完成率更高了！</w:t>
      </w:r>
    </w:p>
    <w:p w14:paraId="6B13E618" w14:textId="053D0BAD" w:rsidR="00521D90" w:rsidRDefault="00CA0F4C">
      <w:pPr>
        <w:ind w:firstLine="420"/>
        <w:rPr>
          <w:rFonts w:ascii="等线" w:eastAsia="等线" w:hAnsi="等线"/>
        </w:rPr>
      </w:pPr>
      <w:del w:id="193" w:author="王 自飞" w:date="2021-02-06T18:50:00Z">
        <w:r w:rsidDel="000F29BF">
          <w:rPr>
            <w:rFonts w:ascii="等线" w:eastAsia="等线" w:hAnsi="等线" w:hint="eastAsia"/>
          </w:rPr>
          <w:lastRenderedPageBreak/>
          <w:delText>使者先生，您</w:delText>
        </w:r>
      </w:del>
      <w:ins w:id="194" w:author="王 自飞" w:date="2021-02-06T18:50:00Z">
        <w:r w:rsidR="000F29BF">
          <w:rPr>
            <w:rFonts w:ascii="等线" w:eastAsia="等线" w:hAnsi="等线" w:hint="eastAsia"/>
          </w:rPr>
          <w:t>对了，你</w:t>
        </w:r>
      </w:ins>
      <w:r>
        <w:rPr>
          <w:rFonts w:ascii="等线" w:eastAsia="等线" w:hAnsi="等线" w:hint="eastAsia"/>
        </w:rPr>
        <w:t>也有戒掉</w:t>
      </w:r>
      <w:del w:id="195" w:author="王 自飞" w:date="2021-02-06T18:53:00Z">
        <w:r w:rsidDel="00F01FCE">
          <w:rPr>
            <w:rFonts w:ascii="等线" w:eastAsia="等线" w:hAnsi="等线" w:hint="eastAsia"/>
          </w:rPr>
          <w:delText>一</w:delText>
        </w:r>
      </w:del>
      <w:del w:id="196" w:author="王 自飞" w:date="2021-02-06T18:50:00Z">
        <w:r w:rsidDel="00F01FCE">
          <w:rPr>
            <w:rFonts w:ascii="等线" w:eastAsia="等线" w:hAnsi="等线" w:hint="eastAsia"/>
          </w:rPr>
          <w:delText>支</w:delText>
        </w:r>
      </w:del>
      <w:ins w:id="197" w:author="王 自飞" w:date="2021-02-06T18:53:00Z">
        <w:r w:rsidR="00F01FCE">
          <w:rPr>
            <w:rFonts w:ascii="等线" w:eastAsia="等线" w:hAnsi="等线" w:hint="eastAsia"/>
          </w:rPr>
          <w:t>自己的那根</w:t>
        </w:r>
      </w:ins>
      <w:r>
        <w:rPr>
          <w:rFonts w:ascii="等线" w:eastAsia="等线" w:hAnsi="等线" w:hint="eastAsia"/>
        </w:rPr>
        <w:t>烟吧？</w:t>
      </w:r>
    </w:p>
    <w:p w14:paraId="756F050D" w14:textId="77777777" w:rsidR="000927B8" w:rsidRDefault="000927B8" w:rsidP="000927B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3F21B7F0" w14:textId="77777777" w:rsidR="00521D90" w:rsidRDefault="00521D90">
      <w:pPr>
        <w:ind w:firstLine="420"/>
        <w:rPr>
          <w:rFonts w:ascii="等线" w:eastAsia="等线" w:hAnsi="等线"/>
        </w:rPr>
      </w:pPr>
    </w:p>
    <w:p w14:paraId="0B9A418A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23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37D10C52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69D280AD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7B69EEA2" w14:textId="77777777" w:rsidR="0028544E" w:rsidRDefault="00CA0F4C">
      <w:pPr>
        <w:ind w:firstLine="420"/>
        <w:rPr>
          <w:ins w:id="198" w:author="王 自飞" w:date="2021-02-06T18:53:00Z"/>
          <w:rFonts w:ascii="等线" w:eastAsia="等线" w:hAnsi="等线"/>
        </w:rPr>
      </w:pPr>
      <w:r>
        <w:rPr>
          <w:rFonts w:ascii="等线" w:eastAsia="等线" w:hAnsi="等线" w:hint="eastAsia"/>
        </w:rPr>
        <w:t>星际委员会正要对我的实验情况进行</w:t>
      </w:r>
    </w:p>
    <w:p w14:paraId="4B9F5359" w14:textId="7C4197D0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评测，我们来看一下。</w:t>
      </w:r>
    </w:p>
    <w:p w14:paraId="3A4D69C1" w14:textId="77777777" w:rsidR="000927B8" w:rsidRDefault="000927B8" w:rsidP="000927B8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46DEE495" w14:textId="77777777" w:rsidR="00521D90" w:rsidRDefault="00521D90">
      <w:pPr>
        <w:ind w:firstLine="420"/>
        <w:rPr>
          <w:rFonts w:ascii="等线" w:eastAsia="等线" w:hAnsi="等线"/>
        </w:rPr>
      </w:pPr>
    </w:p>
    <w:p w14:paraId="6FF40F4D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24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00FC01C0" w14:textId="21EE42B3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(标题): </w:t>
      </w:r>
      <w:r>
        <w:rPr>
          <w:rFonts w:ascii="等线" w:eastAsia="等线" w:hAnsi="等线" w:hint="eastAsia"/>
        </w:rPr>
        <w:t>戒掉一支</w:t>
      </w:r>
      <w:proofErr w:type="gramStart"/>
      <w:r>
        <w:rPr>
          <w:rFonts w:ascii="等线" w:eastAsia="等线" w:hAnsi="等线" w:hint="eastAsia"/>
        </w:rPr>
        <w:t>烟</w:t>
      </w:r>
      <w:r>
        <w:rPr>
          <w:rFonts w:ascii="等线" w:eastAsia="等线" w:hAnsi="等线"/>
        </w:rPr>
        <w:t>执行</w:t>
      </w:r>
      <w:proofErr w:type="gramEnd"/>
      <w:r>
        <w:rPr>
          <w:rFonts w:ascii="等线" w:eastAsia="等线" w:hAnsi="等线"/>
        </w:rPr>
        <w:t>情况确认</w:t>
      </w:r>
    </w:p>
    <w:p w14:paraId="5EDBD121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(正文, 单选按钮): </w:t>
      </w:r>
    </w:p>
    <w:p w14:paraId="31F2C98A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>尝试实验，任务执行成功</w:t>
      </w:r>
    </w:p>
    <w:p w14:paraId="4A2A7D50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>尝试实验，任务执行失败</w:t>
      </w:r>
    </w:p>
    <w:p w14:paraId="5B163928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•</w:t>
      </w:r>
      <w:r>
        <w:rPr>
          <w:rFonts w:ascii="等线" w:eastAsia="等线" w:hAnsi="等线"/>
        </w:rPr>
        <w:tab/>
        <w:t>报告</w:t>
      </w:r>
      <w:r>
        <w:rPr>
          <w:rFonts w:ascii="等线" w:eastAsia="等线" w:hAnsi="等线" w:hint="eastAsia"/>
        </w:rPr>
        <w:t>委员会</w:t>
      </w:r>
      <w:r>
        <w:rPr>
          <w:rFonts w:ascii="等线" w:eastAsia="等线" w:hAnsi="等线"/>
        </w:rPr>
        <w:t>，没有尝试实验</w:t>
      </w:r>
    </w:p>
    <w:p w14:paraId="7E9B9E3A" w14:textId="77777777" w:rsidR="00521D90" w:rsidRDefault="00521D90">
      <w:pPr>
        <w:ind w:firstLine="420"/>
        <w:rPr>
          <w:rFonts w:ascii="等线" w:eastAsia="等线" w:hAnsi="等线"/>
        </w:rPr>
      </w:pPr>
    </w:p>
    <w:p w14:paraId="33120A16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25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5619C0F0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(IF 成功) </w:t>
      </w:r>
    </w:p>
    <w:p w14:paraId="350B93F3" w14:textId="2EC03FEB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恭喜</w:t>
      </w:r>
      <w:del w:id="199" w:author="王 自飞" w:date="2021-02-06T18:53:00Z">
        <w:r w:rsidDel="0028544E">
          <w:rPr>
            <w:rFonts w:ascii="等线" w:eastAsia="等线" w:hAnsi="等线" w:hint="eastAsia"/>
          </w:rPr>
          <w:delText>您</w:delText>
        </w:r>
      </w:del>
      <w:ins w:id="200" w:author="王 自飞" w:date="2021-02-06T18:53:00Z">
        <w:r w:rsidR="0028544E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凯旋而归！</w:t>
      </w:r>
    </w:p>
    <w:p w14:paraId="1837A62D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(正文): </w:t>
      </w:r>
    </w:p>
    <w:p w14:paraId="29EEB81C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果然是星际委员会挑中的使者，</w:t>
      </w:r>
    </w:p>
    <w:p w14:paraId="4619C0A5" w14:textId="406085FE" w:rsidR="00521D90" w:rsidRDefault="00CA0F4C">
      <w:pPr>
        <w:ind w:firstLine="420"/>
        <w:rPr>
          <w:rFonts w:ascii="等线" w:eastAsia="等线" w:hAnsi="等线"/>
        </w:rPr>
      </w:pPr>
      <w:del w:id="201" w:author="王 自飞" w:date="2021-02-06T18:53:00Z">
        <w:r w:rsidDel="0028544E">
          <w:rPr>
            <w:rFonts w:ascii="等线" w:eastAsia="等线" w:hAnsi="等线" w:hint="eastAsia"/>
          </w:rPr>
          <w:delText>您</w:delText>
        </w:r>
      </w:del>
      <w:ins w:id="202" w:author="王 自飞" w:date="2021-02-06T18:53:00Z">
        <w:r w:rsidR="0028544E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不但能推进空港的重建，</w:t>
      </w:r>
    </w:p>
    <w:p w14:paraId="650055CD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更能挑战自己的</w:t>
      </w:r>
      <w:del w:id="203" w:author="Zhang, Ge (Boris) [JRDCN]" w:date="2021-01-28T13:10:00Z">
        <w:r w:rsidDel="00FD746B">
          <w:rPr>
            <w:rFonts w:ascii="等线" w:eastAsia="等线" w:hAnsi="等线" w:hint="eastAsia"/>
          </w:rPr>
          <w:delText>内心</w:delText>
        </w:r>
      </w:del>
      <w:r>
        <w:rPr>
          <w:rFonts w:ascii="等线" w:eastAsia="等线" w:hAnsi="等线" w:hint="eastAsia"/>
        </w:rPr>
        <w:t>烟瘾，</w:t>
      </w:r>
    </w:p>
    <w:p w14:paraId="58E88DD6" w14:textId="116E59EE" w:rsidR="00521D90" w:rsidRDefault="00CA0F4C">
      <w:pPr>
        <w:ind w:firstLine="420"/>
        <w:rPr>
          <w:rFonts w:ascii="等线" w:eastAsia="等线" w:hAnsi="等线"/>
        </w:rPr>
      </w:pPr>
      <w:del w:id="204" w:author="王 自飞" w:date="2021-02-06T18:53:00Z">
        <w:r w:rsidDel="0028544E">
          <w:rPr>
            <w:rFonts w:ascii="等线" w:eastAsia="等线" w:hAnsi="等线" w:hint="eastAsia"/>
          </w:rPr>
          <w:delText>您</w:delText>
        </w:r>
      </w:del>
      <w:ins w:id="205" w:author="王 自飞" w:date="2021-02-06T18:53:00Z">
        <w:r w:rsidR="0028544E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的意志力比您想象更强！</w:t>
      </w:r>
    </w:p>
    <w:p w14:paraId="6C9627F3" w14:textId="77777777" w:rsidR="00521D90" w:rsidRDefault="00521D90">
      <w:pPr>
        <w:ind w:firstLine="420"/>
        <w:rPr>
          <w:rFonts w:ascii="等线" w:eastAsia="等线" w:hAnsi="等线"/>
        </w:rPr>
      </w:pPr>
    </w:p>
    <w:p w14:paraId="578793FB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(IF 失败) </w:t>
      </w:r>
    </w:p>
    <w:p w14:paraId="0744E405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>(标题): 又积累了</w:t>
      </w:r>
      <w:r>
        <w:rPr>
          <w:rFonts w:ascii="等线" w:eastAsia="等线" w:hAnsi="等线" w:hint="eastAsia"/>
        </w:rPr>
        <w:t>宝贵</w:t>
      </w:r>
      <w:r>
        <w:rPr>
          <w:rFonts w:ascii="等线" w:eastAsia="等线" w:hAnsi="等线"/>
        </w:rPr>
        <w:t>经验！</w:t>
      </w:r>
    </w:p>
    <w:p w14:paraId="78EC5381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(正文): </w:t>
      </w:r>
    </w:p>
    <w:p w14:paraId="1D4C64D7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根据星际委员会历史资料显示，</w:t>
      </w:r>
    </w:p>
    <w:p w14:paraId="16C55204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这是一个异常艰巨的任务，</w:t>
      </w:r>
    </w:p>
    <w:p w14:paraId="2AE828FD" w14:textId="38DDC7DE" w:rsidR="00521D90" w:rsidRDefault="00CA0F4C">
      <w:pPr>
        <w:ind w:firstLine="420"/>
        <w:rPr>
          <w:rFonts w:ascii="等线" w:eastAsia="等线" w:hAnsi="等线"/>
        </w:rPr>
      </w:pPr>
      <w:del w:id="206" w:author="王 自飞" w:date="2021-02-06T18:54:00Z">
        <w:r w:rsidDel="0028544E">
          <w:rPr>
            <w:rFonts w:ascii="等线" w:eastAsia="等线" w:hAnsi="等线" w:hint="eastAsia"/>
          </w:rPr>
          <w:delText>您</w:delText>
        </w:r>
      </w:del>
      <w:ins w:id="207" w:author="王 自飞" w:date="2021-02-06T18:54:00Z">
        <w:r w:rsidR="0028544E">
          <w:rPr>
            <w:rFonts w:ascii="等线" w:eastAsia="等线" w:hAnsi="等线" w:hint="eastAsia"/>
          </w:rPr>
          <w:t>你</w:t>
        </w:r>
      </w:ins>
      <w:del w:id="208" w:author="Zhang, Ge (Boris) [JRDCN]" w:date="2021-01-28T13:10:00Z">
        <w:r w:rsidDel="00FD746B">
          <w:rPr>
            <w:rFonts w:ascii="等线" w:eastAsia="等线" w:hAnsi="等线" w:hint="eastAsia"/>
          </w:rPr>
          <w:delText>对烟草的依赖</w:delText>
        </w:r>
      </w:del>
      <w:ins w:id="209" w:author="Zhang, Ge (Boris) [JRDCN]" w:date="2021-01-28T13:10:00Z">
        <w:r w:rsidR="00FD746B">
          <w:rPr>
            <w:rFonts w:ascii="等线" w:eastAsia="等线" w:hAnsi="等线" w:hint="eastAsia"/>
          </w:rPr>
          <w:t>的烟瘾程度</w:t>
        </w:r>
      </w:ins>
      <w:del w:id="210" w:author="Zhang, Ge (Boris) [JRDCN]" w:date="2021-01-28T13:11:00Z">
        <w:r w:rsidDel="00FD746B">
          <w:rPr>
            <w:rFonts w:ascii="等线" w:eastAsia="等线" w:hAnsi="等线" w:hint="eastAsia"/>
          </w:rPr>
          <w:delText>可能</w:delText>
        </w:r>
      </w:del>
      <w:r>
        <w:rPr>
          <w:rFonts w:ascii="等线" w:eastAsia="等线" w:hAnsi="等线" w:hint="eastAsia"/>
        </w:rPr>
        <w:t>较高，</w:t>
      </w:r>
    </w:p>
    <w:p w14:paraId="27793AF8" w14:textId="2D8EDB86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好在</w:t>
      </w:r>
      <w:del w:id="211" w:author="王 自飞" w:date="2021-02-06T18:54:00Z">
        <w:r w:rsidDel="0028544E">
          <w:rPr>
            <w:rFonts w:ascii="等线" w:eastAsia="等线" w:hAnsi="等线" w:hint="eastAsia"/>
          </w:rPr>
          <w:delText>您</w:delText>
        </w:r>
      </w:del>
      <w:ins w:id="212" w:author="王 自飞" w:date="2021-02-06T18:54:00Z">
        <w:r w:rsidR="0028544E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又积累了宝贵经验！</w:t>
      </w:r>
    </w:p>
    <w:p w14:paraId="70D7F363" w14:textId="77777777" w:rsidR="00521D90" w:rsidRDefault="00521D90">
      <w:pPr>
        <w:ind w:firstLine="420"/>
        <w:rPr>
          <w:rFonts w:ascii="等线" w:eastAsia="等线" w:hAnsi="等线"/>
        </w:rPr>
      </w:pPr>
    </w:p>
    <w:p w14:paraId="27A11F1E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 (If 没试) </w:t>
      </w:r>
    </w:p>
    <w:p w14:paraId="6B338901" w14:textId="1355E70D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(标题): </w:t>
      </w:r>
      <w:del w:id="213" w:author="a" w:date="2021-02-07T14:41:00Z">
        <w:r w:rsidDel="00C3134E">
          <w:rPr>
            <w:rFonts w:ascii="等线" w:eastAsia="等线" w:hAnsi="等线" w:hint="eastAsia"/>
          </w:rPr>
          <w:delText>您</w:delText>
        </w:r>
      </w:del>
      <w:ins w:id="214" w:author="a" w:date="2021-02-07T14:41:00Z">
        <w:r w:rsidR="00C3134E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/>
        </w:rPr>
        <w:t>的诚实令人钦佩</w:t>
      </w:r>
    </w:p>
    <w:p w14:paraId="331BD3AA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(正文): </w:t>
      </w:r>
    </w:p>
    <w:p w14:paraId="4D93F49A" w14:textId="7A4A143D" w:rsidR="00521D90" w:rsidRDefault="00CA0F4C">
      <w:pPr>
        <w:ind w:firstLine="420"/>
        <w:rPr>
          <w:rFonts w:ascii="等线" w:eastAsia="等线" w:hAnsi="等线"/>
        </w:rPr>
      </w:pPr>
      <w:del w:id="215" w:author="王 自飞" w:date="2021-02-06T18:54:00Z">
        <w:r w:rsidDel="0028544E">
          <w:rPr>
            <w:rFonts w:ascii="等线" w:eastAsia="等线" w:hAnsi="等线" w:hint="eastAsia"/>
          </w:rPr>
          <w:delText>您</w:delText>
        </w:r>
      </w:del>
      <w:ins w:id="216" w:author="王 自飞" w:date="2021-02-06T18:54:00Z">
        <w:r w:rsidR="0028544E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是星际委员会选中的使者，</w:t>
      </w:r>
    </w:p>
    <w:p w14:paraId="401B9B9A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诚实无疑是使者的必备品质，</w:t>
      </w:r>
    </w:p>
    <w:p w14:paraId="7E2D2CBF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但对承诺的坚守也不可或缺，</w:t>
      </w:r>
    </w:p>
    <w:p w14:paraId="261A985E" w14:textId="589755B5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相信</w:t>
      </w:r>
      <w:del w:id="217" w:author="王 自飞" w:date="2021-02-06T18:54:00Z">
        <w:r w:rsidDel="0028544E">
          <w:rPr>
            <w:rFonts w:ascii="等线" w:eastAsia="等线" w:hAnsi="等线" w:hint="eastAsia"/>
          </w:rPr>
          <w:delText>您</w:delText>
        </w:r>
      </w:del>
      <w:ins w:id="218" w:author="王 自飞" w:date="2021-02-06T18:54:00Z">
        <w:r w:rsidR="0028544E">
          <w:rPr>
            <w:rFonts w:ascii="等线" w:eastAsia="等线" w:hAnsi="等线" w:hint="eastAsia"/>
          </w:rPr>
          <w:t>你</w:t>
        </w:r>
      </w:ins>
      <w:r>
        <w:rPr>
          <w:rFonts w:ascii="等线" w:eastAsia="等线" w:hAnsi="等线" w:hint="eastAsia"/>
        </w:rPr>
        <w:t>下一次会圆满完成这个实验。</w:t>
      </w:r>
    </w:p>
    <w:p w14:paraId="65542716" w14:textId="77777777" w:rsidR="00521D90" w:rsidRDefault="00521D90">
      <w:pPr>
        <w:ind w:firstLine="420"/>
        <w:rPr>
          <w:rFonts w:ascii="等线" w:eastAsia="等线" w:hAnsi="等线"/>
        </w:rPr>
      </w:pPr>
    </w:p>
    <w:p w14:paraId="686C6822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26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21E3C4D5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3A02E91C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（正文）：</w:t>
      </w:r>
    </w:p>
    <w:p w14:paraId="69CA6385" w14:textId="1C8EB4EF" w:rsidR="0028544E" w:rsidRDefault="00CA0F4C">
      <w:pPr>
        <w:ind w:firstLine="420"/>
        <w:rPr>
          <w:ins w:id="219" w:author="王 自飞" w:date="2021-02-06T18:54:00Z"/>
          <w:rFonts w:ascii="等线" w:eastAsia="等线" w:hAnsi="等线"/>
        </w:rPr>
      </w:pPr>
      <w:r>
        <w:rPr>
          <w:rFonts w:ascii="等线" w:eastAsia="等线" w:hAnsi="等线" w:hint="eastAsia"/>
        </w:rPr>
        <w:t>对于烟民来说</w:t>
      </w:r>
      <w:del w:id="220" w:author="a" w:date="2021-02-07T14:41:00Z">
        <w:r w:rsidDel="00C3134E">
          <w:rPr>
            <w:rFonts w:ascii="等线" w:eastAsia="等线" w:hAnsi="等线" w:hint="eastAsia"/>
          </w:rPr>
          <w:delText>，</w:delText>
        </w:r>
      </w:del>
      <w:ins w:id="221" w:author="a" w:date="2021-02-07T14:41:00Z">
        <w:r w:rsidR="00C3134E">
          <w:rPr>
            <w:rFonts w:ascii="等线" w:eastAsia="等线" w:hAnsi="等线" w:hint="eastAsia"/>
          </w:rPr>
          <w:t>，</w:t>
        </w:r>
      </w:ins>
    </w:p>
    <w:p w14:paraId="1CB5A6D3" w14:textId="19584136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敢于尝试戒烟都需要很大的勇气。</w:t>
      </w:r>
    </w:p>
    <w:p w14:paraId="00804F0D" w14:textId="2983BAE2" w:rsidR="0028544E" w:rsidRDefault="00CA0F4C">
      <w:pPr>
        <w:ind w:firstLine="420"/>
        <w:rPr>
          <w:ins w:id="222" w:author="王 自飞" w:date="2021-02-06T18:54:00Z"/>
          <w:rFonts w:ascii="等线" w:eastAsia="等线" w:hAnsi="等线"/>
        </w:rPr>
      </w:pPr>
      <w:r>
        <w:rPr>
          <w:rFonts w:ascii="等线" w:eastAsia="等线" w:hAnsi="等线" w:hint="eastAsia"/>
        </w:rPr>
        <w:t>迈出第一步</w:t>
      </w:r>
      <w:del w:id="223" w:author="王 自飞" w:date="2021-02-06T18:54:00Z">
        <w:r w:rsidDel="0028544E">
          <w:rPr>
            <w:rFonts w:ascii="等线" w:eastAsia="等线" w:hAnsi="等线" w:hint="eastAsia"/>
          </w:rPr>
          <w:delText>，</w:delText>
        </w:r>
      </w:del>
      <w:ins w:id="224" w:author="王 自飞" w:date="2021-02-06T18:54:00Z">
        <w:r w:rsidR="0028544E">
          <w:rPr>
            <w:rFonts w:ascii="等线" w:eastAsia="等线" w:hAnsi="等线" w:hint="eastAsia"/>
          </w:rPr>
          <w:t>，</w:t>
        </w:r>
      </w:ins>
    </w:p>
    <w:p w14:paraId="7FCDA359" w14:textId="5B69AF8B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就意味着有了更多的可能。</w:t>
      </w:r>
    </w:p>
    <w:p w14:paraId="2C440964" w14:textId="77777777" w:rsidR="0028544E" w:rsidRDefault="00CA0F4C">
      <w:pPr>
        <w:ind w:firstLine="420"/>
        <w:rPr>
          <w:ins w:id="225" w:author="王 自飞" w:date="2021-02-06T18:54:00Z"/>
          <w:rFonts w:ascii="等线" w:eastAsia="等线" w:hAnsi="等线"/>
        </w:rPr>
      </w:pPr>
      <w:r>
        <w:rPr>
          <w:rFonts w:ascii="等线" w:eastAsia="等线" w:hAnsi="等线" w:hint="eastAsia"/>
        </w:rPr>
        <w:t>希望您能</w:t>
      </w:r>
      <w:proofErr w:type="gramStart"/>
      <w:r>
        <w:rPr>
          <w:rFonts w:ascii="等线" w:eastAsia="等线" w:hAnsi="等线" w:hint="eastAsia"/>
        </w:rPr>
        <w:t>从戒</w:t>
      </w:r>
      <w:proofErr w:type="gramEnd"/>
      <w:r>
        <w:rPr>
          <w:rFonts w:ascii="等线" w:eastAsia="等线" w:hAnsi="等线" w:hint="eastAsia"/>
        </w:rPr>
        <w:t>掉第一支烟开始，</w:t>
      </w:r>
    </w:p>
    <w:p w14:paraId="0F007E1A" w14:textId="55655A3F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戒掉第二支、第三支……</w:t>
      </w:r>
    </w:p>
    <w:p w14:paraId="20F26D29" w14:textId="77777777" w:rsidR="007C56ED" w:rsidRDefault="007C56ED" w:rsidP="007C56E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0F527CD6" w14:textId="77777777" w:rsidR="00521D90" w:rsidRDefault="00521D90">
      <w:pPr>
        <w:ind w:firstLine="420"/>
        <w:rPr>
          <w:rFonts w:ascii="等线" w:eastAsia="等线" w:hAnsi="等线"/>
        </w:rPr>
      </w:pPr>
    </w:p>
    <w:p w14:paraId="6A8BE765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 (P</w:t>
      </w:r>
      <w:r>
        <w:rPr>
          <w:rFonts w:ascii="等线" w:eastAsia="等线" w:hAnsi="等线"/>
          <w:b/>
          <w:bCs/>
          <w:i/>
          <w:iCs/>
        </w:rPr>
        <w:t>27</w:t>
      </w:r>
      <w:r>
        <w:rPr>
          <w:rFonts w:ascii="等线" w:eastAsia="等线" w:hAnsi="等线" w:hint="eastAsia"/>
          <w:b/>
          <w:bCs/>
          <w:i/>
          <w:iCs/>
        </w:rPr>
        <w:t>)</w:t>
      </w:r>
    </w:p>
    <w:p w14:paraId="1438FCBD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（头像）：星际委员会</w:t>
      </w:r>
    </w:p>
    <w:p w14:paraId="6944997A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08E7562B" w14:textId="77777777" w:rsidR="0028544E" w:rsidRDefault="00CA0F4C">
      <w:pPr>
        <w:ind w:firstLine="420"/>
        <w:rPr>
          <w:ins w:id="226" w:author="王 自飞" w:date="2021-02-06T18:54:00Z"/>
          <w:rFonts w:ascii="等线" w:eastAsia="等线" w:hAnsi="等线"/>
        </w:rPr>
      </w:pPr>
      <w:r>
        <w:rPr>
          <w:rFonts w:ascii="等线" w:eastAsia="等线" w:hAnsi="等线" w:hint="eastAsia"/>
        </w:rPr>
        <w:t>另外，戒烟改善健康的知识</w:t>
      </w:r>
    </w:p>
    <w:p w14:paraId="56D2D26C" w14:textId="73C3D5D2" w:rsidR="0028544E" w:rsidRDefault="00CA0F4C">
      <w:pPr>
        <w:ind w:firstLine="420"/>
        <w:rPr>
          <w:ins w:id="227" w:author="王 自飞" w:date="2021-02-06T18:54:00Z"/>
          <w:rFonts w:ascii="等线" w:eastAsia="等线" w:hAnsi="等线"/>
        </w:rPr>
      </w:pPr>
      <w:del w:id="228" w:author="Zhang, Ge (Boris) [JRDCN]" w:date="2021-01-28T13:11:00Z">
        <w:r w:rsidDel="00FD746B">
          <w:rPr>
            <w:rFonts w:ascii="等线" w:eastAsia="等线" w:hAnsi="等线" w:hint="eastAsia"/>
          </w:rPr>
          <w:delText>十分</w:delText>
        </w:r>
      </w:del>
      <w:r>
        <w:rPr>
          <w:rFonts w:ascii="等线" w:eastAsia="等线" w:hAnsi="等线" w:hint="eastAsia"/>
        </w:rPr>
        <w:t>有利于增强人们戒烟的意愿</w:t>
      </w:r>
      <w:del w:id="229" w:author="a" w:date="2021-02-07T14:42:00Z">
        <w:r w:rsidDel="007331F8">
          <w:rPr>
            <w:rFonts w:ascii="等线" w:eastAsia="等线" w:hAnsi="等线" w:hint="eastAsia"/>
          </w:rPr>
          <w:delText>，</w:delText>
        </w:r>
      </w:del>
      <w:ins w:id="230" w:author="a" w:date="2021-02-07T14:42:00Z">
        <w:r w:rsidR="007331F8">
          <w:rPr>
            <w:rFonts w:ascii="等线" w:eastAsia="等线" w:hAnsi="等线" w:hint="eastAsia"/>
          </w:rPr>
          <w:t>，</w:t>
        </w:r>
      </w:ins>
    </w:p>
    <w:p w14:paraId="4E19D790" w14:textId="43D76EFB" w:rsidR="0028544E" w:rsidRDefault="00CA0F4C">
      <w:pPr>
        <w:ind w:firstLine="420"/>
        <w:rPr>
          <w:ins w:id="231" w:author="王 自飞" w:date="2021-02-06T18:55:00Z"/>
          <w:rFonts w:ascii="等线" w:eastAsia="等线" w:hAnsi="等线"/>
        </w:rPr>
      </w:pPr>
      <w:r>
        <w:rPr>
          <w:rFonts w:ascii="等线" w:eastAsia="等线" w:hAnsi="等线" w:hint="eastAsia"/>
        </w:rPr>
        <w:t>我们不妨把这些知识分享出去</w:t>
      </w:r>
      <w:del w:id="232" w:author="a" w:date="2021-02-07T14:42:00Z">
        <w:r w:rsidDel="007331F8">
          <w:rPr>
            <w:rFonts w:ascii="等线" w:eastAsia="等线" w:hAnsi="等线" w:hint="eastAsia"/>
          </w:rPr>
          <w:delText>，</w:delText>
        </w:r>
      </w:del>
      <w:ins w:id="233" w:author="a" w:date="2021-02-07T14:42:00Z">
        <w:r w:rsidR="007331F8">
          <w:rPr>
            <w:rFonts w:ascii="等线" w:eastAsia="等线" w:hAnsi="等线" w:hint="eastAsia"/>
          </w:rPr>
          <w:t>，</w:t>
        </w:r>
      </w:ins>
    </w:p>
    <w:p w14:paraId="07C0CDB7" w14:textId="1F244939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让更多人得到激励！</w:t>
      </w:r>
    </w:p>
    <w:p w14:paraId="0AA0AAA5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（互动按钮）：【确认分享】</w:t>
      </w:r>
    </w:p>
    <w:p w14:paraId="50BF2227" w14:textId="77777777" w:rsidR="00521D90" w:rsidRDefault="00521D90">
      <w:pPr>
        <w:ind w:firstLine="420"/>
        <w:rPr>
          <w:rFonts w:ascii="等线" w:eastAsia="等线" w:hAnsi="等线"/>
        </w:rPr>
      </w:pPr>
    </w:p>
    <w:p w14:paraId="4F8E246F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28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1B18903E" w14:textId="5A44557D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234" w:author="王 自飞" w:date="2021-02-06T18:27:00Z">
        <w:r w:rsidR="000F7C74" w:rsidDel="00D7759B">
          <w:rPr>
            <w:rFonts w:ascii="等线" w:eastAsia="等线" w:hAnsi="等线" w:hint="eastAsia"/>
          </w:rPr>
          <w:delText>李阳宏</w:delText>
        </w:r>
      </w:del>
      <w:ins w:id="235" w:author="王 自飞" w:date="2021-02-06T18:27:00Z">
        <w:r w:rsidR="00D7759B">
          <w:rPr>
            <w:rFonts w:ascii="等线" w:eastAsia="等线" w:hAnsi="等线" w:hint="eastAsia"/>
          </w:rPr>
          <w:t>李伟</w:t>
        </w:r>
      </w:ins>
      <w:r w:rsidR="007C56ED">
        <w:rPr>
          <w:rFonts w:ascii="等线" w:eastAsia="等线" w:hAnsi="等线" w:hint="eastAsia"/>
        </w:rPr>
        <w:t>（高兴）</w:t>
      </w:r>
    </w:p>
    <w:p w14:paraId="18624CCE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630A0209" w14:textId="77777777" w:rsidR="0028544E" w:rsidRDefault="00CA0F4C">
      <w:pPr>
        <w:ind w:firstLine="420"/>
        <w:rPr>
          <w:ins w:id="236" w:author="王 自飞" w:date="2021-02-06T18:55:00Z"/>
          <w:rFonts w:ascii="等线" w:eastAsia="等线" w:hAnsi="等线"/>
        </w:rPr>
      </w:pPr>
      <w:r>
        <w:rPr>
          <w:rFonts w:ascii="等线" w:eastAsia="等线" w:hAnsi="等线" w:hint="eastAsia"/>
        </w:rPr>
        <w:t>太棒了！</w:t>
      </w:r>
    </w:p>
    <w:p w14:paraId="7CF087C8" w14:textId="77777777" w:rsidR="0028544E" w:rsidRDefault="00CA0F4C">
      <w:pPr>
        <w:ind w:firstLine="420"/>
        <w:rPr>
          <w:ins w:id="237" w:author="王 自飞" w:date="2021-02-06T18:55:00Z"/>
          <w:rFonts w:ascii="等线" w:eastAsia="等线" w:hAnsi="等线"/>
        </w:rPr>
      </w:pPr>
      <w:r>
        <w:rPr>
          <w:rFonts w:ascii="等线" w:eastAsia="等线" w:hAnsi="等线" w:hint="eastAsia"/>
        </w:rPr>
        <w:t>越多人知道戒烟的好处，“美好的明</w:t>
      </w:r>
    </w:p>
    <w:p w14:paraId="0E2929BF" w14:textId="7364CBEF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天</w:t>
      </w:r>
      <w:proofErr w:type="gramStart"/>
      <w:r>
        <w:rPr>
          <w:rFonts w:ascii="等线" w:eastAsia="等线" w:hAnsi="等线" w:hint="eastAsia"/>
        </w:rPr>
        <w:t>”</w:t>
      </w:r>
      <w:proofErr w:type="gramEnd"/>
      <w:r>
        <w:rPr>
          <w:rFonts w:ascii="等线" w:eastAsia="等线" w:hAnsi="等线" w:hint="eastAsia"/>
        </w:rPr>
        <w:t xml:space="preserve">运动就有越多的支持者！ </w:t>
      </w:r>
    </w:p>
    <w:p w14:paraId="5C332C9F" w14:textId="77777777" w:rsidR="007C56ED" w:rsidRDefault="007C56ED" w:rsidP="007C56E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3243BE5B" w14:textId="77777777" w:rsidR="00521D90" w:rsidRDefault="00521D90">
      <w:pPr>
        <w:ind w:firstLine="420"/>
        <w:rPr>
          <w:rFonts w:ascii="等线" w:eastAsia="等线" w:hAnsi="等线"/>
        </w:rPr>
      </w:pPr>
    </w:p>
    <w:p w14:paraId="6BEA86CB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29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1F41FC81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4180A3ED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1A0AD3F3" w14:textId="77777777" w:rsidR="0028544E" w:rsidRDefault="00CA0F4C">
      <w:pPr>
        <w:ind w:firstLine="420"/>
        <w:rPr>
          <w:ins w:id="238" w:author="王 自飞" w:date="2021-02-06T18:56:00Z"/>
          <w:rFonts w:ascii="等线" w:eastAsia="等线" w:hAnsi="等线"/>
        </w:rPr>
      </w:pPr>
      <w:r>
        <w:rPr>
          <w:rFonts w:ascii="等线" w:eastAsia="等线" w:hAnsi="等线" w:hint="eastAsia"/>
        </w:rPr>
        <w:t>正因为大家的健康和精神的恢复，</w:t>
      </w:r>
    </w:p>
    <w:p w14:paraId="25AF799A" w14:textId="77777777" w:rsidR="0028544E" w:rsidRDefault="00CA0F4C">
      <w:pPr>
        <w:ind w:firstLine="420"/>
        <w:rPr>
          <w:ins w:id="239" w:author="王 自飞" w:date="2021-02-06T18:56:00Z"/>
          <w:rFonts w:ascii="等线" w:eastAsia="等线" w:hAnsi="等线"/>
        </w:rPr>
      </w:pPr>
      <w:r>
        <w:rPr>
          <w:rFonts w:ascii="等线" w:eastAsia="等线" w:hAnsi="等线" w:hint="eastAsia"/>
        </w:rPr>
        <w:t>空港重建工作才得以顺利推进。</w:t>
      </w:r>
    </w:p>
    <w:p w14:paraId="7F1D8460" w14:textId="2C71D2C4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K</w:t>
      </w:r>
      <w:r>
        <w:rPr>
          <w:rFonts w:ascii="等线" w:eastAsia="等线" w:hAnsi="等线"/>
        </w:rPr>
        <w:t>114</w:t>
      </w:r>
      <w:r>
        <w:rPr>
          <w:rFonts w:ascii="等线" w:eastAsia="等线" w:hAnsi="等线" w:hint="eastAsia"/>
        </w:rPr>
        <w:t>星球的明天一定是美好繁荣的！</w:t>
      </w:r>
    </w:p>
    <w:p w14:paraId="2A6C4971" w14:textId="77777777" w:rsidR="007C56ED" w:rsidRDefault="007C56ED" w:rsidP="007C56E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174A438D" w14:textId="77777777" w:rsidR="00521D90" w:rsidRDefault="00521D90">
      <w:pPr>
        <w:ind w:firstLine="420"/>
        <w:rPr>
          <w:rFonts w:ascii="等线" w:eastAsia="等线" w:hAnsi="等线"/>
        </w:rPr>
      </w:pPr>
    </w:p>
    <w:p w14:paraId="170E475A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30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19D3F3FB" w14:textId="0A90829E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240" w:author="王 自飞" w:date="2021-02-06T18:27:00Z">
        <w:r w:rsidR="000F7C74" w:rsidDel="00D7759B">
          <w:rPr>
            <w:rFonts w:ascii="等线" w:eastAsia="等线" w:hAnsi="等线" w:hint="eastAsia"/>
          </w:rPr>
          <w:delText>李阳宏</w:delText>
        </w:r>
      </w:del>
      <w:ins w:id="241" w:author="王 自飞" w:date="2021-02-06T18:27:00Z">
        <w:r w:rsidR="00D7759B">
          <w:rPr>
            <w:rFonts w:ascii="等线" w:eastAsia="等线" w:hAnsi="等线" w:hint="eastAsia"/>
          </w:rPr>
          <w:t>李伟</w:t>
        </w:r>
      </w:ins>
      <w:r w:rsidR="007C56ED">
        <w:rPr>
          <w:rFonts w:ascii="等线" w:eastAsia="等线" w:hAnsi="等线" w:hint="eastAsia"/>
        </w:rPr>
        <w:t>（高兴）</w:t>
      </w:r>
    </w:p>
    <w:p w14:paraId="7343A512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35EE714A" w14:textId="77777777" w:rsidR="0028544E" w:rsidRDefault="00CA0F4C">
      <w:pPr>
        <w:ind w:firstLine="420"/>
        <w:rPr>
          <w:ins w:id="242" w:author="王 自飞" w:date="2021-02-06T18:56:00Z"/>
          <w:rFonts w:ascii="等线" w:eastAsia="等线" w:hAnsi="等线"/>
        </w:rPr>
      </w:pPr>
      <w:r>
        <w:rPr>
          <w:rFonts w:ascii="等线" w:eastAsia="等线" w:hAnsi="等线" w:hint="eastAsia"/>
        </w:rPr>
        <w:t>我要把空港重建工作的最新进展实时</w:t>
      </w:r>
    </w:p>
    <w:p w14:paraId="2E0DB730" w14:textId="77777777" w:rsidR="0028544E" w:rsidRDefault="00CA0F4C">
      <w:pPr>
        <w:ind w:firstLine="420"/>
        <w:rPr>
          <w:ins w:id="243" w:author="王 自飞" w:date="2021-02-06T18:56:00Z"/>
          <w:rFonts w:ascii="等线" w:eastAsia="等线" w:hAnsi="等线"/>
        </w:rPr>
      </w:pPr>
      <w:r>
        <w:rPr>
          <w:rFonts w:ascii="等线" w:eastAsia="等线" w:hAnsi="等线" w:hint="eastAsia"/>
        </w:rPr>
        <w:t>播报给居民们，这会反过来给他们更</w:t>
      </w:r>
    </w:p>
    <w:p w14:paraId="052088EC" w14:textId="177CE945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大的鼓舞的！</w:t>
      </w:r>
    </w:p>
    <w:p w14:paraId="4C317012" w14:textId="77777777" w:rsidR="007C56ED" w:rsidRDefault="007C56ED" w:rsidP="007C56E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1FA52E12" w14:textId="77777777" w:rsidR="00521D90" w:rsidRDefault="00521D90">
      <w:pPr>
        <w:ind w:firstLine="420"/>
        <w:rPr>
          <w:rFonts w:ascii="等线" w:eastAsia="等线" w:hAnsi="等线"/>
        </w:rPr>
      </w:pPr>
    </w:p>
    <w:p w14:paraId="1EE51F9D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31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56FA90EB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65965AC4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（正文）：</w:t>
      </w:r>
    </w:p>
    <w:p w14:paraId="5424F169" w14:textId="05665DE4" w:rsidR="00521D90" w:rsidRDefault="00CA0F4C">
      <w:pPr>
        <w:ind w:firstLine="420"/>
        <w:rPr>
          <w:rFonts w:ascii="等线" w:eastAsia="等线" w:hAnsi="等线"/>
        </w:rPr>
      </w:pPr>
      <w:del w:id="244" w:author="王 自飞" w:date="2021-02-06T18:56:00Z">
        <w:r w:rsidDel="0028544E">
          <w:rPr>
            <w:rFonts w:ascii="等线" w:eastAsia="等线" w:hAnsi="等线" w:hint="eastAsia"/>
          </w:rPr>
          <w:delText>好的，</w:delText>
        </w:r>
      </w:del>
      <w:del w:id="245" w:author="王 自飞" w:date="2021-02-06T18:27:00Z">
        <w:r w:rsidR="000F7C74" w:rsidDel="00D7759B">
          <w:rPr>
            <w:rFonts w:ascii="等线" w:eastAsia="等线" w:hAnsi="等线" w:hint="eastAsia"/>
          </w:rPr>
          <w:delText>李阳宏</w:delText>
        </w:r>
      </w:del>
      <w:del w:id="246" w:author="王 自飞" w:date="2021-02-06T18:56:00Z">
        <w:r w:rsidDel="0028544E">
          <w:rPr>
            <w:rFonts w:ascii="等线" w:eastAsia="等线" w:hAnsi="等线" w:hint="eastAsia"/>
          </w:rPr>
          <w:delText>，我支持你！</w:delText>
        </w:r>
      </w:del>
      <w:ins w:id="247" w:author="王 自飞" w:date="2021-02-06T18:56:00Z">
        <w:r w:rsidR="0028544E">
          <w:rPr>
            <w:rFonts w:ascii="等线" w:eastAsia="等线" w:hAnsi="等线" w:hint="eastAsia"/>
          </w:rPr>
          <w:t>哈，</w:t>
        </w:r>
        <w:proofErr w:type="gramStart"/>
        <w:r w:rsidR="0028544E">
          <w:rPr>
            <w:rFonts w:ascii="等线" w:eastAsia="等线" w:hAnsi="等线" w:hint="eastAsia"/>
          </w:rPr>
          <w:t>李伟</w:t>
        </w:r>
      </w:ins>
      <w:r>
        <w:rPr>
          <w:rFonts w:ascii="等线" w:eastAsia="等线" w:hAnsi="等线" w:hint="eastAsia"/>
        </w:rPr>
        <w:t>你真是</w:t>
      </w:r>
      <w:proofErr w:type="gramEnd"/>
      <w:r>
        <w:rPr>
          <w:rFonts w:ascii="等线" w:eastAsia="等线" w:hAnsi="等线" w:hint="eastAsia"/>
        </w:rPr>
        <w:t>干劲十足啊！</w:t>
      </w:r>
    </w:p>
    <w:p w14:paraId="284E2BAD" w14:textId="77777777" w:rsidR="007C56ED" w:rsidRDefault="007C56ED" w:rsidP="007C56E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59EE6037" w14:textId="77777777" w:rsidR="00521D90" w:rsidRDefault="00521D90">
      <w:pPr>
        <w:ind w:firstLine="420"/>
        <w:rPr>
          <w:rFonts w:ascii="等线" w:eastAsia="等线" w:hAnsi="等线"/>
        </w:rPr>
      </w:pPr>
    </w:p>
    <w:p w14:paraId="28EE0C0D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32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4F51220B" w14:textId="55B0E515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</w:t>
      </w:r>
      <w:del w:id="248" w:author="王 自飞" w:date="2021-02-06T18:27:00Z">
        <w:r w:rsidR="000F7C74" w:rsidDel="00D7759B">
          <w:rPr>
            <w:rFonts w:ascii="等线" w:eastAsia="等线" w:hAnsi="等线" w:hint="eastAsia"/>
          </w:rPr>
          <w:delText>李阳宏</w:delText>
        </w:r>
      </w:del>
      <w:ins w:id="249" w:author="王 自飞" w:date="2021-02-06T18:27:00Z">
        <w:r w:rsidR="00D7759B">
          <w:rPr>
            <w:rFonts w:ascii="等线" w:eastAsia="等线" w:hAnsi="等线" w:hint="eastAsia"/>
          </w:rPr>
          <w:t>李伟</w:t>
        </w:r>
      </w:ins>
      <w:r w:rsidR="007C56ED">
        <w:rPr>
          <w:rFonts w:ascii="等线" w:eastAsia="等线" w:hAnsi="等线" w:hint="eastAsia"/>
        </w:rPr>
        <w:t>（高兴））</w:t>
      </w:r>
    </w:p>
    <w:p w14:paraId="7693D93C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74A41001" w14:textId="158E6D66" w:rsidR="0028544E" w:rsidDel="007331F8" w:rsidRDefault="007331F8">
      <w:pPr>
        <w:ind w:firstLine="420"/>
        <w:rPr>
          <w:ins w:id="250" w:author="王 自飞" w:date="2021-02-06T18:56:00Z"/>
          <w:del w:id="251" w:author="a" w:date="2021-02-07T14:43:00Z"/>
          <w:rFonts w:ascii="等线" w:eastAsia="等线" w:hAnsi="等线"/>
        </w:rPr>
      </w:pPr>
      <w:ins w:id="252" w:author="a" w:date="2021-02-07T14:43:00Z">
        <w:r>
          <w:rPr>
            <w:rFonts w:ascii="等线" w:eastAsia="等线" w:hAnsi="等线" w:hint="eastAsia"/>
          </w:rPr>
          <w:t>谢谢夸奖！</w:t>
        </w:r>
      </w:ins>
      <w:ins w:id="253" w:author="王 自飞" w:date="2021-02-06T18:56:00Z">
        <w:del w:id="254" w:author="a" w:date="2021-02-07T14:43:00Z">
          <w:r w:rsidR="0028544E" w:rsidDel="007331F8">
            <w:rPr>
              <w:rFonts w:ascii="等线" w:eastAsia="等线" w:hAnsi="等线" w:hint="eastAsia"/>
            </w:rPr>
            <w:delText>必须的！</w:delText>
          </w:r>
        </w:del>
      </w:ins>
    </w:p>
    <w:p w14:paraId="2101B973" w14:textId="5506F345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敬请期待我明天的回复！晚安</w:t>
      </w:r>
      <w:del w:id="255" w:author="王 自飞" w:date="2021-02-06T18:57:00Z">
        <w:r w:rsidDel="0028544E">
          <w:rPr>
            <w:rFonts w:ascii="等线" w:eastAsia="等线" w:hAnsi="等线" w:hint="eastAsia"/>
          </w:rPr>
          <w:delText>，使者先生</w:delText>
        </w:r>
      </w:del>
      <w:r>
        <w:rPr>
          <w:rFonts w:ascii="等线" w:eastAsia="等线" w:hAnsi="等线" w:hint="eastAsia"/>
        </w:rPr>
        <w:t>！</w:t>
      </w:r>
    </w:p>
    <w:p w14:paraId="5A3444EC" w14:textId="77777777" w:rsidR="007C56ED" w:rsidRDefault="007C56ED" w:rsidP="007C56E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2244EAE7" w14:textId="77777777" w:rsidR="00521D90" w:rsidRDefault="00521D90">
      <w:pPr>
        <w:ind w:firstLine="420"/>
        <w:rPr>
          <w:rFonts w:ascii="等线" w:eastAsia="等线" w:hAnsi="等线"/>
        </w:rPr>
      </w:pPr>
    </w:p>
    <w:p w14:paraId="48F4593D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对话文案（P</w:t>
      </w:r>
      <w:r>
        <w:rPr>
          <w:rFonts w:ascii="等线" w:eastAsia="等线" w:hAnsi="等线"/>
          <w:b/>
          <w:bCs/>
          <w:i/>
          <w:iCs/>
        </w:rPr>
        <w:t>33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61105146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（头像）：无</w:t>
      </w:r>
    </w:p>
    <w:p w14:paraId="4A0ADBA5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1D993464" w14:textId="6A7F3E0B" w:rsidR="00521D90" w:rsidRDefault="0028544E">
      <w:pPr>
        <w:ind w:firstLine="420"/>
        <w:rPr>
          <w:rFonts w:ascii="等线" w:eastAsia="等线" w:hAnsi="等线"/>
        </w:rPr>
      </w:pPr>
      <w:ins w:id="256" w:author="王 自飞" w:date="2021-02-06T18:57:00Z">
        <w:r>
          <w:rPr>
            <w:rFonts w:ascii="等线" w:eastAsia="等线" w:hAnsi="等线" w:hint="eastAsia"/>
          </w:rPr>
          <w:t>晚安，</w:t>
        </w:r>
      </w:ins>
      <w:r w:rsidR="00CA0F4C">
        <w:rPr>
          <w:rFonts w:ascii="等线" w:eastAsia="等线" w:hAnsi="等线" w:hint="eastAsia"/>
        </w:rPr>
        <w:t>明天再见！</w:t>
      </w:r>
    </w:p>
    <w:p w14:paraId="197BA5F0" w14:textId="77777777" w:rsidR="007C56ED" w:rsidRDefault="007C56ED" w:rsidP="007C56E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（互动按钮）：&gt;</w:t>
      </w:r>
      <w:r>
        <w:rPr>
          <w:rFonts w:ascii="等线" w:eastAsia="等线" w:hAnsi="等线"/>
        </w:rPr>
        <w:t>&gt;</w:t>
      </w:r>
    </w:p>
    <w:p w14:paraId="3799B836" w14:textId="77777777" w:rsidR="00521D90" w:rsidRDefault="00521D90">
      <w:pPr>
        <w:ind w:firstLine="420"/>
        <w:rPr>
          <w:rFonts w:ascii="等线" w:eastAsia="等线" w:hAnsi="等线"/>
        </w:rPr>
      </w:pPr>
    </w:p>
    <w:p w14:paraId="1F3CC929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34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79FDDFB1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星际导航定位系统基站已经建设完成，K</w:t>
      </w:r>
      <w:r>
        <w:rPr>
          <w:rFonts w:ascii="等线" w:eastAsia="等线" w:hAnsi="等线"/>
        </w:rPr>
        <w:t>114</w:t>
      </w:r>
      <w:r>
        <w:rPr>
          <w:rFonts w:ascii="等线" w:eastAsia="等线" w:hAnsi="等线" w:hint="eastAsia"/>
        </w:rPr>
        <w:t>星球从此回到了整个导航系统中，附近</w:t>
      </w:r>
      <w:proofErr w:type="gramStart"/>
      <w:r>
        <w:rPr>
          <w:rFonts w:ascii="等线" w:eastAsia="等线" w:hAnsi="等线" w:hint="eastAsia"/>
        </w:rPr>
        <w:t>宙</w:t>
      </w:r>
      <w:proofErr w:type="gramEnd"/>
      <w:r>
        <w:rPr>
          <w:rFonts w:ascii="等线" w:eastAsia="等线" w:hAnsi="等线" w:hint="eastAsia"/>
        </w:rPr>
        <w:t>域的飞船都会感谢K</w:t>
      </w:r>
      <w:r>
        <w:rPr>
          <w:rFonts w:ascii="等线" w:eastAsia="等线" w:hAnsi="等线"/>
        </w:rPr>
        <w:t>114</w:t>
      </w:r>
      <w:r>
        <w:rPr>
          <w:rFonts w:ascii="等线" w:eastAsia="等线" w:hAnsi="等线" w:hint="eastAsia"/>
        </w:rPr>
        <w:t>星球提供的时空位置信息。</w:t>
      </w:r>
    </w:p>
    <w:p w14:paraId="1B7B732D" w14:textId="77777777" w:rsidR="007C56ED" w:rsidRDefault="007C56ED" w:rsidP="007C56ED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（互动按钮）：【建造完成】</w:t>
      </w:r>
    </w:p>
    <w:p w14:paraId="69FE5226" w14:textId="77777777" w:rsidR="00521D90" w:rsidRDefault="00521D90">
      <w:pPr>
        <w:ind w:firstLine="420"/>
        <w:rPr>
          <w:rFonts w:ascii="等线" w:eastAsia="等线" w:hAnsi="等线"/>
        </w:rPr>
      </w:pPr>
    </w:p>
    <w:p w14:paraId="5CA25C9C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35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5BC7C096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（标题）：夜间任务已完成</w:t>
      </w:r>
    </w:p>
    <w:p w14:paraId="19341442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（正文）：</w:t>
      </w:r>
    </w:p>
    <w:p w14:paraId="20C2D9A6" w14:textId="77777777" w:rsidR="00F7117B" w:rsidRDefault="00CA0F4C">
      <w:pPr>
        <w:ind w:firstLine="420"/>
        <w:rPr>
          <w:ins w:id="257" w:author="王 自飞" w:date="2021-02-06T18:57:00Z"/>
          <w:rFonts w:ascii="等线" w:eastAsia="等线" w:hAnsi="等线"/>
        </w:rPr>
      </w:pPr>
      <w:r>
        <w:rPr>
          <w:rFonts w:ascii="等线" w:eastAsia="等线" w:hAnsi="等线" w:hint="eastAsia"/>
        </w:rPr>
        <w:t>经过星际委员会的持续追查，</w:t>
      </w:r>
      <w:bookmarkStart w:id="258" w:name="_GoBack"/>
      <w:bookmarkEnd w:id="258"/>
      <w:r>
        <w:rPr>
          <w:rFonts w:ascii="等线" w:eastAsia="等线" w:hAnsi="等线" w:hint="eastAsia"/>
        </w:rPr>
        <w:t>终于发</w:t>
      </w:r>
    </w:p>
    <w:p w14:paraId="0A581E58" w14:textId="77777777" w:rsidR="00F7117B" w:rsidRDefault="00CA0F4C">
      <w:pPr>
        <w:ind w:firstLine="420"/>
        <w:rPr>
          <w:ins w:id="259" w:author="王 自飞" w:date="2021-02-06T18:57:00Z"/>
          <w:rFonts w:ascii="等线" w:eastAsia="等线" w:hAnsi="等线"/>
        </w:rPr>
      </w:pPr>
      <w:r>
        <w:rPr>
          <w:rFonts w:ascii="等线" w:eastAsia="等线" w:hAnsi="等线" w:hint="eastAsia"/>
        </w:rPr>
        <w:t>现了影响K</w:t>
      </w:r>
      <w:r>
        <w:rPr>
          <w:rFonts w:ascii="等线" w:eastAsia="等线" w:hAnsi="等线"/>
        </w:rPr>
        <w:t>114</w:t>
      </w:r>
      <w:r>
        <w:rPr>
          <w:rFonts w:ascii="等线" w:eastAsia="等线" w:hAnsi="等线" w:hint="eastAsia"/>
        </w:rPr>
        <w:t>星球的神秘力量的真</w:t>
      </w:r>
    </w:p>
    <w:p w14:paraId="7DF9F2AD" w14:textId="428EA64B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面目</w:t>
      </w:r>
      <w:del w:id="260" w:author="王 自飞" w:date="2021-02-06T18:57:00Z">
        <w:r w:rsidDel="00F7117B">
          <w:rPr>
            <w:rFonts w:ascii="等线" w:eastAsia="等线" w:hAnsi="等线" w:hint="eastAsia"/>
          </w:rPr>
          <w:delText>。</w:delText>
        </w:r>
      </w:del>
      <w:ins w:id="261" w:author="王 自飞" w:date="2021-02-06T18:57:00Z">
        <w:r w:rsidR="00F7117B">
          <w:rPr>
            <w:rFonts w:ascii="等线" w:eastAsia="等线" w:hAnsi="等线" w:hint="eastAsia"/>
          </w:rPr>
          <w:t>！</w:t>
        </w:r>
      </w:ins>
    </w:p>
    <w:p w14:paraId="78DFDAB8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明天，让我们揭开它的神秘面纱！</w:t>
      </w:r>
    </w:p>
    <w:p w14:paraId="3ED6B90F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（互动按钮）：【返回主页】</w:t>
      </w:r>
    </w:p>
    <w:p w14:paraId="4E8643CC" w14:textId="77777777" w:rsidR="00521D90" w:rsidRDefault="00521D90">
      <w:pPr>
        <w:ind w:firstLine="420"/>
        <w:rPr>
          <w:rFonts w:ascii="等线" w:eastAsia="等线" w:hAnsi="等线"/>
        </w:rPr>
      </w:pPr>
    </w:p>
    <w:p w14:paraId="0FE3D0AA" w14:textId="77777777" w:rsidR="00521D90" w:rsidRDefault="00CA0F4C">
      <w:pPr>
        <w:rPr>
          <w:rFonts w:ascii="等线" w:eastAsia="等线" w:hAnsi="等线"/>
          <w:b/>
          <w:bCs/>
          <w:i/>
          <w:iCs/>
        </w:rPr>
      </w:pPr>
      <w:r>
        <w:rPr>
          <w:rFonts w:ascii="等线" w:eastAsia="等线" w:hAnsi="等线" w:hint="eastAsia"/>
          <w:b/>
          <w:bCs/>
          <w:i/>
          <w:iCs/>
        </w:rPr>
        <w:t>引导文案（P</w:t>
      </w:r>
      <w:r>
        <w:rPr>
          <w:rFonts w:ascii="等线" w:eastAsia="等线" w:hAnsi="等线"/>
          <w:b/>
          <w:bCs/>
          <w:i/>
          <w:iCs/>
        </w:rPr>
        <w:t>36</w:t>
      </w:r>
      <w:r>
        <w:rPr>
          <w:rFonts w:ascii="等线" w:eastAsia="等线" w:hAnsi="等线" w:hint="eastAsia"/>
          <w:b/>
          <w:bCs/>
          <w:i/>
          <w:iCs/>
        </w:rPr>
        <w:t>）</w:t>
      </w:r>
    </w:p>
    <w:p w14:paraId="31C8BE49" w14:textId="77777777" w:rsidR="00521D90" w:rsidRDefault="00CA0F4C">
      <w:pPr>
        <w:ind w:firstLineChars="200" w:firstLine="420"/>
      </w:pPr>
      <w:r>
        <w:rPr>
          <w:rFonts w:hint="eastAsia"/>
        </w:rPr>
        <w:t>（标题）：隐藏剧情已解锁</w:t>
      </w:r>
    </w:p>
    <w:p w14:paraId="7D38B6A8" w14:textId="77777777" w:rsidR="00521D90" w:rsidRDefault="00CA0F4C">
      <w:pPr>
        <w:ind w:firstLineChars="200" w:firstLine="420"/>
      </w:pPr>
      <w:r>
        <w:rPr>
          <w:rFonts w:hint="eastAsia"/>
        </w:rPr>
        <w:t>（正文）：</w:t>
      </w:r>
    </w:p>
    <w:p w14:paraId="03C43775" w14:textId="5DE477C7" w:rsidR="00521D90" w:rsidRDefault="00CA0F4C">
      <w:pPr>
        <w:ind w:firstLineChars="200" w:firstLine="420"/>
      </w:pPr>
      <w:r>
        <w:rPr>
          <w:rFonts w:hint="eastAsia"/>
        </w:rPr>
        <w:t>恭喜</w:t>
      </w:r>
      <w:del w:id="262" w:author="王 自飞" w:date="2021-02-06T18:58:00Z">
        <w:r w:rsidDel="00A74C95">
          <w:rPr>
            <w:rFonts w:hint="eastAsia"/>
          </w:rPr>
          <w:delText>您</w:delText>
        </w:r>
      </w:del>
      <w:ins w:id="263" w:author="王 自飞" w:date="2021-02-06T18:58:00Z">
        <w:r w:rsidR="00A74C95">
          <w:rPr>
            <w:rFonts w:hint="eastAsia"/>
          </w:rPr>
          <w:t>你</w:t>
        </w:r>
      </w:ins>
      <w:r>
        <w:rPr>
          <w:rFonts w:hint="eastAsia"/>
        </w:rPr>
        <w:t>已经顺利完成了今日任务</w:t>
      </w:r>
    </w:p>
    <w:p w14:paraId="199030B0" w14:textId="7E2E3FCF" w:rsidR="00521D90" w:rsidRDefault="00CA0F4C">
      <w:pPr>
        <w:ind w:firstLineChars="200" w:firstLine="420"/>
      </w:pPr>
      <w:del w:id="264" w:author="王 自飞" w:date="2021-02-06T18:58:00Z">
        <w:r w:rsidDel="00A74C95">
          <w:rPr>
            <w:rFonts w:hint="eastAsia"/>
          </w:rPr>
          <w:delText>您</w:delText>
        </w:r>
      </w:del>
      <w:ins w:id="265" w:author="王 自飞" w:date="2021-02-06T18:58:00Z">
        <w:r w:rsidR="00A74C95">
          <w:rPr>
            <w:rFonts w:hint="eastAsia"/>
          </w:rPr>
          <w:t>也因此</w:t>
        </w:r>
      </w:ins>
      <w:r>
        <w:rPr>
          <w:rFonts w:hint="eastAsia"/>
        </w:rPr>
        <w:t>解锁了一段隐藏剧情！</w:t>
      </w:r>
    </w:p>
    <w:p w14:paraId="3061153D" w14:textId="055F63E1" w:rsidR="00C73086" w:rsidRDefault="00C73086" w:rsidP="00C73086">
      <w:pPr>
        <w:ind w:firstLineChars="200" w:firstLine="420"/>
      </w:pPr>
      <w:r>
        <w:rPr>
          <w:rFonts w:hint="eastAsia"/>
        </w:rPr>
        <w:t>请点击主页的</w:t>
      </w:r>
      <w:r>
        <w:rPr>
          <w:rFonts w:ascii="等线" w:eastAsia="等线" w:hAnsi="等线"/>
        </w:rPr>
        <w:t>“高级通讯卫星”</w:t>
      </w:r>
      <w:r>
        <w:rPr>
          <w:rFonts w:ascii="等线" w:eastAsia="等线" w:hAnsi="等线" w:hint="eastAsia"/>
        </w:rPr>
        <w:t>查看</w:t>
      </w:r>
    </w:p>
    <w:p w14:paraId="4BA897B8" w14:textId="173B747D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原来</w:t>
      </w:r>
      <w:del w:id="266" w:author="王 自飞" w:date="2021-02-06T18:27:00Z">
        <w:r w:rsidR="000F7C74" w:rsidDel="00D7759B">
          <w:rPr>
            <w:rFonts w:ascii="等线" w:eastAsia="等线" w:hAnsi="等线" w:hint="eastAsia"/>
          </w:rPr>
          <w:delText>李阳宏</w:delText>
        </w:r>
      </w:del>
      <w:ins w:id="267" w:author="王 自飞" w:date="2021-02-06T18:27:00Z">
        <w:r w:rsidR="00D7759B">
          <w:rPr>
            <w:rFonts w:ascii="等线" w:eastAsia="等线" w:hAnsi="等线" w:hint="eastAsia"/>
          </w:rPr>
          <w:t>李伟</w:t>
        </w:r>
      </w:ins>
      <w:r>
        <w:rPr>
          <w:rFonts w:ascii="等线" w:eastAsia="等线" w:hAnsi="等线" w:hint="eastAsia"/>
        </w:rPr>
        <w:t>曾经也是一个</w:t>
      </w:r>
      <w:commentRangeStart w:id="268"/>
      <w:del w:id="269" w:author="王 自飞" w:date="2021-02-06T19:00:00Z">
        <w:r w:rsidDel="009F6A2A">
          <w:rPr>
            <w:rFonts w:ascii="等线" w:eastAsia="等线" w:hAnsi="等线" w:hint="eastAsia"/>
          </w:rPr>
          <w:delText>不羁的少年</w:delText>
        </w:r>
        <w:commentRangeEnd w:id="268"/>
        <w:r w:rsidR="00FD746B" w:rsidDel="009F6A2A">
          <w:rPr>
            <w:rStyle w:val="a6"/>
            <w:rFonts w:hint="eastAsia"/>
          </w:rPr>
          <w:commentReference w:id="268"/>
        </w:r>
        <w:r w:rsidDel="009F6A2A">
          <w:rPr>
            <w:rFonts w:ascii="等线" w:eastAsia="等线" w:hAnsi="等线" w:hint="eastAsia"/>
          </w:rPr>
          <w:delText>：</w:delText>
        </w:r>
      </w:del>
      <w:ins w:id="270" w:author="王 自飞" w:date="2021-02-06T19:01:00Z">
        <w:r w:rsidR="009F6A2A">
          <w:rPr>
            <w:rFonts w:ascii="等线" w:eastAsia="等线" w:hAnsi="等线" w:hint="eastAsia"/>
          </w:rPr>
          <w:t>资深烟民：</w:t>
        </w:r>
      </w:ins>
    </w:p>
    <w:p w14:paraId="1DD14822" w14:textId="0D8368D6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【</w:t>
      </w:r>
      <w:del w:id="271" w:author="王 自飞" w:date="2021-02-06T18:27:00Z">
        <w:r w:rsidR="000F7C74" w:rsidDel="00D7759B">
          <w:rPr>
            <w:rFonts w:ascii="等线" w:eastAsia="等线" w:hAnsi="等线" w:hint="eastAsia"/>
          </w:rPr>
          <w:delText>李阳宏</w:delText>
        </w:r>
      </w:del>
      <w:ins w:id="272" w:author="王 自飞" w:date="2021-02-06T18:27:00Z">
        <w:r w:rsidR="00D7759B">
          <w:rPr>
            <w:rFonts w:ascii="等线" w:eastAsia="等线" w:hAnsi="等线" w:hint="eastAsia"/>
          </w:rPr>
          <w:t>李伟</w:t>
        </w:r>
      </w:ins>
      <w:r>
        <w:rPr>
          <w:rFonts w:ascii="等线" w:eastAsia="等线" w:hAnsi="等线" w:hint="eastAsia"/>
        </w:rPr>
        <w:t>的成长回忆录】</w:t>
      </w:r>
    </w:p>
    <w:p w14:paraId="00C91579" w14:textId="77777777" w:rsidR="00521D90" w:rsidRDefault="00521D90">
      <w:pPr>
        <w:rPr>
          <w:rFonts w:ascii="等线" w:eastAsia="等线" w:hAnsi="等线"/>
        </w:rPr>
      </w:pPr>
    </w:p>
    <w:p w14:paraId="3D49839F" w14:textId="77777777" w:rsidR="00521D90" w:rsidRDefault="00CA0F4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隐藏剧情文案</w:t>
      </w:r>
      <w:r>
        <w:rPr>
          <w:b/>
          <w:bCs/>
          <w:i/>
          <w:iCs/>
        </w:rPr>
        <w:t xml:space="preserve"> (</w:t>
      </w:r>
      <w:r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37)</w:t>
      </w:r>
    </w:p>
    <w:p w14:paraId="484B3B3C" w14:textId="77777777" w:rsidR="00521D90" w:rsidRDefault="00CA0F4C">
      <w:pPr>
        <w:ind w:firstLineChars="200" w:firstLine="420"/>
      </w:pPr>
      <w:r>
        <w:rPr>
          <w:rFonts w:hint="eastAsia"/>
        </w:rPr>
        <w:t>（具体形式待设计）</w:t>
      </w:r>
    </w:p>
    <w:p w14:paraId="092C5540" w14:textId="77777777" w:rsidR="00521D90" w:rsidRDefault="00521D90">
      <w:pPr>
        <w:ind w:firstLine="420"/>
        <w:rPr>
          <w:rFonts w:ascii="等线" w:eastAsia="等线" w:hAnsi="等线"/>
        </w:rPr>
      </w:pPr>
    </w:p>
    <w:p w14:paraId="04CF33AC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【高中时的吸烟少年】</w:t>
      </w:r>
    </w:p>
    <w:p w14:paraId="1BFE0289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从小学到初中</w:t>
      </w:r>
    </w:p>
    <w:p w14:paraId="7AB40C52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我跟大多数人并没有太大不同</w:t>
      </w:r>
    </w:p>
    <w:p w14:paraId="68499BB9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直到上了高中</w:t>
      </w:r>
    </w:p>
    <w:p w14:paraId="6AE804CF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身边的伙伴们开始有人抽烟</w:t>
      </w:r>
    </w:p>
    <w:p w14:paraId="620D7C06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当时觉得抽烟会让自己显得挺酷</w:t>
      </w:r>
    </w:p>
    <w:p w14:paraId="3A5BD1B7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而且也想要融入我们的小团体</w:t>
      </w:r>
    </w:p>
    <w:p w14:paraId="6F8923A8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于是，我开始抽烟了……</w:t>
      </w:r>
    </w:p>
    <w:p w14:paraId="7B29DD7D" w14:textId="77777777" w:rsidR="00521D90" w:rsidRDefault="00521D90">
      <w:pPr>
        <w:ind w:firstLine="420"/>
        <w:rPr>
          <w:rFonts w:ascii="等线" w:eastAsia="等线" w:hAnsi="等线"/>
        </w:rPr>
      </w:pPr>
    </w:p>
    <w:p w14:paraId="1022EF30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【大学里的烟瘾生涯】</w:t>
      </w:r>
    </w:p>
    <w:p w14:paraId="273EB1C5" w14:textId="6A170FB6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到了大学，我的烟瘾</w:t>
      </w:r>
      <w:del w:id="273" w:author="王 自飞" w:date="2021-02-06T19:00:00Z">
        <w:r w:rsidDel="009F6A2A">
          <w:rPr>
            <w:rFonts w:ascii="等线" w:eastAsia="等线" w:hAnsi="等线" w:hint="eastAsia"/>
          </w:rPr>
          <w:delText>越来越</w:delText>
        </w:r>
      </w:del>
      <w:ins w:id="274" w:author="王 自飞" w:date="2021-02-06T19:00:00Z">
        <w:r w:rsidR="009F6A2A">
          <w:rPr>
            <w:rFonts w:ascii="等线" w:eastAsia="等线" w:hAnsi="等线" w:hint="eastAsia"/>
          </w:rPr>
          <w:t>越发</w:t>
        </w:r>
      </w:ins>
      <w:r>
        <w:rPr>
          <w:rFonts w:ascii="等线" w:eastAsia="等线" w:hAnsi="等线" w:hint="eastAsia"/>
        </w:rPr>
        <w:t>严重</w:t>
      </w:r>
      <w:ins w:id="275" w:author="王 自飞" w:date="2021-02-06T19:00:00Z">
        <w:r w:rsidR="009F6A2A">
          <w:rPr>
            <w:rFonts w:ascii="等线" w:eastAsia="等线" w:hAnsi="等线" w:hint="eastAsia"/>
          </w:rPr>
          <w:t>了</w:t>
        </w:r>
      </w:ins>
    </w:p>
    <w:p w14:paraId="2B36A849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不抽烟的话就会感觉特别难受</w:t>
      </w:r>
    </w:p>
    <w:p w14:paraId="6AE2CA90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吸烟真是一笔不小的开支</w:t>
      </w:r>
    </w:p>
    <w:p w14:paraId="1981F28C" w14:textId="0F513FF5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常常让我的</w:t>
      </w:r>
      <w:del w:id="276" w:author="王 自飞" w:date="2021-02-06T18:59:00Z">
        <w:r w:rsidDel="009F6A2A">
          <w:rPr>
            <w:rFonts w:ascii="等线" w:eastAsia="等线" w:hAnsi="等线" w:hint="eastAsia"/>
          </w:rPr>
          <w:delText>校园生活</w:delText>
        </w:r>
      </w:del>
      <w:ins w:id="277" w:author="王 自飞" w:date="2021-02-06T18:59:00Z">
        <w:r w:rsidR="009F6A2A">
          <w:rPr>
            <w:rFonts w:ascii="等线" w:eastAsia="等线" w:hAnsi="等线" w:hint="eastAsia"/>
          </w:rPr>
          <w:t>生活费</w:t>
        </w:r>
      </w:ins>
      <w:r>
        <w:rPr>
          <w:rFonts w:ascii="等线" w:eastAsia="等线" w:hAnsi="等线" w:hint="eastAsia"/>
        </w:rPr>
        <w:t>捉襟见肘</w:t>
      </w:r>
    </w:p>
    <w:p w14:paraId="29429EA1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可惜当时自己并没有醒悟</w:t>
      </w:r>
    </w:p>
    <w:p w14:paraId="7BCC620C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内心甚至还认为抽烟的人更成熟……</w:t>
      </w:r>
    </w:p>
    <w:p w14:paraId="6ADA6536" w14:textId="77777777" w:rsidR="00521D90" w:rsidRDefault="00521D90">
      <w:pPr>
        <w:ind w:firstLine="420"/>
        <w:rPr>
          <w:rFonts w:ascii="等线" w:eastAsia="等线" w:hAnsi="等线"/>
        </w:rPr>
      </w:pPr>
    </w:p>
    <w:p w14:paraId="5769B663" w14:textId="77777777" w:rsidR="00521D90" w:rsidDel="00C05DD4" w:rsidRDefault="00CA0F4C">
      <w:pPr>
        <w:ind w:firstLine="420"/>
        <w:rPr>
          <w:del w:id="278" w:author="王 自飞" w:date="2021-02-06T19:08:00Z"/>
          <w:rFonts w:ascii="等线" w:eastAsia="等线" w:hAnsi="等线"/>
        </w:rPr>
      </w:pPr>
      <w:r>
        <w:rPr>
          <w:rFonts w:ascii="等线" w:eastAsia="等线" w:hAnsi="等线" w:hint="eastAsia"/>
        </w:rPr>
        <w:t>【2</w:t>
      </w:r>
      <w:r>
        <w:rPr>
          <w:rFonts w:ascii="等线" w:eastAsia="等线" w:hAnsi="等线"/>
        </w:rPr>
        <w:t>3</w:t>
      </w:r>
      <w:r>
        <w:rPr>
          <w:rFonts w:ascii="等线" w:eastAsia="等线" w:hAnsi="等线" w:hint="eastAsia"/>
        </w:rPr>
        <w:t>岁的转变】</w:t>
      </w:r>
    </w:p>
    <w:p w14:paraId="79DDFCE2" w14:textId="77777777" w:rsidR="009E351C" w:rsidRDefault="009E351C" w:rsidP="009E351C">
      <w:pPr>
        <w:ind w:firstLine="420"/>
        <w:rPr>
          <w:ins w:id="279" w:author="王 自飞" w:date="2021-02-06T19:12:00Z"/>
          <w:rFonts w:ascii="等线" w:eastAsia="等线" w:hAnsi="等线"/>
        </w:rPr>
      </w:pPr>
      <w:ins w:id="280" w:author="王 自飞" w:date="2021-02-06T19:10:00Z">
        <w:r>
          <w:rPr>
            <w:rFonts w:ascii="等线" w:eastAsia="等线" w:hAnsi="等线" w:hint="eastAsia"/>
          </w:rPr>
          <w:t>等我进入社会之后，渐渐发现</w:t>
        </w:r>
      </w:ins>
    </w:p>
    <w:p w14:paraId="06DCFEEA" w14:textId="77777777" w:rsidR="009E351C" w:rsidRDefault="009E351C" w:rsidP="009E351C">
      <w:pPr>
        <w:ind w:firstLine="420"/>
        <w:rPr>
          <w:ins w:id="281" w:author="王 自飞" w:date="2021-02-06T19:12:00Z"/>
          <w:rFonts w:ascii="等线" w:eastAsia="等线" w:hAnsi="等线"/>
        </w:rPr>
      </w:pPr>
      <w:ins w:id="282" w:author="王 自飞" w:date="2021-02-06T19:11:00Z">
        <w:r>
          <w:rPr>
            <w:rFonts w:ascii="等线" w:eastAsia="等线" w:hAnsi="等线" w:hint="eastAsia"/>
          </w:rPr>
          <w:t>真正“酷”的是那些努力上进、健康</w:t>
        </w:r>
      </w:ins>
    </w:p>
    <w:p w14:paraId="7C168062" w14:textId="41210372" w:rsidR="009E351C" w:rsidRDefault="009E351C" w:rsidP="0046787C">
      <w:pPr>
        <w:ind w:firstLine="420"/>
        <w:rPr>
          <w:ins w:id="283" w:author="王 自飞" w:date="2021-02-06T19:10:00Z"/>
          <w:rFonts w:ascii="等线" w:eastAsia="等线" w:hAnsi="等线"/>
        </w:rPr>
      </w:pPr>
      <w:ins w:id="284" w:author="王 自飞" w:date="2021-02-06T19:11:00Z">
        <w:r>
          <w:rPr>
            <w:rFonts w:ascii="等线" w:eastAsia="等线" w:hAnsi="等线" w:hint="eastAsia"/>
          </w:rPr>
          <w:t>快乐地享受生活的人</w:t>
        </w:r>
      </w:ins>
      <w:ins w:id="285" w:author="王 自飞" w:date="2021-02-06T19:15:00Z">
        <w:r w:rsidR="0046787C">
          <w:rPr>
            <w:rFonts w:ascii="等线" w:eastAsia="等线" w:hAnsi="等线" w:hint="eastAsia"/>
          </w:rPr>
          <w:t>，</w:t>
        </w:r>
      </w:ins>
      <w:ins w:id="286" w:author="王 自飞" w:date="2021-02-06T19:13:00Z">
        <w:r>
          <w:rPr>
            <w:rFonts w:ascii="等线" w:eastAsia="等线" w:hAnsi="等线" w:hint="eastAsia"/>
          </w:rPr>
          <w:t>他们身上散发着光芒！</w:t>
        </w:r>
      </w:ins>
    </w:p>
    <w:p w14:paraId="0D4161DA" w14:textId="77777777" w:rsidR="009E351C" w:rsidRDefault="009E351C" w:rsidP="00C05DD4">
      <w:pPr>
        <w:ind w:firstLine="420"/>
        <w:rPr>
          <w:ins w:id="287" w:author="王 自飞" w:date="2021-02-06T19:13:00Z"/>
          <w:rFonts w:ascii="等线" w:eastAsia="等线" w:hAnsi="等线"/>
        </w:rPr>
      </w:pPr>
      <w:ins w:id="288" w:author="王 自飞" w:date="2021-02-06T19:12:00Z">
        <w:r>
          <w:rPr>
            <w:rFonts w:ascii="等线" w:eastAsia="等线" w:hAnsi="等线" w:hint="eastAsia"/>
          </w:rPr>
          <w:t>相比之下，</w:t>
        </w:r>
      </w:ins>
      <w:ins w:id="289" w:author="王 自飞" w:date="2021-02-06T19:13:00Z">
        <w:r>
          <w:rPr>
            <w:rFonts w:ascii="等线" w:eastAsia="等线" w:hAnsi="等线" w:hint="eastAsia"/>
          </w:rPr>
          <w:t>以前的我</w:t>
        </w:r>
      </w:ins>
      <w:ins w:id="290" w:author="王 自飞" w:date="2021-02-06T19:12:00Z">
        <w:r>
          <w:rPr>
            <w:rFonts w:ascii="等线" w:eastAsia="等线" w:hAnsi="等线" w:hint="eastAsia"/>
          </w:rPr>
          <w:t>用吸烟来装酷、</w:t>
        </w:r>
      </w:ins>
    </w:p>
    <w:p w14:paraId="0F372CD1" w14:textId="42262B8E" w:rsidR="009E351C" w:rsidRDefault="009E351C" w:rsidP="00C05DD4">
      <w:pPr>
        <w:ind w:firstLine="420"/>
        <w:rPr>
          <w:ins w:id="291" w:author="王 自飞" w:date="2021-02-06T19:12:00Z"/>
          <w:rFonts w:ascii="等线" w:eastAsia="等线" w:hAnsi="等线"/>
        </w:rPr>
      </w:pPr>
      <w:proofErr w:type="gramStart"/>
      <w:ins w:id="292" w:author="王 自飞" w:date="2021-02-06T19:12:00Z">
        <w:r>
          <w:rPr>
            <w:rFonts w:ascii="等线" w:eastAsia="等线" w:hAnsi="等线" w:hint="eastAsia"/>
          </w:rPr>
          <w:t>装成熟</w:t>
        </w:r>
        <w:proofErr w:type="gramEnd"/>
        <w:r>
          <w:rPr>
            <w:rFonts w:ascii="等线" w:eastAsia="等线" w:hAnsi="等线" w:hint="eastAsia"/>
          </w:rPr>
          <w:t>是多么</w:t>
        </w:r>
      </w:ins>
      <w:ins w:id="293" w:author="王 自飞" w:date="2021-02-06T19:13:00Z">
        <w:r>
          <w:rPr>
            <w:rFonts w:ascii="等线" w:eastAsia="等线" w:hAnsi="等线" w:hint="eastAsia"/>
          </w:rPr>
          <w:t>的</w:t>
        </w:r>
      </w:ins>
      <w:ins w:id="294" w:author="王 自飞" w:date="2021-02-06T19:12:00Z">
        <w:r>
          <w:rPr>
            <w:rFonts w:ascii="等线" w:eastAsia="等线" w:hAnsi="等线" w:hint="eastAsia"/>
          </w:rPr>
          <w:t>幼稚和错误</w:t>
        </w:r>
      </w:ins>
      <w:ins w:id="295" w:author="王 自飞" w:date="2021-02-06T19:13:00Z">
        <w:r>
          <w:rPr>
            <w:rFonts w:ascii="等线" w:eastAsia="等线" w:hAnsi="等线" w:hint="eastAsia"/>
          </w:rPr>
          <w:t>啊</w:t>
        </w:r>
      </w:ins>
      <w:ins w:id="296" w:author="王 自飞" w:date="2021-02-06T19:12:00Z">
        <w:r>
          <w:rPr>
            <w:rFonts w:ascii="等线" w:eastAsia="等线" w:hAnsi="等线" w:hint="eastAsia"/>
          </w:rPr>
          <w:t>！</w:t>
        </w:r>
      </w:ins>
    </w:p>
    <w:p w14:paraId="09CC0452" w14:textId="448BEF93" w:rsidR="009E351C" w:rsidRPr="0046787C" w:rsidRDefault="0046787C" w:rsidP="00C05DD4">
      <w:pPr>
        <w:ind w:firstLine="420"/>
        <w:rPr>
          <w:ins w:id="297" w:author="王 自飞" w:date="2021-02-06T19:01:00Z"/>
          <w:rFonts w:ascii="等线" w:eastAsia="等线" w:hAnsi="等线"/>
        </w:rPr>
      </w:pPr>
      <w:ins w:id="298" w:author="王 自飞" w:date="2021-02-06T19:14:00Z">
        <w:r>
          <w:rPr>
            <w:rFonts w:ascii="等线" w:eastAsia="等线" w:hAnsi="等线" w:hint="eastAsia"/>
          </w:rPr>
          <w:t>这时，我渐渐有了戒烟的念头。</w:t>
        </w:r>
      </w:ins>
    </w:p>
    <w:p w14:paraId="0D86D1DA" w14:textId="16EC7B06" w:rsidR="00521D90" w:rsidDel="0046787C" w:rsidRDefault="00CA0F4C">
      <w:pPr>
        <w:ind w:firstLine="420"/>
        <w:rPr>
          <w:del w:id="299" w:author="王 自飞" w:date="2021-02-06T19:14:00Z"/>
          <w:rFonts w:ascii="等线" w:eastAsia="等线" w:hAnsi="等线"/>
        </w:rPr>
      </w:pPr>
      <w:commentRangeStart w:id="300"/>
      <w:del w:id="301" w:author="王 自飞" w:date="2021-02-06T19:14:00Z">
        <w:r w:rsidDel="0046787C">
          <w:rPr>
            <w:rFonts w:ascii="等线" w:eastAsia="等线" w:hAnsi="等线" w:hint="eastAsia"/>
          </w:rPr>
          <w:delText>等我进入社会之后，渐渐发现</w:delText>
        </w:r>
      </w:del>
    </w:p>
    <w:p w14:paraId="082D6287" w14:textId="5341B8EC" w:rsidR="00521D90" w:rsidDel="0046787C" w:rsidRDefault="00CA0F4C">
      <w:pPr>
        <w:ind w:firstLine="420"/>
        <w:rPr>
          <w:del w:id="302" w:author="王 自飞" w:date="2021-02-06T19:14:00Z"/>
          <w:rFonts w:ascii="等线" w:eastAsia="等线" w:hAnsi="等线"/>
        </w:rPr>
      </w:pPr>
      <w:del w:id="303" w:author="王 自飞" w:date="2021-02-06T19:14:00Z">
        <w:r w:rsidDel="0046787C">
          <w:rPr>
            <w:rFonts w:ascii="等线" w:eastAsia="等线" w:hAnsi="等线" w:hint="eastAsia"/>
          </w:rPr>
          <w:delText>吸烟并不是一件值得骄傲的事</w:delText>
        </w:r>
      </w:del>
    </w:p>
    <w:p w14:paraId="50298FB6" w14:textId="636B1D6A" w:rsidR="00521D90" w:rsidDel="0046787C" w:rsidRDefault="00CA0F4C">
      <w:pPr>
        <w:ind w:firstLine="420"/>
        <w:rPr>
          <w:del w:id="304" w:author="王 自飞" w:date="2021-02-06T19:14:00Z"/>
          <w:rFonts w:ascii="等线" w:eastAsia="等线" w:hAnsi="等线"/>
        </w:rPr>
      </w:pPr>
      <w:del w:id="305" w:author="王 自飞" w:date="2021-02-06T19:14:00Z">
        <w:r w:rsidDel="0046787C">
          <w:rPr>
            <w:rFonts w:ascii="等线" w:eastAsia="等线" w:hAnsi="等线" w:hint="eastAsia"/>
          </w:rPr>
          <w:delText>真正‘酷’的是那些努力，上进，健康快乐地享受生活的人</w:delText>
        </w:r>
      </w:del>
    </w:p>
    <w:p w14:paraId="657B1B92" w14:textId="01A719F8" w:rsidR="00521D90" w:rsidDel="0046787C" w:rsidRDefault="00CA0F4C">
      <w:pPr>
        <w:ind w:firstLine="420"/>
        <w:rPr>
          <w:del w:id="306" w:author="王 自飞" w:date="2021-02-06T19:14:00Z"/>
          <w:rFonts w:ascii="等线" w:eastAsia="等线" w:hAnsi="等线"/>
        </w:rPr>
      </w:pPr>
      <w:del w:id="307" w:author="王 自飞" w:date="2021-02-06T19:14:00Z">
        <w:r w:rsidDel="0046787C">
          <w:rPr>
            <w:rFonts w:ascii="等线" w:eastAsia="等线" w:hAnsi="等线" w:hint="eastAsia"/>
          </w:rPr>
          <w:delText>他们身上散发着光芒，更加令人钦佩！</w:delText>
        </w:r>
      </w:del>
    </w:p>
    <w:p w14:paraId="3EDDA3CE" w14:textId="0271AF6C" w:rsidR="00521D90" w:rsidDel="0046787C" w:rsidRDefault="00CA0F4C">
      <w:pPr>
        <w:ind w:firstLine="420"/>
        <w:rPr>
          <w:del w:id="308" w:author="王 自飞" w:date="2021-02-06T19:14:00Z"/>
          <w:rFonts w:ascii="等线" w:eastAsia="等线" w:hAnsi="等线"/>
        </w:rPr>
      </w:pPr>
      <w:del w:id="309" w:author="王 自飞" w:date="2021-02-06T19:14:00Z">
        <w:r w:rsidDel="0046787C">
          <w:rPr>
            <w:rFonts w:ascii="等线" w:eastAsia="等线" w:hAnsi="等线" w:hint="eastAsia"/>
          </w:rPr>
          <w:delText>这时，我渐渐有了戒烟的念头。</w:delText>
        </w:r>
        <w:commentRangeEnd w:id="300"/>
        <w:r w:rsidR="00FD746B" w:rsidDel="0046787C">
          <w:rPr>
            <w:rStyle w:val="a6"/>
          </w:rPr>
          <w:commentReference w:id="300"/>
        </w:r>
      </w:del>
    </w:p>
    <w:p w14:paraId="57E1E1AA" w14:textId="77777777" w:rsidR="00521D90" w:rsidRDefault="00521D90">
      <w:pPr>
        <w:ind w:firstLine="420"/>
        <w:rPr>
          <w:rFonts w:ascii="等线" w:eastAsia="等线" w:hAnsi="等线"/>
        </w:rPr>
      </w:pPr>
    </w:p>
    <w:p w14:paraId="0F9B09B5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【2</w:t>
      </w:r>
      <w:r>
        <w:rPr>
          <w:rFonts w:ascii="等线" w:eastAsia="等线" w:hAnsi="等线"/>
        </w:rPr>
        <w:t>5</w:t>
      </w:r>
      <w:r>
        <w:rPr>
          <w:rFonts w:ascii="等线" w:eastAsia="等线" w:hAnsi="等线" w:hint="eastAsia"/>
        </w:rPr>
        <w:t>岁发起“美好的明天”运动】</w:t>
      </w:r>
    </w:p>
    <w:p w14:paraId="49D01B27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随着整个星球的吸烟风气越来越重</w:t>
      </w:r>
    </w:p>
    <w:p w14:paraId="4FAE7C10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我们的空港货运事业也陷入了停滞</w:t>
      </w:r>
    </w:p>
    <w:p w14:paraId="73DA43EE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我意识到，吸烟不仅关系一个人的事</w:t>
      </w:r>
    </w:p>
    <w:p w14:paraId="176D04AA" w14:textId="6D2FAA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而且有着巨大的社会影响</w:t>
      </w:r>
      <w:ins w:id="310" w:author="王 自飞" w:date="2021-02-06T19:15:00Z">
        <w:r w:rsidR="0046787C">
          <w:rPr>
            <w:rFonts w:ascii="等线" w:eastAsia="等线" w:hAnsi="等线" w:hint="eastAsia"/>
          </w:rPr>
          <w:t>。</w:t>
        </w:r>
      </w:ins>
    </w:p>
    <w:p w14:paraId="4C58A355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于是，我和几位志同道合的朋友发起了“美好的明天”运动！</w:t>
      </w:r>
    </w:p>
    <w:p w14:paraId="7F7EC8D8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劝导大家戒烟，重建我们的家园！</w:t>
      </w:r>
    </w:p>
    <w:p w14:paraId="3DEC05EC" w14:textId="77777777" w:rsidR="00521D90" w:rsidRDefault="00CA0F4C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时至今日，“美好的明天”影响越来越大……</w:t>
      </w:r>
    </w:p>
    <w:p w14:paraId="22AC0787" w14:textId="77777777" w:rsidR="00521D90" w:rsidRDefault="00521D90">
      <w:pPr>
        <w:ind w:firstLine="420"/>
        <w:rPr>
          <w:rFonts w:ascii="等线" w:eastAsia="等线" w:hAnsi="等线"/>
        </w:rPr>
      </w:pPr>
    </w:p>
    <w:p w14:paraId="3CA982E3" w14:textId="77777777" w:rsidR="00521D90" w:rsidRDefault="00521D90">
      <w:pPr>
        <w:ind w:firstLine="420"/>
        <w:rPr>
          <w:rFonts w:ascii="等线" w:eastAsia="等线" w:hAnsi="等线"/>
        </w:rPr>
      </w:pPr>
    </w:p>
    <w:p w14:paraId="4E0F04D2" w14:textId="77777777" w:rsidR="00521D90" w:rsidRDefault="00521D90">
      <w:pPr>
        <w:ind w:firstLine="420"/>
        <w:rPr>
          <w:rFonts w:ascii="等线" w:eastAsia="等线" w:hAnsi="等线"/>
        </w:rPr>
      </w:pPr>
    </w:p>
    <w:p w14:paraId="3138DBA2" w14:textId="77777777" w:rsidR="00521D90" w:rsidRDefault="00521D90">
      <w:pPr>
        <w:ind w:firstLine="420"/>
        <w:rPr>
          <w:rFonts w:ascii="等线" w:eastAsia="等线" w:hAnsi="等线"/>
        </w:rPr>
      </w:pPr>
    </w:p>
    <w:p w14:paraId="6D4EAC8B" w14:textId="77777777" w:rsidR="00521D90" w:rsidRDefault="00521D90">
      <w:pPr>
        <w:ind w:firstLine="420"/>
        <w:rPr>
          <w:rFonts w:ascii="等线" w:eastAsia="等线" w:hAnsi="等线"/>
        </w:rPr>
      </w:pPr>
    </w:p>
    <w:p w14:paraId="7E3E3067" w14:textId="77777777" w:rsidR="00521D90" w:rsidRDefault="00521D90">
      <w:pPr>
        <w:ind w:firstLine="420"/>
        <w:rPr>
          <w:rFonts w:ascii="等线" w:eastAsia="等线" w:hAnsi="等线"/>
        </w:rPr>
      </w:pPr>
    </w:p>
    <w:p w14:paraId="32D3CC71" w14:textId="77777777" w:rsidR="00521D90" w:rsidRDefault="00521D90">
      <w:pPr>
        <w:ind w:firstLine="420"/>
        <w:rPr>
          <w:rFonts w:ascii="等线" w:eastAsia="等线" w:hAnsi="等线"/>
        </w:rPr>
      </w:pPr>
    </w:p>
    <w:p w14:paraId="0256C99F" w14:textId="77777777" w:rsidR="00521D90" w:rsidRDefault="00521D90">
      <w:pPr>
        <w:ind w:firstLine="420"/>
        <w:rPr>
          <w:rFonts w:ascii="等线" w:eastAsia="等线" w:hAnsi="等线"/>
        </w:rPr>
      </w:pPr>
    </w:p>
    <w:p w14:paraId="56817F93" w14:textId="77777777" w:rsidR="00521D90" w:rsidRDefault="00521D90">
      <w:pPr>
        <w:ind w:firstLine="420"/>
        <w:rPr>
          <w:rFonts w:ascii="等线" w:eastAsia="等线" w:hAnsi="等线"/>
        </w:rPr>
      </w:pPr>
    </w:p>
    <w:p w14:paraId="410807B1" w14:textId="77777777" w:rsidR="00521D90" w:rsidRDefault="00521D90">
      <w:pPr>
        <w:ind w:firstLine="420"/>
        <w:rPr>
          <w:rFonts w:ascii="等线" w:eastAsia="等线" w:hAnsi="等线"/>
        </w:rPr>
      </w:pPr>
    </w:p>
    <w:p w14:paraId="6C1BE13F" w14:textId="77777777" w:rsidR="00521D90" w:rsidRDefault="00521D90">
      <w:pPr>
        <w:ind w:firstLine="420"/>
        <w:rPr>
          <w:rFonts w:ascii="等线" w:eastAsia="等线" w:hAnsi="等线"/>
        </w:rPr>
      </w:pPr>
    </w:p>
    <w:p w14:paraId="049D26D3" w14:textId="77777777" w:rsidR="00521D90" w:rsidRDefault="00521D90">
      <w:pPr>
        <w:ind w:firstLine="420"/>
        <w:rPr>
          <w:rFonts w:ascii="等线" w:eastAsia="等线" w:hAnsi="等线"/>
        </w:rPr>
      </w:pPr>
    </w:p>
    <w:p w14:paraId="1BE726B9" w14:textId="77777777" w:rsidR="00521D90" w:rsidRDefault="00521D90">
      <w:pPr>
        <w:ind w:firstLine="420"/>
        <w:rPr>
          <w:rFonts w:ascii="等线" w:eastAsia="等线" w:hAnsi="等线"/>
        </w:rPr>
      </w:pPr>
    </w:p>
    <w:p w14:paraId="0DC55848" w14:textId="77777777" w:rsidR="00521D90" w:rsidRDefault="00521D90">
      <w:pPr>
        <w:ind w:firstLine="420"/>
        <w:rPr>
          <w:rFonts w:ascii="等线" w:eastAsia="等线" w:hAnsi="等线"/>
        </w:rPr>
      </w:pPr>
    </w:p>
    <w:p w14:paraId="66D88A29" w14:textId="77777777" w:rsidR="00521D90" w:rsidRDefault="00521D90">
      <w:pPr>
        <w:ind w:firstLine="420"/>
        <w:rPr>
          <w:rFonts w:ascii="等线" w:eastAsia="等线" w:hAnsi="等线"/>
        </w:rPr>
      </w:pPr>
    </w:p>
    <w:p w14:paraId="1C393617" w14:textId="77777777" w:rsidR="00521D90" w:rsidRDefault="00521D90">
      <w:pPr>
        <w:ind w:firstLine="420"/>
        <w:rPr>
          <w:rFonts w:ascii="等线" w:eastAsia="等线" w:hAnsi="等线"/>
        </w:rPr>
      </w:pPr>
    </w:p>
    <w:p w14:paraId="59DCD91C" w14:textId="77777777" w:rsidR="00521D90" w:rsidRDefault="00521D90">
      <w:pPr>
        <w:ind w:firstLine="420"/>
        <w:rPr>
          <w:rFonts w:ascii="等线" w:eastAsia="等线" w:hAnsi="等线"/>
        </w:rPr>
      </w:pPr>
    </w:p>
    <w:p w14:paraId="0881EF53" w14:textId="77777777" w:rsidR="00521D90" w:rsidRDefault="00521D90">
      <w:pPr>
        <w:ind w:firstLine="420"/>
        <w:rPr>
          <w:rFonts w:ascii="等线" w:eastAsia="等线" w:hAnsi="等线"/>
        </w:rPr>
      </w:pPr>
    </w:p>
    <w:p w14:paraId="7BC7090F" w14:textId="77777777" w:rsidR="00521D90" w:rsidRDefault="00521D90">
      <w:pPr>
        <w:ind w:firstLine="420"/>
      </w:pPr>
    </w:p>
    <w:sectPr w:rsidR="00521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hang, Ge (Boris) [JRDCN]" w:date="2021-01-28T13:06:00Z" w:initials="ZG([">
    <w:p w14:paraId="03AE804D" w14:textId="01BBF77D" w:rsidR="00A74C95" w:rsidRDefault="00A74C95">
      <w:pPr>
        <w:pStyle w:val="a3"/>
      </w:pPr>
      <w:r>
        <w:rPr>
          <w:rStyle w:val="a6"/>
        </w:rPr>
        <w:annotationRef/>
      </w:r>
      <w:r>
        <w:rPr>
          <w:rFonts w:hint="eastAsia"/>
        </w:rPr>
        <w:t>这个名字有什么寓意么？</w:t>
      </w:r>
    </w:p>
  </w:comment>
  <w:comment w:id="143" w:author="Zhang, Ge (Boris) [JRDCN]" w:date="2021-01-28T13:09:00Z" w:initials="ZG([">
    <w:p w14:paraId="211633AC" w14:textId="1C27C9E0" w:rsidR="00A74C95" w:rsidRDefault="00A74C95">
      <w:pPr>
        <w:pStyle w:val="a3"/>
      </w:pPr>
      <w:r>
        <w:rPr>
          <w:rStyle w:val="a6"/>
        </w:rPr>
        <w:annotationRef/>
      </w:r>
      <w:r>
        <w:rPr>
          <w:rFonts w:hint="eastAsia"/>
        </w:rPr>
        <w:t>戒掉第一根烟还是戒烟？</w:t>
      </w:r>
    </w:p>
  </w:comment>
  <w:comment w:id="268" w:author="Zhang, Ge (Boris) [JRDCN]" w:date="2021-01-28T13:11:00Z" w:initials="ZG([">
    <w:p w14:paraId="5FA977E1" w14:textId="19714C58" w:rsidR="00A74C95" w:rsidRDefault="00A74C95">
      <w:pPr>
        <w:pStyle w:val="a3"/>
      </w:pPr>
      <w:r>
        <w:rPr>
          <w:rStyle w:val="a6"/>
        </w:rPr>
        <w:annotationRef/>
      </w:r>
      <w:r>
        <w:rPr>
          <w:rFonts w:hint="eastAsia"/>
        </w:rPr>
        <w:t>什么是“不羁的少年”？</w:t>
      </w:r>
    </w:p>
  </w:comment>
  <w:comment w:id="300" w:author="Zhang, Ge (Boris) [JRDCN]" w:date="2021-01-28T13:12:00Z" w:initials="ZG([">
    <w:p w14:paraId="2A8A7CF9" w14:textId="233CB1F4" w:rsidR="00A74C95" w:rsidRDefault="00A74C95">
      <w:pPr>
        <w:pStyle w:val="a3"/>
      </w:pPr>
      <w:r>
        <w:rPr>
          <w:rStyle w:val="a6"/>
        </w:rPr>
        <w:annotationRef/>
      </w:r>
      <w:r>
        <w:rPr>
          <w:rFonts w:hint="eastAsia"/>
        </w:rPr>
        <w:t>转变的描述需要更加精准，目前过于笼统。健康快乐享受生活和导致他戒烟有什么联系么？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AE804D" w15:done="0"/>
  <w15:commentEx w15:paraId="211633AC" w15:done="0"/>
  <w15:commentEx w15:paraId="5FA977E1" w15:done="0"/>
  <w15:commentEx w15:paraId="2A8A7C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D356F" w16cex:dateUtc="2021-01-28T05:06:00Z"/>
  <w16cex:commentExtensible w16cex:durableId="23BD3614" w16cex:dateUtc="2021-01-28T05:09:00Z"/>
  <w16cex:commentExtensible w16cex:durableId="23BD369D" w16cex:dateUtc="2021-01-28T05:11:00Z"/>
  <w16cex:commentExtensible w16cex:durableId="23BD36D7" w16cex:dateUtc="2021-01-28T05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AE804D" w16cid:durableId="23BD356F"/>
  <w16cid:commentId w16cid:paraId="211633AC" w16cid:durableId="23BD3614"/>
  <w16cid:commentId w16cid:paraId="5FA977E1" w16cid:durableId="23BD369D"/>
  <w16cid:commentId w16cid:paraId="2A8A7CF9" w16cid:durableId="23BD36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 自飞">
    <w15:presenceInfo w15:providerId="Windows Live" w15:userId="f7dcb686080ff03d"/>
  </w15:person>
  <w15:person w15:author="Zhang, Ge (Boris) [JRDCN]">
    <w15:presenceInfo w15:providerId="AD" w15:userId="S::gzhang53@its.jnj.com::3571fffc-efef-474f-9ed5-6542a4b79549"/>
  </w15:person>
  <w15:person w15:author="a">
    <w15:presenceInfo w15:providerId="None" w15:userId="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Y_MEDREF_DOCUID" w:val="{2202688E-4E5F-4C4E-8AA6-669049F5C34E}"/>
    <w:docVar w:name="KY_MEDREF_VERSION" w:val="3"/>
  </w:docVars>
  <w:rsids>
    <w:rsidRoot w:val="008F75A2"/>
    <w:rsid w:val="00030086"/>
    <w:rsid w:val="00046AAB"/>
    <w:rsid w:val="00091CC1"/>
    <w:rsid w:val="000927B8"/>
    <w:rsid w:val="000B096A"/>
    <w:rsid w:val="000C1EC5"/>
    <w:rsid w:val="000E1D55"/>
    <w:rsid w:val="000F29BF"/>
    <w:rsid w:val="000F7C74"/>
    <w:rsid w:val="001261FE"/>
    <w:rsid w:val="00155924"/>
    <w:rsid w:val="00182536"/>
    <w:rsid w:val="001A0B53"/>
    <w:rsid w:val="001A3E83"/>
    <w:rsid w:val="001B04DD"/>
    <w:rsid w:val="001B0BBF"/>
    <w:rsid w:val="001C0BD0"/>
    <w:rsid w:val="001C7009"/>
    <w:rsid w:val="001C7E8D"/>
    <w:rsid w:val="001E4182"/>
    <w:rsid w:val="0020764D"/>
    <w:rsid w:val="0021324F"/>
    <w:rsid w:val="00220E18"/>
    <w:rsid w:val="0023244B"/>
    <w:rsid w:val="00235BC7"/>
    <w:rsid w:val="00261F66"/>
    <w:rsid w:val="00277E97"/>
    <w:rsid w:val="002805F1"/>
    <w:rsid w:val="00283A1E"/>
    <w:rsid w:val="0028544E"/>
    <w:rsid w:val="002B6C35"/>
    <w:rsid w:val="002C1034"/>
    <w:rsid w:val="002D7D9F"/>
    <w:rsid w:val="00312DDB"/>
    <w:rsid w:val="00315C39"/>
    <w:rsid w:val="00341800"/>
    <w:rsid w:val="003524AB"/>
    <w:rsid w:val="00354AE3"/>
    <w:rsid w:val="003604B7"/>
    <w:rsid w:val="00364898"/>
    <w:rsid w:val="00380C50"/>
    <w:rsid w:val="0038151D"/>
    <w:rsid w:val="003845C8"/>
    <w:rsid w:val="00392EBF"/>
    <w:rsid w:val="003962AE"/>
    <w:rsid w:val="003B5C07"/>
    <w:rsid w:val="003F19D0"/>
    <w:rsid w:val="003F256A"/>
    <w:rsid w:val="0041083D"/>
    <w:rsid w:val="0043224C"/>
    <w:rsid w:val="00434909"/>
    <w:rsid w:val="0045361D"/>
    <w:rsid w:val="0046241E"/>
    <w:rsid w:val="0046787C"/>
    <w:rsid w:val="00495450"/>
    <w:rsid w:val="004A29EC"/>
    <w:rsid w:val="004B540E"/>
    <w:rsid w:val="004C0952"/>
    <w:rsid w:val="004D4935"/>
    <w:rsid w:val="004F191C"/>
    <w:rsid w:val="00505EDC"/>
    <w:rsid w:val="00516EE5"/>
    <w:rsid w:val="00521D90"/>
    <w:rsid w:val="00541CF9"/>
    <w:rsid w:val="00553C4D"/>
    <w:rsid w:val="00554423"/>
    <w:rsid w:val="00565873"/>
    <w:rsid w:val="00573714"/>
    <w:rsid w:val="00575E03"/>
    <w:rsid w:val="005E6816"/>
    <w:rsid w:val="00624965"/>
    <w:rsid w:val="0062597C"/>
    <w:rsid w:val="006447BC"/>
    <w:rsid w:val="0065149C"/>
    <w:rsid w:val="0065459E"/>
    <w:rsid w:val="006760C2"/>
    <w:rsid w:val="006B41A4"/>
    <w:rsid w:val="006D2A04"/>
    <w:rsid w:val="006D65F0"/>
    <w:rsid w:val="006E6D7C"/>
    <w:rsid w:val="00704473"/>
    <w:rsid w:val="007153A1"/>
    <w:rsid w:val="00720908"/>
    <w:rsid w:val="0072365E"/>
    <w:rsid w:val="00732E24"/>
    <w:rsid w:val="007331F8"/>
    <w:rsid w:val="007478FC"/>
    <w:rsid w:val="00786779"/>
    <w:rsid w:val="007A0673"/>
    <w:rsid w:val="007B374A"/>
    <w:rsid w:val="007C56ED"/>
    <w:rsid w:val="007E2103"/>
    <w:rsid w:val="007E6C73"/>
    <w:rsid w:val="00800A46"/>
    <w:rsid w:val="00802DD8"/>
    <w:rsid w:val="00851E66"/>
    <w:rsid w:val="00865368"/>
    <w:rsid w:val="008A0701"/>
    <w:rsid w:val="008D5873"/>
    <w:rsid w:val="008E03B2"/>
    <w:rsid w:val="008E6E3E"/>
    <w:rsid w:val="008F75A2"/>
    <w:rsid w:val="009012D2"/>
    <w:rsid w:val="0092078E"/>
    <w:rsid w:val="009308BF"/>
    <w:rsid w:val="00941FA2"/>
    <w:rsid w:val="00947FC6"/>
    <w:rsid w:val="00950117"/>
    <w:rsid w:val="00963503"/>
    <w:rsid w:val="00996C92"/>
    <w:rsid w:val="009B6648"/>
    <w:rsid w:val="009C38C2"/>
    <w:rsid w:val="009D010E"/>
    <w:rsid w:val="009E351C"/>
    <w:rsid w:val="009E725B"/>
    <w:rsid w:val="009F3A82"/>
    <w:rsid w:val="009F6A2A"/>
    <w:rsid w:val="009F70FD"/>
    <w:rsid w:val="009F74D1"/>
    <w:rsid w:val="00A12AE4"/>
    <w:rsid w:val="00A64A61"/>
    <w:rsid w:val="00A74C95"/>
    <w:rsid w:val="00A80F41"/>
    <w:rsid w:val="00A81EE2"/>
    <w:rsid w:val="00A95819"/>
    <w:rsid w:val="00B203B8"/>
    <w:rsid w:val="00B21F20"/>
    <w:rsid w:val="00B3326F"/>
    <w:rsid w:val="00B35F1C"/>
    <w:rsid w:val="00B377AE"/>
    <w:rsid w:val="00B44F7E"/>
    <w:rsid w:val="00B83514"/>
    <w:rsid w:val="00B92786"/>
    <w:rsid w:val="00BA3AE7"/>
    <w:rsid w:val="00BE0EA9"/>
    <w:rsid w:val="00BE3EE2"/>
    <w:rsid w:val="00C05DD4"/>
    <w:rsid w:val="00C22387"/>
    <w:rsid w:val="00C3134E"/>
    <w:rsid w:val="00C62989"/>
    <w:rsid w:val="00C73086"/>
    <w:rsid w:val="00C734AD"/>
    <w:rsid w:val="00CA0F4C"/>
    <w:rsid w:val="00CD7E2C"/>
    <w:rsid w:val="00CF0B4A"/>
    <w:rsid w:val="00D2789B"/>
    <w:rsid w:val="00D62984"/>
    <w:rsid w:val="00D7759B"/>
    <w:rsid w:val="00D8004A"/>
    <w:rsid w:val="00D977C0"/>
    <w:rsid w:val="00DA410A"/>
    <w:rsid w:val="00DA4275"/>
    <w:rsid w:val="00E034F0"/>
    <w:rsid w:val="00E0535E"/>
    <w:rsid w:val="00E122EE"/>
    <w:rsid w:val="00E12FF7"/>
    <w:rsid w:val="00E130D3"/>
    <w:rsid w:val="00E27025"/>
    <w:rsid w:val="00E3742B"/>
    <w:rsid w:val="00E72C9F"/>
    <w:rsid w:val="00E72CA9"/>
    <w:rsid w:val="00E770D9"/>
    <w:rsid w:val="00E8408B"/>
    <w:rsid w:val="00EA7760"/>
    <w:rsid w:val="00EB0AE5"/>
    <w:rsid w:val="00F01FCE"/>
    <w:rsid w:val="00F174E0"/>
    <w:rsid w:val="00F20508"/>
    <w:rsid w:val="00F24DD0"/>
    <w:rsid w:val="00F26625"/>
    <w:rsid w:val="00F30327"/>
    <w:rsid w:val="00F35504"/>
    <w:rsid w:val="00F44700"/>
    <w:rsid w:val="00F5557C"/>
    <w:rsid w:val="00F7117B"/>
    <w:rsid w:val="00FA62F7"/>
    <w:rsid w:val="00FB67FC"/>
    <w:rsid w:val="00FD746B"/>
    <w:rsid w:val="00FE14AF"/>
    <w:rsid w:val="00FF5ECD"/>
    <w:rsid w:val="3CFF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63E9"/>
  <w15:docId w15:val="{10BC9E44-7CAB-4684-922E-7A81714F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rPr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annotation subject"/>
    <w:basedOn w:val="a3"/>
    <w:next w:val="a3"/>
    <w:link w:val="Char1"/>
    <w:uiPriority w:val="99"/>
    <w:semiHidden/>
    <w:unhideWhenUsed/>
    <w:qFormat/>
    <w:rPr>
      <w:b/>
      <w:bCs/>
    </w:rPr>
  </w:style>
  <w:style w:type="character" w:styleId="a6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sz w:val="20"/>
      <w:szCs w:val="20"/>
    </w:rPr>
  </w:style>
  <w:style w:type="character" w:customStyle="1" w:styleId="Char1">
    <w:name w:val="批注主题 Char"/>
    <w:basedOn w:val="Char"/>
    <w:link w:val="a5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自飞</dc:creator>
  <cp:lastModifiedBy>a</cp:lastModifiedBy>
  <cp:revision>38</cp:revision>
  <dcterms:created xsi:type="dcterms:W3CDTF">2021-01-04T02:07:00Z</dcterms:created>
  <dcterms:modified xsi:type="dcterms:W3CDTF">2021-02-07T06:45:00Z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