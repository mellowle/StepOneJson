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02F05" w14:textId="248D9241" w:rsidR="0015536D" w:rsidRDefault="00583242" w:rsidP="00583242">
      <w:pPr>
        <w:rPr>
          <w:rFonts w:ascii="DengXian" w:eastAsia="DengXian" w:hAnsi="DengXian"/>
          <w:b/>
          <w:bCs/>
          <w:i/>
          <w:iCs/>
        </w:rPr>
      </w:pPr>
      <w:r>
        <w:rPr>
          <w:rFonts w:ascii="DengXian" w:eastAsia="DengXian" w:hAnsi="DengXian" w:hint="eastAsia"/>
          <w:b/>
          <w:bCs/>
          <w:i/>
          <w:iCs/>
        </w:rPr>
        <w:t>谬论判断</w:t>
      </w:r>
    </w:p>
    <w:p w14:paraId="6DDD884A" w14:textId="055E082A" w:rsidR="004B2032" w:rsidRPr="00650D91" w:rsidRDefault="00A77C9A" w:rsidP="004B2032">
      <w:pPr>
        <w:ind w:firstLine="420"/>
        <w:rPr>
          <w:rFonts w:ascii="DengXian" w:eastAsia="DengXian" w:hAnsi="DengXian"/>
          <w:b/>
          <w:bCs/>
          <w:i/>
          <w:iCs/>
          <w:u w:val="single"/>
        </w:rPr>
      </w:pPr>
      <w:ins w:id="0" w:author="Zhang, Ge (Boris) [JRDCN]" w:date="2021-02-05T14:26:00Z">
        <w:r>
          <w:rPr>
            <w:rFonts w:ascii="DengXian" w:eastAsia="DengXian" w:hAnsi="DengXian" w:hint="eastAsia"/>
            <w:b/>
            <w:bCs/>
            <w:i/>
            <w:iCs/>
            <w:u w:val="single"/>
          </w:rPr>
          <w:t>假</w:t>
        </w:r>
      </w:ins>
    </w:p>
    <w:p w14:paraId="66C281DB" w14:textId="77777777" w:rsidR="004B2032" w:rsidRDefault="004B2032" w:rsidP="004B2032">
      <w:pPr>
        <w:ind w:firstLine="420"/>
        <w:rPr>
          <w:rFonts w:ascii="DengXian" w:eastAsia="DengXian" w:hAnsi="DengXian"/>
        </w:rPr>
      </w:pPr>
      <w:r>
        <w:rPr>
          <w:rFonts w:ascii="DengXian" w:eastAsia="DengXian" w:hAnsi="DengXian"/>
        </w:rPr>
        <w:t>(提示): 请对以下言论的对错做出您的判断</w:t>
      </w:r>
    </w:p>
    <w:p w14:paraId="4EFC9BE1" w14:textId="02D22C56" w:rsidR="004B2032" w:rsidRDefault="004B2032" w:rsidP="004B2032">
      <w:pPr>
        <w:ind w:firstLine="42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(标题): </w:t>
      </w:r>
      <w:ins w:id="1" w:author="Zhang, Ge (Boris) [JRDCN]" w:date="2021-02-05T14:25:00Z">
        <w:r w:rsidR="00A77C9A">
          <w:rPr>
            <w:rFonts w:ascii="DengXian" w:eastAsia="DengXian" w:hAnsi="DengXian" w:hint="eastAsia"/>
          </w:rPr>
          <w:t>尼古丁是香烟的致癌物质</w:t>
        </w:r>
      </w:ins>
    </w:p>
    <w:p w14:paraId="4BF4E11A" w14:textId="77777777" w:rsidR="004B2032" w:rsidRDefault="004B2032" w:rsidP="004B2032">
      <w:pPr>
        <w:ind w:firstLine="420"/>
        <w:rPr>
          <w:rFonts w:ascii="DengXian" w:eastAsia="DengXian" w:hAnsi="DengXian"/>
        </w:rPr>
      </w:pPr>
      <w:r>
        <w:rPr>
          <w:rFonts w:ascii="DengXian" w:eastAsia="DengXian" w:hAnsi="DengXian"/>
        </w:rPr>
        <w:t>(互动按钮): 真/假</w:t>
      </w:r>
    </w:p>
    <w:p w14:paraId="0C6C7E89" w14:textId="2F68629E" w:rsidR="004B2032" w:rsidRDefault="004B2032" w:rsidP="004B2032">
      <w:pPr>
        <w:ind w:firstLine="420"/>
        <w:rPr>
          <w:rFonts w:ascii="DengXian" w:eastAsia="DengXian" w:hAnsi="DengXian"/>
        </w:rPr>
      </w:pPr>
      <w:r>
        <w:rPr>
          <w:rFonts w:ascii="DengXian" w:eastAsia="DengXian" w:hAnsi="DengXian"/>
        </w:rPr>
        <w:t>(正文): 烟草中的烟雾含有数百种有害物质，其中至少有70种是致癌物。</w:t>
      </w:r>
      <w:ins w:id="2" w:author="Zhang, Ge (Boris) [JRDCN]" w:date="2021-02-05T14:31:00Z">
        <w:r w:rsidR="002862E1" w:rsidRPr="002862E1">
          <w:rPr>
            <w:rFonts w:ascii="DengXian" w:eastAsia="DengXian" w:hAnsi="DengXian" w:hint="eastAsia"/>
          </w:rPr>
          <w:t>香烟在燃烧过程中生成的多环芳烃苯（</w:t>
        </w:r>
        <w:r w:rsidR="002862E1" w:rsidRPr="002862E1">
          <w:rPr>
            <w:rFonts w:ascii="DengXian" w:eastAsia="DengXian" w:hAnsi="DengXian"/>
          </w:rPr>
          <w:t>A）芘以及多种亚硝胺等化学致癌物</w:t>
        </w:r>
        <w:r w:rsidR="002862E1">
          <w:rPr>
            <w:rFonts w:ascii="DengXian" w:eastAsia="DengXian" w:hAnsi="DengXian" w:hint="eastAsia"/>
          </w:rPr>
          <w:t>。</w:t>
        </w:r>
      </w:ins>
      <w:r w:rsidRPr="00583242">
        <w:rPr>
          <w:rFonts w:ascii="DengXian" w:eastAsia="DengXian" w:hAnsi="DengXian" w:hint="eastAsia"/>
        </w:rPr>
        <w:t>，</w:t>
      </w:r>
      <w:ins w:id="3" w:author="Zhang, Ge (Boris) [JRDCN]" w:date="2021-02-05T14:26:00Z">
        <w:r w:rsidR="00A77C9A">
          <w:rPr>
            <w:rFonts w:ascii="DengXian" w:eastAsia="DengXian" w:hAnsi="DengXian" w:hint="eastAsia"/>
          </w:rPr>
          <w:t>至今没有证据显示尼古丁有致癌作用，</w:t>
        </w:r>
      </w:ins>
      <w:r>
        <w:rPr>
          <w:rFonts w:ascii="DengXian" w:eastAsia="DengXian" w:hAnsi="DengXian"/>
        </w:rPr>
        <w:t>香烟中尼古丁的主要影响是引起成瘾</w:t>
      </w:r>
      <w:ins w:id="4" w:author="Zhang, Ge (Boris) [JRDCN]" w:date="2021-02-05T14:27:00Z">
        <w:r w:rsidR="00A77C9A">
          <w:rPr>
            <w:rFonts w:ascii="DengXian" w:eastAsia="DengXian" w:hAnsi="DengXian" w:hint="eastAsia"/>
          </w:rPr>
          <w:t>。</w:t>
        </w:r>
      </w:ins>
      <w:r>
        <w:rPr>
          <w:rFonts w:ascii="DengXian" w:eastAsia="DengXian" w:hAnsi="DengXian"/>
        </w:rPr>
        <w:t>。</w:t>
      </w:r>
    </w:p>
    <w:p w14:paraId="6630814E" w14:textId="31C20002" w:rsidR="004B2032" w:rsidRDefault="004B2032" w:rsidP="00583242">
      <w:pPr>
        <w:rPr>
          <w:rFonts w:ascii="DengXian" w:eastAsia="DengXian" w:hAnsi="DengXian"/>
          <w:b/>
          <w:bCs/>
          <w:i/>
          <w:iCs/>
        </w:rPr>
      </w:pPr>
    </w:p>
    <w:p w14:paraId="2E667445" w14:textId="77777777" w:rsidR="004B2032" w:rsidRPr="00650D91" w:rsidRDefault="004B2032" w:rsidP="004B2032">
      <w:pPr>
        <w:ind w:firstLine="420"/>
        <w:rPr>
          <w:rFonts w:ascii="DengXian" w:eastAsia="DengXian" w:hAnsi="DengXian"/>
          <w:b/>
          <w:bCs/>
          <w:i/>
          <w:iCs/>
          <w:u w:val="single"/>
        </w:rPr>
      </w:pPr>
      <w:r w:rsidRPr="00650D91">
        <w:rPr>
          <w:rFonts w:ascii="DengXian" w:eastAsia="DengXian" w:hAnsi="DengXian" w:hint="eastAsia"/>
          <w:b/>
          <w:bCs/>
          <w:i/>
          <w:iCs/>
          <w:u w:val="single"/>
        </w:rPr>
        <w:t>假</w:t>
      </w:r>
    </w:p>
    <w:p w14:paraId="2B8752A9" w14:textId="77777777" w:rsidR="004B2032" w:rsidRDefault="004B2032" w:rsidP="004B2032">
      <w:pPr>
        <w:ind w:firstLine="420"/>
        <w:rPr>
          <w:rFonts w:ascii="DengXian" w:eastAsia="DengXian" w:hAnsi="DengXian"/>
        </w:rPr>
      </w:pPr>
      <w:r>
        <w:rPr>
          <w:rFonts w:ascii="DengXian" w:eastAsia="DengXian" w:hAnsi="DengXian"/>
        </w:rPr>
        <w:t>(提示): 请对以下言论的对错做出您的判断</w:t>
      </w:r>
    </w:p>
    <w:p w14:paraId="017ADDD6" w14:textId="029C5167" w:rsidR="004B2032" w:rsidRDefault="004B2032" w:rsidP="004B2032">
      <w:pPr>
        <w:ind w:firstLine="42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(标题): </w:t>
      </w:r>
      <w:r w:rsidR="00651111" w:rsidRPr="00651111">
        <w:rPr>
          <w:rFonts w:ascii="DengXian" w:eastAsia="DengXian" w:hAnsi="DengXian" w:hint="eastAsia"/>
        </w:rPr>
        <w:t>低焦油</w:t>
      </w:r>
      <w:r w:rsidR="00651111">
        <w:rPr>
          <w:rFonts w:ascii="DengXian" w:eastAsia="DengXian" w:hAnsi="DengXian" w:hint="eastAsia"/>
        </w:rPr>
        <w:t>香</w:t>
      </w:r>
      <w:r w:rsidR="00651111" w:rsidRPr="00651111">
        <w:rPr>
          <w:rFonts w:ascii="DengXian" w:eastAsia="DengXian" w:hAnsi="DengXian" w:hint="eastAsia"/>
        </w:rPr>
        <w:t>烟可降低吸烟危害</w:t>
      </w:r>
    </w:p>
    <w:p w14:paraId="619D164F" w14:textId="77777777" w:rsidR="004B2032" w:rsidRDefault="004B2032" w:rsidP="004B2032">
      <w:pPr>
        <w:ind w:firstLine="420"/>
        <w:rPr>
          <w:rFonts w:ascii="DengXian" w:eastAsia="DengXian" w:hAnsi="DengXian"/>
        </w:rPr>
      </w:pPr>
      <w:r>
        <w:rPr>
          <w:rFonts w:ascii="DengXian" w:eastAsia="DengXian" w:hAnsi="DengXian"/>
        </w:rPr>
        <w:t>(互动按钮): 真/假</w:t>
      </w:r>
    </w:p>
    <w:p w14:paraId="5C9A9262" w14:textId="49F91B3D" w:rsidR="0015536D" w:rsidRPr="004B2032" w:rsidRDefault="004B2032" w:rsidP="004B2032">
      <w:pPr>
        <w:ind w:firstLine="42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(正文): </w:t>
      </w:r>
      <w:r w:rsidR="00CF5633" w:rsidRPr="00CF5633">
        <w:rPr>
          <w:rFonts w:ascii="DengXian" w:eastAsia="DengXian" w:hAnsi="DengXian" w:hint="eastAsia"/>
        </w:rPr>
        <w:t>焦油的高低不能作为卷烟危害性评价指标，</w:t>
      </w:r>
      <w:ins w:id="5" w:author="Zhang, Ge (Boris) [JRDCN]" w:date="2021-02-05T14:32:00Z">
        <w:r w:rsidR="002862E1">
          <w:rPr>
            <w:rFonts w:ascii="DengXian" w:eastAsia="DengXian" w:hAnsi="DengXian" w:hint="eastAsia"/>
          </w:rPr>
          <w:t>所谓的低</w:t>
        </w:r>
      </w:ins>
      <w:r w:rsidR="00CF5633" w:rsidRPr="00CF5633">
        <w:rPr>
          <w:rFonts w:ascii="DengXian" w:eastAsia="DengXian" w:hAnsi="DengXian" w:hint="eastAsia"/>
        </w:rPr>
        <w:t>焦油量</w:t>
      </w:r>
      <w:ins w:id="6" w:author="Zhang, Ge (Boris) [JRDCN]" w:date="2021-02-05T14:32:00Z">
        <w:r w:rsidR="002862E1">
          <w:rPr>
            <w:rFonts w:ascii="DengXian" w:eastAsia="DengXian" w:hAnsi="DengXian" w:hint="eastAsia"/>
          </w:rPr>
          <w:t>香烟</w:t>
        </w:r>
      </w:ins>
      <w:r w:rsidR="00CF5633" w:rsidRPr="00CF5633">
        <w:rPr>
          <w:rFonts w:ascii="DengXian" w:eastAsia="DengXian" w:hAnsi="DengXian" w:hint="eastAsia"/>
        </w:rPr>
        <w:t>可能会使</w:t>
      </w:r>
      <w:ins w:id="7" w:author="Zhang, Ge (Boris) [JRDCN]" w:date="2021-02-05T14:32:00Z">
        <w:r w:rsidR="002862E1">
          <w:rPr>
            <w:rFonts w:ascii="DengXian" w:eastAsia="DengXian" w:hAnsi="DengXian" w:hint="eastAsia"/>
          </w:rPr>
          <w:t>吸烟</w:t>
        </w:r>
      </w:ins>
      <w:r w:rsidR="00CF5633" w:rsidRPr="00CF5633">
        <w:rPr>
          <w:rFonts w:ascii="DengXian" w:eastAsia="DengXian" w:hAnsi="DengXian" w:hint="eastAsia"/>
        </w:rPr>
        <w:t>者的行为发生改变，比如增加抽吸口数和频度、加深吸烟深度等，吸烟者实际吸入的焦油量并未减低。降焦非但不能减害，甚至可能适得其反</w:t>
      </w:r>
      <w:r w:rsidR="00CF5633">
        <w:rPr>
          <w:rFonts w:ascii="DengXian" w:eastAsia="DengXian" w:hAnsi="DengXian" w:hint="eastAsia"/>
        </w:rPr>
        <w:t>。</w:t>
      </w:r>
    </w:p>
    <w:p w14:paraId="2BC0FCC5" w14:textId="3B6B24DF" w:rsidR="0015536D" w:rsidRDefault="0015536D" w:rsidP="006F254D">
      <w:pPr>
        <w:rPr>
          <w:rFonts w:ascii="DengXian" w:eastAsia="DengXian" w:hAnsi="DengXian"/>
          <w:b/>
          <w:bCs/>
          <w:i/>
          <w:iCs/>
        </w:rPr>
      </w:pPr>
    </w:p>
    <w:p w14:paraId="18724419" w14:textId="43C6A197" w:rsidR="00650D91" w:rsidRPr="008C74F5" w:rsidRDefault="00650D91" w:rsidP="0015536D">
      <w:pPr>
        <w:ind w:firstLine="420"/>
        <w:rPr>
          <w:rFonts w:ascii="DengXian" w:eastAsia="DengXian" w:hAnsi="DengXian"/>
          <w:b/>
          <w:bCs/>
          <w:i/>
          <w:iCs/>
          <w:u w:val="single"/>
        </w:rPr>
      </w:pPr>
      <w:r w:rsidRPr="008C74F5">
        <w:rPr>
          <w:rFonts w:ascii="DengXian" w:eastAsia="DengXian" w:hAnsi="DengXian" w:hint="eastAsia"/>
          <w:b/>
          <w:bCs/>
          <w:i/>
          <w:iCs/>
          <w:u w:val="single"/>
        </w:rPr>
        <w:t>假</w:t>
      </w:r>
    </w:p>
    <w:p w14:paraId="52FDE645" w14:textId="77777777" w:rsidR="00650D91" w:rsidRDefault="00650D91" w:rsidP="00650D91">
      <w:pPr>
        <w:ind w:firstLine="420"/>
        <w:rPr>
          <w:rFonts w:ascii="DengXian" w:eastAsia="DengXian" w:hAnsi="DengXian"/>
        </w:rPr>
      </w:pPr>
      <w:r>
        <w:rPr>
          <w:rFonts w:ascii="DengXian" w:eastAsia="DengXian" w:hAnsi="DengXian"/>
        </w:rPr>
        <w:t>(提示): 请对以下言论的对错做出您的判断</w:t>
      </w:r>
    </w:p>
    <w:p w14:paraId="7177BE74" w14:textId="77777777" w:rsidR="00650D91" w:rsidRDefault="00650D91" w:rsidP="00650D91">
      <w:pPr>
        <w:ind w:firstLine="420"/>
        <w:rPr>
          <w:rFonts w:ascii="DengXian" w:eastAsia="DengXian" w:hAnsi="DengXian"/>
        </w:rPr>
      </w:pPr>
      <w:r>
        <w:rPr>
          <w:rFonts w:ascii="DengXian" w:eastAsia="DengXian" w:hAnsi="DengXian"/>
        </w:rPr>
        <w:t>(标题): 吸烟可以预防老年痴呆</w:t>
      </w:r>
    </w:p>
    <w:p w14:paraId="19D25CBB" w14:textId="77777777" w:rsidR="00650D91" w:rsidRDefault="00650D91" w:rsidP="00650D91">
      <w:pPr>
        <w:ind w:firstLine="420"/>
        <w:rPr>
          <w:rFonts w:ascii="DengXian" w:eastAsia="DengXian" w:hAnsi="DengXian"/>
        </w:rPr>
      </w:pPr>
      <w:r>
        <w:rPr>
          <w:rFonts w:ascii="DengXian" w:eastAsia="DengXian" w:hAnsi="DengXian"/>
        </w:rPr>
        <w:t>(互动按钮): 真/假</w:t>
      </w:r>
    </w:p>
    <w:p w14:paraId="363C3DB0" w14:textId="77777777" w:rsidR="00650D91" w:rsidRDefault="00650D91" w:rsidP="00650D91">
      <w:pPr>
        <w:ind w:firstLine="420"/>
        <w:rPr>
          <w:rFonts w:ascii="DengXian" w:eastAsia="DengXian" w:hAnsi="DengXian"/>
        </w:rPr>
      </w:pPr>
      <w:r>
        <w:rPr>
          <w:rFonts w:ascii="DengXian" w:eastAsia="DengXian" w:hAnsi="DengXian"/>
        </w:rPr>
        <w:t>(正文): 吸烟不但不会预防老年痴呆，甚至还会促进老年痴呆，因为吸烟会引起血管病变、神经退变等一系列变化，对老年痴呆这类病发原因不清楚的病没有任何预防作用。</w:t>
      </w:r>
    </w:p>
    <w:p w14:paraId="5DF9CB6C" w14:textId="56F09087" w:rsidR="00650D91" w:rsidRDefault="00650D91" w:rsidP="0015536D">
      <w:pPr>
        <w:ind w:firstLine="420"/>
        <w:rPr>
          <w:rFonts w:ascii="DengXian" w:eastAsia="DengXian" w:hAnsi="DengXian"/>
          <w:b/>
          <w:bCs/>
          <w:i/>
          <w:iCs/>
        </w:rPr>
      </w:pPr>
    </w:p>
    <w:p w14:paraId="304CF662" w14:textId="7496CBDF" w:rsidR="004B2032" w:rsidRPr="0015536D" w:rsidRDefault="002862E1" w:rsidP="004B2032">
      <w:pPr>
        <w:ind w:firstLine="420"/>
        <w:rPr>
          <w:rFonts w:ascii="DengXian" w:eastAsia="DengXian" w:hAnsi="DengXian"/>
          <w:b/>
          <w:bCs/>
          <w:i/>
          <w:iCs/>
          <w:u w:val="single"/>
        </w:rPr>
      </w:pPr>
      <w:ins w:id="8" w:author="Zhang, Ge (Boris) [JRDCN]" w:date="2021-02-05T14:34:00Z">
        <w:r>
          <w:rPr>
            <w:rFonts w:ascii="DengXian" w:eastAsia="DengXian" w:hAnsi="DengXian" w:hint="eastAsia"/>
            <w:b/>
            <w:bCs/>
            <w:i/>
            <w:iCs/>
            <w:u w:val="single"/>
          </w:rPr>
          <w:t>假</w:t>
        </w:r>
      </w:ins>
    </w:p>
    <w:p w14:paraId="1394CBF2" w14:textId="77777777" w:rsidR="004B2032" w:rsidRDefault="004B2032" w:rsidP="004B2032">
      <w:pPr>
        <w:ind w:firstLine="420"/>
        <w:rPr>
          <w:rFonts w:ascii="DengXian" w:eastAsia="DengXian" w:hAnsi="DengXian"/>
        </w:rPr>
      </w:pPr>
      <w:r>
        <w:rPr>
          <w:rFonts w:ascii="DengXian" w:eastAsia="DengXian" w:hAnsi="DengXian"/>
        </w:rPr>
        <w:t>(提示): 请对以下言论的对错做出您的判断</w:t>
      </w:r>
    </w:p>
    <w:p w14:paraId="4E60BB2F" w14:textId="32D1696E" w:rsidR="004B2032" w:rsidRPr="0015536D" w:rsidRDefault="004B2032" w:rsidP="004B2032">
      <w:pPr>
        <w:ind w:firstLine="42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(标题): </w:t>
      </w:r>
      <w:r w:rsidRPr="0015536D">
        <w:rPr>
          <w:rFonts w:ascii="DengXian" w:eastAsia="DengXian" w:hAnsi="DengXian" w:hint="eastAsia"/>
        </w:rPr>
        <w:t>吸烟</w:t>
      </w:r>
      <w:ins w:id="9" w:author="Zhang, Ge (Boris) [JRDCN]" w:date="2021-02-05T14:34:00Z">
        <w:r w:rsidR="002862E1">
          <w:rPr>
            <w:rFonts w:ascii="DengXian" w:eastAsia="DengXian" w:hAnsi="DengXian" w:hint="eastAsia"/>
          </w:rPr>
          <w:t>能够预防感染新冠病毒</w:t>
        </w:r>
      </w:ins>
    </w:p>
    <w:p w14:paraId="6FF9E3B8" w14:textId="77777777" w:rsidR="004B2032" w:rsidRDefault="004B2032" w:rsidP="004B2032">
      <w:pPr>
        <w:ind w:firstLine="420"/>
        <w:rPr>
          <w:rFonts w:ascii="DengXian" w:eastAsia="DengXian" w:hAnsi="DengXian"/>
        </w:rPr>
      </w:pPr>
      <w:r>
        <w:rPr>
          <w:rFonts w:ascii="DengXian" w:eastAsia="DengXian" w:hAnsi="DengXian"/>
        </w:rPr>
        <w:t>(互动按钮): 真/假</w:t>
      </w:r>
    </w:p>
    <w:p w14:paraId="60A20E64" w14:textId="77777777" w:rsidR="004B2032" w:rsidRPr="00650D91" w:rsidRDefault="004B2032" w:rsidP="004B2032">
      <w:pPr>
        <w:ind w:firstLine="42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(正文): </w:t>
      </w:r>
      <w:r w:rsidRPr="0015536D">
        <w:rPr>
          <w:rFonts w:ascii="DengXian" w:eastAsia="DengXian" w:hAnsi="DengXian" w:hint="eastAsia"/>
        </w:rPr>
        <w:t>香烟烟雾会在啮齿动物和人肺中引起新冠病毒受体</w:t>
      </w:r>
      <w:r w:rsidRPr="00650D91">
        <w:rPr>
          <w:rFonts w:ascii="DengXian" w:eastAsia="DengXian" w:hAnsi="DengXian" w:hint="eastAsia"/>
        </w:rPr>
        <w:t>ACE2</w:t>
      </w:r>
      <w:r w:rsidRPr="0015536D">
        <w:rPr>
          <w:rFonts w:ascii="DengXian" w:eastAsia="DengXian" w:hAnsi="DengXian" w:hint="eastAsia"/>
        </w:rPr>
        <w:t>水平增加，进而加重吸烟者患重症新冠肺炎的风险</w:t>
      </w:r>
      <w:r>
        <w:rPr>
          <w:rFonts w:ascii="DengXian" w:eastAsia="DengXian" w:hAnsi="DengXian" w:hint="eastAsia"/>
        </w:rPr>
        <w:t>。</w:t>
      </w:r>
      <w:r w:rsidRPr="00650D91">
        <w:rPr>
          <w:rFonts w:ascii="DengXian" w:eastAsia="DengXian" w:hAnsi="DengXian" w:hint="eastAsia"/>
        </w:rPr>
        <w:t>相反，戒烟会减少这些分泌细胞并降低</w:t>
      </w:r>
      <w:r w:rsidRPr="0015536D">
        <w:rPr>
          <w:rFonts w:ascii="DengXian" w:eastAsia="DengXian" w:hAnsi="DengXian" w:hint="eastAsia"/>
        </w:rPr>
        <w:t>新冠病毒受体</w:t>
      </w:r>
      <w:r>
        <w:rPr>
          <w:rFonts w:ascii="DengXian" w:eastAsia="DengXian" w:hAnsi="DengXian" w:hint="eastAsia"/>
        </w:rPr>
        <w:t>的</w:t>
      </w:r>
      <w:r w:rsidRPr="00650D91">
        <w:rPr>
          <w:rFonts w:ascii="DengXian" w:eastAsia="DengXian" w:hAnsi="DengXian" w:hint="eastAsia"/>
        </w:rPr>
        <w:t>水平</w:t>
      </w:r>
      <w:r>
        <w:rPr>
          <w:rFonts w:ascii="DengXian" w:eastAsia="DengXian" w:hAnsi="DengXian" w:hint="eastAsia"/>
        </w:rPr>
        <w:t>。</w:t>
      </w:r>
    </w:p>
    <w:p w14:paraId="1C01A865" w14:textId="5579C78C" w:rsidR="0015536D" w:rsidRDefault="0015536D" w:rsidP="00651111">
      <w:pPr>
        <w:rPr>
          <w:rFonts w:ascii="DengXian" w:eastAsia="DengXian" w:hAnsi="DengXian"/>
          <w:b/>
          <w:bCs/>
          <w:i/>
          <w:iCs/>
        </w:rPr>
      </w:pPr>
    </w:p>
    <w:p w14:paraId="3BE92BB0" w14:textId="3FCC9E28" w:rsidR="00583242" w:rsidRPr="00583242" w:rsidRDefault="00583242" w:rsidP="0015536D">
      <w:pPr>
        <w:ind w:firstLine="420"/>
        <w:rPr>
          <w:rFonts w:ascii="DengXian" w:eastAsia="DengXian" w:hAnsi="DengXian"/>
          <w:b/>
          <w:bCs/>
          <w:i/>
          <w:iCs/>
          <w:u w:val="single"/>
        </w:rPr>
      </w:pPr>
      <w:r w:rsidRPr="00583242">
        <w:rPr>
          <w:rFonts w:ascii="DengXian" w:eastAsia="DengXian" w:hAnsi="DengXian" w:hint="eastAsia"/>
          <w:b/>
          <w:bCs/>
          <w:i/>
          <w:iCs/>
          <w:u w:val="single"/>
        </w:rPr>
        <w:t>假</w:t>
      </w:r>
    </w:p>
    <w:p w14:paraId="6A0AF796" w14:textId="25ADEA49" w:rsidR="0015536D" w:rsidRDefault="0015536D" w:rsidP="0015536D">
      <w:pPr>
        <w:ind w:firstLine="420"/>
        <w:rPr>
          <w:rFonts w:ascii="DengXian" w:eastAsia="DengXian" w:hAnsi="DengXian"/>
        </w:rPr>
      </w:pPr>
      <w:r>
        <w:rPr>
          <w:rFonts w:ascii="DengXian" w:eastAsia="DengXian" w:hAnsi="DengXian"/>
        </w:rPr>
        <w:t>(提示): 请对以下言论的对错做出您的判断</w:t>
      </w:r>
    </w:p>
    <w:p w14:paraId="41C93210" w14:textId="748D2F5F" w:rsidR="0015536D" w:rsidRPr="00CF5633" w:rsidRDefault="0015536D" w:rsidP="0015536D">
      <w:pPr>
        <w:ind w:firstLine="42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(标题): </w:t>
      </w:r>
      <w:r w:rsidR="00651111">
        <w:rPr>
          <w:rFonts w:ascii="DengXian" w:eastAsia="DengXian" w:hAnsi="DengXian" w:hint="eastAsia"/>
        </w:rPr>
        <w:t>不当着</w:t>
      </w:r>
      <w:r w:rsidR="00651111" w:rsidRPr="00651111">
        <w:rPr>
          <w:rFonts w:ascii="DengXian" w:eastAsia="DengXian" w:hAnsi="DengXian" w:hint="eastAsia"/>
        </w:rPr>
        <w:t>孩子</w:t>
      </w:r>
      <w:r w:rsidR="00651111">
        <w:rPr>
          <w:rFonts w:ascii="DengXian" w:eastAsia="DengXian" w:hAnsi="DengXian" w:hint="eastAsia"/>
        </w:rPr>
        <w:t>面</w:t>
      </w:r>
      <w:r w:rsidR="00651111" w:rsidRPr="00651111">
        <w:rPr>
          <w:rFonts w:ascii="DengXian" w:eastAsia="DengXian" w:hAnsi="DengXian" w:hint="eastAsia"/>
        </w:rPr>
        <w:t>吸烟</w:t>
      </w:r>
      <w:r w:rsidR="00651111">
        <w:rPr>
          <w:rFonts w:ascii="DengXian" w:eastAsia="DengXian" w:hAnsi="DengXian" w:hint="eastAsia"/>
        </w:rPr>
        <w:t>，</w:t>
      </w:r>
      <w:r w:rsidR="00651111" w:rsidRPr="00651111">
        <w:rPr>
          <w:rFonts w:ascii="DengXian" w:eastAsia="DengXian" w:hAnsi="DengXian" w:hint="eastAsia"/>
        </w:rPr>
        <w:t>就不会危害儿童健康</w:t>
      </w:r>
    </w:p>
    <w:p w14:paraId="5E9255A5" w14:textId="77777777" w:rsidR="0015536D" w:rsidRDefault="0015536D" w:rsidP="0015536D">
      <w:pPr>
        <w:ind w:firstLine="420"/>
        <w:rPr>
          <w:rFonts w:ascii="DengXian" w:eastAsia="DengXian" w:hAnsi="DengXian"/>
        </w:rPr>
      </w:pPr>
      <w:r>
        <w:rPr>
          <w:rFonts w:ascii="DengXian" w:eastAsia="DengXian" w:hAnsi="DengXian"/>
        </w:rPr>
        <w:t>(互动按钮): 真/假</w:t>
      </w:r>
    </w:p>
    <w:p w14:paraId="2EEC7FDF" w14:textId="3F300469" w:rsidR="0015536D" w:rsidRDefault="0015536D" w:rsidP="0015536D">
      <w:pPr>
        <w:ind w:firstLine="420"/>
        <w:rPr>
          <w:rFonts w:ascii="DengXian" w:eastAsia="DengXian" w:hAnsi="DengXian"/>
        </w:rPr>
      </w:pPr>
      <w:r>
        <w:rPr>
          <w:rFonts w:ascii="DengXian" w:eastAsia="DengXian" w:hAnsi="DengXian"/>
        </w:rPr>
        <w:t>(正文):</w:t>
      </w:r>
      <w:r w:rsidR="00CF5633" w:rsidRPr="00CF5633">
        <w:rPr>
          <w:rFonts w:ascii="DengXian" w:eastAsia="DengXian" w:hAnsi="DengXian" w:hint="eastAsia"/>
        </w:rPr>
        <w:t>吸烟过程中散发出来的有毒物质</w:t>
      </w:r>
      <w:r w:rsidR="00651111">
        <w:rPr>
          <w:rFonts w:ascii="DengXian" w:eastAsia="DengXian" w:hAnsi="DengXian" w:hint="eastAsia"/>
        </w:rPr>
        <w:t>的残留物会</w:t>
      </w:r>
      <w:r w:rsidR="00CF5633" w:rsidRPr="00CF5633">
        <w:rPr>
          <w:rFonts w:ascii="DengXian" w:eastAsia="DengXian" w:hAnsi="DengXian" w:hint="eastAsia"/>
        </w:rPr>
        <w:t>附着在</w:t>
      </w:r>
      <w:r w:rsidR="00651111" w:rsidRPr="00651111">
        <w:rPr>
          <w:rFonts w:ascii="DengXian" w:eastAsia="DengXian" w:hAnsi="DengXian" w:hint="eastAsia"/>
        </w:rPr>
        <w:t>皮肤或衣服</w:t>
      </w:r>
      <w:r w:rsidR="00CF5633" w:rsidRPr="00CF5633">
        <w:rPr>
          <w:rFonts w:ascii="DengXian" w:eastAsia="DengXian" w:hAnsi="DengXian" w:hint="eastAsia"/>
        </w:rPr>
        <w:t>上，对儿童的健康有很大影响，也会伤害到长时间处于这样环境下成人的呼吸系统。这些残留的污染物持续时间比吸入二手烟损害时间更长</w:t>
      </w:r>
      <w:r w:rsidR="00CF5633">
        <w:rPr>
          <w:rFonts w:ascii="DengXian" w:eastAsia="DengXian" w:hAnsi="DengXian" w:hint="eastAsia"/>
        </w:rPr>
        <w:t>。</w:t>
      </w:r>
    </w:p>
    <w:p w14:paraId="27BB6197" w14:textId="33493C28" w:rsidR="0015536D" w:rsidRDefault="0015536D" w:rsidP="0015536D">
      <w:pPr>
        <w:ind w:firstLine="420"/>
        <w:rPr>
          <w:rFonts w:ascii="DengXian" w:eastAsia="DengXian" w:hAnsi="DengXian"/>
          <w:b/>
          <w:bCs/>
          <w:i/>
          <w:iCs/>
        </w:rPr>
      </w:pPr>
    </w:p>
    <w:p w14:paraId="53BA95AF" w14:textId="77777777" w:rsidR="00651111" w:rsidRPr="008C74F5" w:rsidRDefault="00651111" w:rsidP="00651111">
      <w:pPr>
        <w:ind w:firstLine="420"/>
        <w:rPr>
          <w:rFonts w:ascii="DengXian" w:eastAsia="DengXian" w:hAnsi="DengXian"/>
          <w:b/>
          <w:bCs/>
          <w:i/>
          <w:iCs/>
          <w:u w:val="single"/>
        </w:rPr>
      </w:pPr>
      <w:r>
        <w:rPr>
          <w:rFonts w:ascii="DengXian" w:eastAsia="DengXian" w:hAnsi="DengXian" w:hint="eastAsia"/>
          <w:b/>
          <w:bCs/>
          <w:i/>
          <w:iCs/>
          <w:u w:val="single"/>
        </w:rPr>
        <w:t>假</w:t>
      </w:r>
    </w:p>
    <w:p w14:paraId="380D337A" w14:textId="77777777" w:rsidR="00651111" w:rsidRDefault="00651111" w:rsidP="00651111">
      <w:pPr>
        <w:ind w:firstLine="420"/>
        <w:rPr>
          <w:rFonts w:ascii="DengXian" w:eastAsia="DengXian" w:hAnsi="DengXian"/>
        </w:rPr>
      </w:pPr>
      <w:r>
        <w:rPr>
          <w:rFonts w:ascii="DengXian" w:eastAsia="DengXian" w:hAnsi="DengXian"/>
        </w:rPr>
        <w:t>(提示): 请对以下言论的对错做出您的判断</w:t>
      </w:r>
    </w:p>
    <w:p w14:paraId="6D7CA9D5" w14:textId="26C6770E" w:rsidR="00651111" w:rsidRDefault="00651111" w:rsidP="00651111">
      <w:pPr>
        <w:ind w:firstLine="42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(标题): </w:t>
      </w:r>
      <w:r>
        <w:rPr>
          <w:rFonts w:asciiTheme="minorEastAsia" w:hAnsiTheme="minorEastAsia" w:hint="eastAsia"/>
        </w:rPr>
        <w:t>戒烟只</w:t>
      </w:r>
      <w:ins w:id="10" w:author="Zhang, Ge (Boris) [JRDCN]" w:date="2021-02-05T14:41:00Z">
        <w:r w:rsidR="00E94F42">
          <w:rPr>
            <w:rFonts w:asciiTheme="minorEastAsia" w:hAnsiTheme="minorEastAsia" w:hint="eastAsia"/>
          </w:rPr>
          <w:t>需要依</w:t>
        </w:r>
      </w:ins>
      <w:r>
        <w:rPr>
          <w:rFonts w:asciiTheme="minorEastAsia" w:hAnsiTheme="minorEastAsia" w:hint="eastAsia"/>
        </w:rPr>
        <w:t>靠</w:t>
      </w:r>
      <w:ins w:id="11" w:author="Zhang, Ge (Boris) [JRDCN]" w:date="2021-02-05T14:42:00Z">
        <w:r w:rsidR="00E94F42">
          <w:rPr>
            <w:rFonts w:asciiTheme="minorEastAsia" w:hAnsiTheme="minorEastAsia" w:hint="eastAsia"/>
          </w:rPr>
          <w:t>个人</w:t>
        </w:r>
      </w:ins>
      <w:r>
        <w:rPr>
          <w:rFonts w:asciiTheme="minorEastAsia" w:hAnsiTheme="minorEastAsia" w:hint="eastAsia"/>
        </w:rPr>
        <w:t>毅力，完全不需要任何</w:t>
      </w:r>
      <w:ins w:id="12" w:author="Zhang, Ge (Boris) [JRDCN]" w:date="2021-02-05T14:41:00Z">
        <w:r w:rsidR="00E94F42">
          <w:rPr>
            <w:rFonts w:asciiTheme="minorEastAsia" w:hAnsiTheme="minorEastAsia" w:hint="eastAsia"/>
          </w:rPr>
          <w:t>其他</w:t>
        </w:r>
      </w:ins>
      <w:r>
        <w:rPr>
          <w:rFonts w:asciiTheme="minorEastAsia" w:hAnsiTheme="minorEastAsia" w:hint="eastAsia"/>
        </w:rPr>
        <w:t>帮助</w:t>
      </w:r>
    </w:p>
    <w:p w14:paraId="628C3A67" w14:textId="77777777" w:rsidR="00651111" w:rsidRDefault="00651111" w:rsidP="00651111">
      <w:pPr>
        <w:ind w:firstLine="420"/>
        <w:rPr>
          <w:rFonts w:ascii="DengXian" w:eastAsia="DengXian" w:hAnsi="DengXian"/>
        </w:rPr>
      </w:pPr>
      <w:r>
        <w:rPr>
          <w:rFonts w:ascii="DengXian" w:eastAsia="DengXian" w:hAnsi="DengXian"/>
        </w:rPr>
        <w:t>(互动按钮): 真/假</w:t>
      </w:r>
    </w:p>
    <w:p w14:paraId="1B958FCE" w14:textId="54414318" w:rsidR="00651111" w:rsidRPr="00651111" w:rsidRDefault="00651111" w:rsidP="00651111">
      <w:pPr>
        <w:ind w:firstLine="420"/>
        <w:rPr>
          <w:rFonts w:ascii="DengXian" w:eastAsia="DengXian" w:hAnsi="DengXian"/>
        </w:rPr>
      </w:pPr>
      <w:r>
        <w:rPr>
          <w:rFonts w:ascii="DengXian" w:eastAsia="DengXian" w:hAnsi="DengXian"/>
        </w:rPr>
        <w:t>(正文): 烟草中尼古丁引起的烟草依赖其实是一种慢性疾病，最主要的表现就是明明知道吸烟不好，但是控制不了自己不去吸。这些患者需要戒烟治疗，单凭自身的毅力很难戒烟瘾。</w:t>
      </w:r>
    </w:p>
    <w:p w14:paraId="46C4BA85" w14:textId="77777777" w:rsidR="00583242" w:rsidRDefault="00583242" w:rsidP="0015536D">
      <w:pPr>
        <w:ind w:firstLine="420"/>
        <w:rPr>
          <w:rFonts w:ascii="DengXian" w:eastAsia="DengXian" w:hAnsi="DengXian"/>
          <w:b/>
          <w:bCs/>
          <w:i/>
          <w:iCs/>
        </w:rPr>
      </w:pPr>
    </w:p>
    <w:p w14:paraId="68E65185" w14:textId="566BDC26" w:rsidR="00583242" w:rsidRPr="00583242" w:rsidRDefault="00583242" w:rsidP="0015536D">
      <w:pPr>
        <w:ind w:firstLine="420"/>
        <w:rPr>
          <w:rFonts w:ascii="DengXian" w:eastAsia="DengXian" w:hAnsi="DengXian"/>
          <w:b/>
          <w:bCs/>
          <w:i/>
          <w:iCs/>
          <w:u w:val="single"/>
        </w:rPr>
      </w:pPr>
      <w:r w:rsidRPr="00583242">
        <w:rPr>
          <w:rFonts w:ascii="DengXian" w:eastAsia="DengXian" w:hAnsi="DengXian" w:hint="eastAsia"/>
          <w:b/>
          <w:bCs/>
          <w:i/>
          <w:iCs/>
          <w:u w:val="single"/>
        </w:rPr>
        <w:t>真</w:t>
      </w:r>
    </w:p>
    <w:p w14:paraId="09A11DBA" w14:textId="043463D3" w:rsidR="0015536D" w:rsidRDefault="0015536D" w:rsidP="0015536D">
      <w:pPr>
        <w:ind w:firstLine="420"/>
        <w:rPr>
          <w:rFonts w:ascii="DengXian" w:eastAsia="DengXian" w:hAnsi="DengXian"/>
        </w:rPr>
      </w:pPr>
      <w:r>
        <w:rPr>
          <w:rFonts w:ascii="DengXian" w:eastAsia="DengXian" w:hAnsi="DengXian"/>
        </w:rPr>
        <w:t>(提示): 请对以下言论的对错做出您的判断</w:t>
      </w:r>
    </w:p>
    <w:p w14:paraId="04FE2185" w14:textId="632249AA" w:rsidR="0015536D" w:rsidRDefault="0015536D" w:rsidP="0015536D">
      <w:pPr>
        <w:ind w:firstLine="420"/>
        <w:rPr>
          <w:rFonts w:ascii="DengXian" w:eastAsia="DengXian" w:hAnsi="DengXian"/>
        </w:rPr>
      </w:pPr>
      <w:r>
        <w:rPr>
          <w:rFonts w:ascii="DengXian" w:eastAsia="DengXian" w:hAnsi="DengXian"/>
        </w:rPr>
        <w:t>(标题): 使用戒烟药物</w:t>
      </w:r>
      <w:r w:rsidR="00583242">
        <w:rPr>
          <w:rFonts w:ascii="DengXian" w:eastAsia="DengXian" w:hAnsi="DengXian" w:hint="eastAsia"/>
        </w:rPr>
        <w:t>是安全的，有效的</w:t>
      </w:r>
    </w:p>
    <w:p w14:paraId="2458A098" w14:textId="77777777" w:rsidR="0015536D" w:rsidRDefault="0015536D" w:rsidP="0015536D">
      <w:pPr>
        <w:ind w:firstLine="420"/>
        <w:rPr>
          <w:rFonts w:ascii="DengXian" w:eastAsia="DengXian" w:hAnsi="DengXian"/>
        </w:rPr>
      </w:pPr>
      <w:r>
        <w:rPr>
          <w:rFonts w:ascii="DengXian" w:eastAsia="DengXian" w:hAnsi="DengXian"/>
        </w:rPr>
        <w:t>(互动按钮): 真/假</w:t>
      </w:r>
    </w:p>
    <w:p w14:paraId="7715A050" w14:textId="77777777" w:rsidR="0015536D" w:rsidRDefault="0015536D" w:rsidP="0015536D">
      <w:pPr>
        <w:ind w:firstLine="420"/>
        <w:rPr>
          <w:rFonts w:ascii="DengXian" w:eastAsia="DengXian" w:hAnsi="DengXian"/>
        </w:rPr>
      </w:pPr>
      <w:r>
        <w:rPr>
          <w:rFonts w:ascii="DengXian" w:eastAsia="DengXian" w:hAnsi="DengXian"/>
        </w:rPr>
        <w:t>(正文): 近年发表在《柳叶刀》《美国医学杂志-内科学》的对全球吸烟者的重磅研究结果，均表明了戒烟药物的安全性和有效性。另有研究表明，对于没有戒烟意愿的烟民，给予戒烟药物可以使戒烟成功率提高1.72倍。</w:t>
      </w:r>
    </w:p>
    <w:p w14:paraId="22F158B1" w14:textId="54D05614" w:rsidR="0015536D" w:rsidRDefault="0015536D" w:rsidP="0015536D">
      <w:pPr>
        <w:ind w:firstLine="420"/>
        <w:rPr>
          <w:rFonts w:ascii="DengXian" w:eastAsia="DengXian" w:hAnsi="DengXian"/>
          <w:b/>
          <w:bCs/>
          <w:i/>
          <w:iCs/>
        </w:rPr>
      </w:pPr>
    </w:p>
    <w:p w14:paraId="57831E26" w14:textId="15D081CC" w:rsidR="00583242" w:rsidRPr="00583242" w:rsidRDefault="00583242" w:rsidP="00583242">
      <w:pPr>
        <w:ind w:firstLine="420"/>
        <w:rPr>
          <w:rFonts w:ascii="DengXian" w:eastAsia="DengXian" w:hAnsi="DengXian"/>
          <w:b/>
          <w:bCs/>
          <w:i/>
          <w:iCs/>
          <w:u w:val="single"/>
        </w:rPr>
      </w:pPr>
      <w:r w:rsidRPr="00583242">
        <w:rPr>
          <w:rFonts w:ascii="DengXian" w:eastAsia="DengXian" w:hAnsi="DengXian" w:hint="eastAsia"/>
          <w:b/>
          <w:bCs/>
          <w:i/>
          <w:iCs/>
          <w:u w:val="single"/>
        </w:rPr>
        <w:t>假</w:t>
      </w:r>
    </w:p>
    <w:p w14:paraId="7C6F7281" w14:textId="5A9BB811" w:rsidR="0015536D" w:rsidRDefault="0015536D" w:rsidP="0015536D">
      <w:pPr>
        <w:ind w:firstLine="420"/>
        <w:rPr>
          <w:rFonts w:ascii="DengXian" w:eastAsia="DengXian" w:hAnsi="DengXian"/>
        </w:rPr>
      </w:pPr>
      <w:r>
        <w:rPr>
          <w:rFonts w:ascii="DengXian" w:eastAsia="DengXian" w:hAnsi="DengXian"/>
        </w:rPr>
        <w:t>(提示): 请对以下言论的对错做出您的判断</w:t>
      </w:r>
    </w:p>
    <w:p w14:paraId="5A88B027" w14:textId="5E7CDF4E" w:rsidR="0015536D" w:rsidRDefault="0015536D" w:rsidP="0015536D">
      <w:pPr>
        <w:ind w:firstLine="420"/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(标题): </w:t>
      </w:r>
      <w:r w:rsidR="00651111" w:rsidRPr="00651111">
        <w:rPr>
          <w:rFonts w:ascii="DengXian" w:eastAsia="DengXian" w:hAnsi="DengXian" w:hint="eastAsia"/>
        </w:rPr>
        <w:t>电子烟</w:t>
      </w:r>
      <w:r w:rsidR="00651111">
        <w:rPr>
          <w:rFonts w:ascii="DengXian" w:eastAsia="DengXian" w:hAnsi="DengXian" w:hint="eastAsia"/>
        </w:rPr>
        <w:t>安全健康并</w:t>
      </w:r>
      <w:r w:rsidR="00651111" w:rsidRPr="00651111">
        <w:rPr>
          <w:rFonts w:ascii="DengXian" w:eastAsia="DengXian" w:hAnsi="DengXian" w:hint="eastAsia"/>
        </w:rPr>
        <w:t>有助于戒烟</w:t>
      </w:r>
    </w:p>
    <w:p w14:paraId="48DABA95" w14:textId="77777777" w:rsidR="0015536D" w:rsidRDefault="0015536D" w:rsidP="0015536D">
      <w:pPr>
        <w:ind w:firstLine="420"/>
        <w:rPr>
          <w:rFonts w:ascii="DengXian" w:eastAsia="DengXian" w:hAnsi="DengXian"/>
        </w:rPr>
      </w:pPr>
      <w:r>
        <w:rPr>
          <w:rFonts w:ascii="DengXian" w:eastAsia="DengXian" w:hAnsi="DengXian"/>
        </w:rPr>
        <w:t>(互动按钮): 真/假</w:t>
      </w:r>
    </w:p>
    <w:p w14:paraId="0A34CDFC" w14:textId="576F0E8B" w:rsidR="0015536D" w:rsidRDefault="0015536D" w:rsidP="0015536D">
      <w:pPr>
        <w:ind w:firstLine="420"/>
        <w:rPr>
          <w:rFonts w:ascii="DengXian" w:eastAsia="DengXian" w:hAnsi="DengXian"/>
        </w:rPr>
      </w:pPr>
      <w:r>
        <w:rPr>
          <w:rFonts w:ascii="DengXian" w:eastAsia="DengXian" w:hAnsi="DengXian"/>
        </w:rPr>
        <w:t>(正文): 电子烟不是安全烟，更不是健康烟。青少年</w:t>
      </w:r>
      <w:ins w:id="13" w:author="Zhang, Ge (Boris) [JRDCN]" w:date="2021-02-05T14:35:00Z">
        <w:r w:rsidR="00E94F42">
          <w:rPr>
            <w:rFonts w:ascii="DengXian" w:eastAsia="DengXian" w:hAnsi="DengXian" w:hint="eastAsia"/>
          </w:rPr>
          <w:t>使用</w:t>
        </w:r>
      </w:ins>
      <w:r>
        <w:rPr>
          <w:rFonts w:ascii="DengXian" w:eastAsia="DengXian" w:hAnsi="DengXian"/>
        </w:rPr>
        <w:t>电子烟也会形成烟瘾，并不安全。世界卫生组织对电子烟的研究结论表明，电子烟有害公共健康，必须对其加强管制。</w:t>
      </w:r>
    </w:p>
    <w:p w14:paraId="12EE7318" w14:textId="77777777" w:rsidR="0015536D" w:rsidRDefault="0015536D" w:rsidP="0015536D">
      <w:pPr>
        <w:ind w:firstLine="420"/>
        <w:rPr>
          <w:rFonts w:ascii="DengXian" w:eastAsia="DengXian" w:hAnsi="DengXian"/>
          <w:b/>
          <w:bCs/>
          <w:i/>
          <w:iCs/>
        </w:rPr>
      </w:pPr>
    </w:p>
    <w:p w14:paraId="4C2E31B2" w14:textId="311A34B1" w:rsidR="0015536D" w:rsidRDefault="00E94F42">
      <w:pPr>
        <w:rPr>
          <w:ins w:id="14" w:author="Zhang, Ge (Boris) [JRDCN]" w:date="2021-02-05T14:38:00Z"/>
        </w:rPr>
      </w:pPr>
      <w:ins w:id="15" w:author="Zhang, Ge (Boris) [JRDCN]" w:date="2021-02-05T14:37:00Z">
        <w:r>
          <w:rPr>
            <w:rFonts w:hint="eastAsia"/>
          </w:rPr>
          <w:t>问题：对于吸烟者来说，戒烟</w:t>
        </w:r>
        <w:r>
          <w:rPr>
            <w:rFonts w:hint="eastAsia"/>
          </w:rPr>
          <w:t>5-10</w:t>
        </w:r>
        <w:r>
          <w:rPr>
            <w:rFonts w:hint="eastAsia"/>
          </w:rPr>
          <w:t>年后罹患冠心病的风险会降至非吸烟人群的水平</w:t>
        </w:r>
      </w:ins>
    </w:p>
    <w:p w14:paraId="55643228" w14:textId="2C8D66BC" w:rsidR="00E94F42" w:rsidRDefault="00E94F42">
      <w:pPr>
        <w:rPr>
          <w:ins w:id="16" w:author="Le, Le [MEDCN]" w:date="2021-02-07T10:55:00Z"/>
        </w:rPr>
      </w:pPr>
      <w:ins w:id="17" w:author="Zhang, Ge (Boris) [JRDCN]" w:date="2021-02-05T14:39:00Z">
        <w:r>
          <w:rPr>
            <w:rFonts w:hint="eastAsia"/>
          </w:rPr>
          <w:t>答案：</w:t>
        </w:r>
      </w:ins>
      <w:ins w:id="18" w:author="Zhang, Ge (Boris) [JRDCN]" w:date="2021-02-05T14:38:00Z">
        <w:r>
          <w:rPr>
            <w:rFonts w:hint="eastAsia"/>
          </w:rPr>
          <w:t>真</w:t>
        </w:r>
      </w:ins>
    </w:p>
    <w:p w14:paraId="4DAB66B0" w14:textId="77777777" w:rsidR="00866FA5" w:rsidRDefault="001F4B9C" w:rsidP="00866FA5">
      <w:pPr>
        <w:rPr>
          <w:ins w:id="19" w:author="Le, Le [MEDCN]" w:date="2021-02-07T11:21:00Z"/>
        </w:rPr>
      </w:pPr>
      <w:ins w:id="20" w:author="Le, Le [MEDCN]" w:date="2021-02-07T10:55:00Z">
        <w:r>
          <w:rPr>
            <w:rFonts w:hint="eastAsia"/>
          </w:rPr>
          <w:t>正文：</w:t>
        </w:r>
      </w:ins>
      <w:ins w:id="21" w:author="Le, Le [MEDCN]" w:date="2021-02-07T11:21:00Z">
        <w:r w:rsidR="00866FA5">
          <w:rPr>
            <w:rFonts w:hint="eastAsia"/>
          </w:rPr>
          <w:t>每年约有</w:t>
        </w:r>
        <w:r w:rsidR="00866FA5">
          <w:rPr>
            <w:rFonts w:hint="eastAsia"/>
          </w:rPr>
          <w:t>190</w:t>
        </w:r>
        <w:r w:rsidR="00866FA5">
          <w:rPr>
            <w:rFonts w:hint="eastAsia"/>
          </w:rPr>
          <w:t>万例可避免的冠心病所致死亡（约占全球所有冠心病死亡的</w:t>
        </w:r>
        <w:r w:rsidR="00866FA5">
          <w:rPr>
            <w:rFonts w:hint="eastAsia"/>
          </w:rPr>
          <w:t>21</w:t>
        </w:r>
        <w:r w:rsidR="00866FA5">
          <w:rPr>
            <w:rFonts w:hint="eastAsia"/>
          </w:rPr>
          <w:t>％）归因于烟草使</w:t>
        </w:r>
      </w:ins>
    </w:p>
    <w:p w14:paraId="47AAFAF6" w14:textId="2731812F" w:rsidR="001F4B9C" w:rsidRDefault="00866FA5" w:rsidP="00866FA5">
      <w:pPr>
        <w:rPr>
          <w:ins w:id="22" w:author="Le, Le [MEDCN]" w:date="2021-02-07T11:36:00Z"/>
        </w:rPr>
      </w:pPr>
      <w:ins w:id="23" w:author="Le, Le [MEDCN]" w:date="2021-02-07T11:21:00Z">
        <w:r>
          <w:rPr>
            <w:rFonts w:hint="eastAsia"/>
          </w:rPr>
          <w:t>用和暴露于二手烟。戒烟的好处非常多。戒烟既有即时健康效益，也有长期健康效益，从数小时内显现到持续数年不等。戒烟</w:t>
        </w:r>
        <w:r>
          <w:t>5-10</w:t>
        </w:r>
        <w:r>
          <w:rPr>
            <w:rFonts w:hint="eastAsia"/>
          </w:rPr>
          <w:t>年后，冠心病的诱发风险降至与</w:t>
        </w:r>
      </w:ins>
      <w:ins w:id="24" w:author="Le, Le [MEDCN]" w:date="2021-02-07T11:22:00Z">
        <w:r>
          <w:rPr>
            <w:rFonts w:hint="eastAsia"/>
          </w:rPr>
          <w:t>非吸烟人群的水平</w:t>
        </w:r>
      </w:ins>
      <w:ins w:id="25" w:author="Le, Le [MEDCN]" w:date="2021-02-07T11:21:00Z">
        <w:r>
          <w:rPr>
            <w:rFonts w:hint="eastAsia"/>
          </w:rPr>
          <w:t>。</w:t>
        </w:r>
      </w:ins>
    </w:p>
    <w:p w14:paraId="73567001" w14:textId="0EA57B86" w:rsidR="00DF7940" w:rsidRPr="008B7BCC" w:rsidRDefault="00DF7940" w:rsidP="00866FA5">
      <w:pPr>
        <w:rPr>
          <w:ins w:id="26" w:author="Zhang, Ge (Boris) [JRDCN]" w:date="2021-02-05T14:38:00Z"/>
        </w:rPr>
      </w:pPr>
      <w:ins w:id="27" w:author="Le, Le [MEDCN]" w:date="2021-02-07T11:36:00Z">
        <w:r>
          <w:t xml:space="preserve">From </w:t>
        </w:r>
        <w:r w:rsidRPr="00DF7940">
          <w:t>https://apps.who.int/iris/bitstream/handle/10665/334325/9789240010666-chi.pdf</w:t>
        </w:r>
      </w:ins>
    </w:p>
    <w:p w14:paraId="56A07AD7" w14:textId="6595746D" w:rsidR="00E94F42" w:rsidRDefault="00E94F42">
      <w:pPr>
        <w:rPr>
          <w:ins w:id="28" w:author="Zhang, Ge (Boris) [JRDCN]" w:date="2021-02-05T14:38:00Z"/>
        </w:rPr>
      </w:pPr>
    </w:p>
    <w:p w14:paraId="31A07023" w14:textId="1AB5D6EF" w:rsidR="00E94F42" w:rsidRDefault="00E94F42">
      <w:pPr>
        <w:rPr>
          <w:ins w:id="29" w:author="Zhang, Ge (Boris) [JRDCN]" w:date="2021-02-05T14:38:00Z"/>
        </w:rPr>
      </w:pPr>
      <w:ins w:id="30" w:author="Zhang, Ge (Boris) [JRDCN]" w:date="2021-02-05T14:38:00Z">
        <w:r>
          <w:rPr>
            <w:rFonts w:hint="eastAsia"/>
          </w:rPr>
          <w:t>问题：在戒烟药物和医生咨询指导下，戒烟成功率可以提高为干戒的</w:t>
        </w:r>
        <w:r>
          <w:rPr>
            <w:rFonts w:hint="eastAsia"/>
          </w:rPr>
          <w:t>5</w:t>
        </w:r>
        <w:r>
          <w:rPr>
            <w:rFonts w:hint="eastAsia"/>
          </w:rPr>
          <w:t>倍</w:t>
        </w:r>
      </w:ins>
    </w:p>
    <w:p w14:paraId="4D033C28" w14:textId="4CC3C764" w:rsidR="00E94F42" w:rsidRDefault="00E94F42">
      <w:pPr>
        <w:rPr>
          <w:ins w:id="31" w:author="Le, Le [MEDCN]" w:date="2021-02-07T11:23:00Z"/>
        </w:rPr>
      </w:pPr>
      <w:ins w:id="32" w:author="Zhang, Ge (Boris) [JRDCN]" w:date="2021-02-05T14:38:00Z">
        <w:r>
          <w:rPr>
            <w:rFonts w:hint="eastAsia"/>
          </w:rPr>
          <w:t>答案</w:t>
        </w:r>
      </w:ins>
      <w:ins w:id="33" w:author="Zhang, Ge (Boris) [JRDCN]" w:date="2021-02-05T14:39:00Z">
        <w:r>
          <w:rPr>
            <w:rFonts w:hint="eastAsia"/>
          </w:rPr>
          <w:t>：</w:t>
        </w:r>
      </w:ins>
      <w:ins w:id="34" w:author="Zhang, Ge (Boris) [JRDCN]" w:date="2021-02-05T14:38:00Z">
        <w:r>
          <w:rPr>
            <w:rFonts w:hint="eastAsia"/>
          </w:rPr>
          <w:t>真</w:t>
        </w:r>
      </w:ins>
    </w:p>
    <w:p w14:paraId="0DC52165" w14:textId="4D14B53C" w:rsidR="00866FA5" w:rsidRDefault="00866FA5">
      <w:pPr>
        <w:rPr>
          <w:ins w:id="35" w:author="Le, Le [MEDCN]" w:date="2021-02-07T11:35:00Z"/>
        </w:rPr>
      </w:pPr>
      <w:ins w:id="36" w:author="Le, Le [MEDCN]" w:date="2021-02-07T11:23:00Z">
        <w:r>
          <w:rPr>
            <w:rFonts w:hint="eastAsia"/>
          </w:rPr>
          <w:t>正文：</w:t>
        </w:r>
      </w:ins>
      <w:ins w:id="37" w:author="Le, Le [MEDCN]" w:date="2021-02-07T11:29:00Z">
        <w:r w:rsidRPr="00866FA5">
          <w:rPr>
            <w:rFonts w:hint="eastAsia"/>
          </w:rPr>
          <w:t>凭毅力干戒坚持一年以上不吸烟的成功率仅有不到</w:t>
        </w:r>
        <w:r w:rsidRPr="00866FA5">
          <w:rPr>
            <w:rFonts w:hint="eastAsia"/>
          </w:rPr>
          <w:t>5%</w:t>
        </w:r>
        <w:r w:rsidRPr="00866FA5">
          <w:rPr>
            <w:rFonts w:hint="eastAsia"/>
          </w:rPr>
          <w:t>。科学戒烟不仅需要药物治疗，还要有</w:t>
        </w:r>
      </w:ins>
      <w:ins w:id="38" w:author="Le, Le [MEDCN]" w:date="2021-02-07T11:32:00Z">
        <w:r>
          <w:rPr>
            <w:rFonts w:hint="eastAsia"/>
          </w:rPr>
          <w:t>专业的</w:t>
        </w:r>
      </w:ins>
      <w:ins w:id="39" w:author="Le, Le [MEDCN]" w:date="2021-02-07T11:29:00Z">
        <w:r w:rsidRPr="00866FA5">
          <w:rPr>
            <w:rFonts w:hint="eastAsia"/>
          </w:rPr>
          <w:t>心理及行为干预，电话或微信随访跟进等全程戒烟管理督导，戒烟的成功率</w:t>
        </w:r>
      </w:ins>
      <w:ins w:id="40" w:author="Le, Le [MEDCN]" w:date="2021-02-07T11:30:00Z">
        <w:r>
          <w:rPr>
            <w:rFonts w:hint="eastAsia"/>
          </w:rPr>
          <w:t>可以提高为干</w:t>
        </w:r>
      </w:ins>
      <w:ins w:id="41" w:author="Le, Le [MEDCN]" w:date="2021-02-07T11:31:00Z">
        <w:r>
          <w:rPr>
            <w:rFonts w:hint="eastAsia"/>
          </w:rPr>
          <w:t>戒的</w:t>
        </w:r>
        <w:r>
          <w:t>5</w:t>
        </w:r>
        <w:r>
          <w:rPr>
            <w:rFonts w:hint="eastAsia"/>
          </w:rPr>
          <w:t>倍</w:t>
        </w:r>
      </w:ins>
      <w:ins w:id="42" w:author="Le, Le [MEDCN]" w:date="2021-02-07T11:29:00Z">
        <w:r w:rsidRPr="00866FA5">
          <w:rPr>
            <w:rFonts w:hint="eastAsia"/>
          </w:rPr>
          <w:t>。</w:t>
        </w:r>
      </w:ins>
    </w:p>
    <w:p w14:paraId="2E798A67" w14:textId="493DE1F0" w:rsidR="00DF7940" w:rsidRDefault="00DF7940">
      <w:ins w:id="43" w:author="Le, Le [MEDCN]" w:date="2021-02-07T11:35:00Z">
        <w:r>
          <w:t xml:space="preserve">From </w:t>
        </w:r>
      </w:ins>
      <w:ins w:id="44" w:author="Le, Le [MEDCN]" w:date="2021-02-07T11:36:00Z">
        <w:r w:rsidRPr="00DF7940">
          <w:t>https://www.bjcyh.com.cn/Html/News/Articles/40576.html</w:t>
        </w:r>
      </w:ins>
    </w:p>
    <w:p w14:paraId="4A867894" w14:textId="23CCAA2C" w:rsidR="00583242" w:rsidRDefault="00583242"/>
    <w:p w14:paraId="5BC09F28" w14:textId="7A1988AA" w:rsidR="00583242" w:rsidRDefault="00583242" w:rsidP="00583242">
      <w:pPr>
        <w:rPr>
          <w:rFonts w:ascii="DengXian" w:eastAsia="DengXian" w:hAnsi="DengXian"/>
          <w:b/>
          <w:bCs/>
          <w:i/>
          <w:iCs/>
        </w:rPr>
      </w:pPr>
      <w:r>
        <w:rPr>
          <w:rFonts w:ascii="DengXian" w:eastAsia="DengXian" w:hAnsi="DengXian" w:hint="eastAsia"/>
          <w:b/>
          <w:bCs/>
          <w:i/>
          <w:iCs/>
        </w:rPr>
        <w:t>认知归因</w:t>
      </w:r>
    </w:p>
    <w:p w14:paraId="07A69E5F" w14:textId="72579A17" w:rsidR="00583242" w:rsidRDefault="00583242" w:rsidP="00583242">
      <w:pPr>
        <w:ind w:left="720"/>
        <w:rPr>
          <w:rFonts w:asciiTheme="minorEastAsia" w:hAnsiTheme="minorEastAsia"/>
        </w:rPr>
      </w:pPr>
      <w:r>
        <w:rPr>
          <w:rStyle w:val="eop"/>
          <w:rFonts w:asciiTheme="minorEastAsia" w:hAnsiTheme="minorEastAsia" w:cs="Calibri"/>
          <w:i/>
          <w:iCs/>
        </w:rPr>
        <w:t xml:space="preserve">(标题): </w:t>
      </w:r>
      <w:r>
        <w:rPr>
          <w:rFonts w:asciiTheme="minorEastAsia" w:hAnsiTheme="minorEastAsia" w:hint="eastAsia"/>
        </w:rPr>
        <w:t>吸烟能预防新冠肺炎——以讹传讹</w:t>
      </w:r>
    </w:p>
    <w:p w14:paraId="25BF6935" w14:textId="03840904" w:rsidR="00CF5633" w:rsidRDefault="00CF5633" w:rsidP="00583242">
      <w:pPr>
        <w:ind w:left="720"/>
        <w:rPr>
          <w:rFonts w:asciiTheme="minorEastAsia" w:hAnsiTheme="minorEastAsia"/>
        </w:rPr>
      </w:pPr>
      <w:r>
        <w:rPr>
          <w:rStyle w:val="eop"/>
          <w:rFonts w:asciiTheme="minorEastAsia" w:hAnsiTheme="minorEastAsia" w:cs="Calibri"/>
          <w:i/>
          <w:iCs/>
        </w:rPr>
        <w:t xml:space="preserve">(标题): </w:t>
      </w:r>
      <w:r>
        <w:rPr>
          <w:rFonts w:asciiTheme="minorEastAsia" w:hAnsiTheme="minorEastAsia" w:hint="eastAsia"/>
        </w:rPr>
        <w:t>吸烟能降低体重——因小失大</w:t>
      </w:r>
    </w:p>
    <w:p w14:paraId="5A3B3917" w14:textId="77777777" w:rsidR="00583242" w:rsidRDefault="00583242" w:rsidP="00583242">
      <w:pPr>
        <w:ind w:left="720"/>
        <w:rPr>
          <w:rStyle w:val="eop"/>
          <w:rFonts w:asciiTheme="minorEastAsia" w:hAnsiTheme="minorEastAsia" w:cs="Calibri"/>
        </w:rPr>
      </w:pPr>
      <w:r>
        <w:rPr>
          <w:rStyle w:val="eop"/>
          <w:rFonts w:asciiTheme="minorEastAsia" w:hAnsiTheme="minorEastAsia" w:cs="Calibri"/>
          <w:i/>
          <w:iCs/>
        </w:rPr>
        <w:t xml:space="preserve">(标题): </w:t>
      </w:r>
      <w:r>
        <w:rPr>
          <w:rFonts w:asciiTheme="minorEastAsia" w:hAnsiTheme="minorEastAsia" w:hint="eastAsia"/>
        </w:rPr>
        <w:t>不吸烟的人也得癌症，所以吸烟跟癌症无关——以偏概全</w:t>
      </w:r>
    </w:p>
    <w:p w14:paraId="70EE6AD9" w14:textId="77777777" w:rsidR="00583242" w:rsidRDefault="00583242" w:rsidP="00583242">
      <w:pPr>
        <w:ind w:left="720"/>
        <w:rPr>
          <w:rStyle w:val="eop"/>
          <w:rFonts w:asciiTheme="minorEastAsia" w:hAnsiTheme="minorEastAsia" w:cs="Calibri"/>
        </w:rPr>
      </w:pPr>
      <w:r>
        <w:rPr>
          <w:rStyle w:val="eop"/>
          <w:rFonts w:asciiTheme="minorEastAsia" w:hAnsiTheme="minorEastAsia" w:cs="Calibri"/>
          <w:i/>
          <w:iCs/>
        </w:rPr>
        <w:t xml:space="preserve">(标题): </w:t>
      </w:r>
      <w:r>
        <w:rPr>
          <w:rFonts w:asciiTheme="minorEastAsia" w:hAnsiTheme="minorEastAsia" w:hint="eastAsia"/>
        </w:rPr>
        <w:t>戒烟只靠毅力，完全不需要任何外界帮助——妄自尊大</w:t>
      </w:r>
    </w:p>
    <w:p w14:paraId="01025F05" w14:textId="77777777" w:rsidR="00583242" w:rsidRDefault="00583242" w:rsidP="00583242">
      <w:pPr>
        <w:ind w:left="720"/>
        <w:rPr>
          <w:rStyle w:val="eop"/>
          <w:rFonts w:asciiTheme="minorEastAsia" w:hAnsiTheme="minorEastAsia" w:cs="Calibri"/>
          <w:lang w:val="af-ZA"/>
        </w:rPr>
      </w:pPr>
      <w:r>
        <w:rPr>
          <w:rStyle w:val="eop"/>
          <w:rFonts w:asciiTheme="minorEastAsia" w:hAnsiTheme="minorEastAsia" w:cs="Calibri"/>
          <w:i/>
          <w:iCs/>
        </w:rPr>
        <w:t xml:space="preserve">(标题): </w:t>
      </w:r>
      <w:r>
        <w:rPr>
          <w:rFonts w:asciiTheme="minorEastAsia" w:hAnsiTheme="minorEastAsia" w:hint="eastAsia"/>
        </w:rPr>
        <w:t>戒烟只分“戒”跟“没戒”，减量戒不会成功——非黑即白</w:t>
      </w:r>
    </w:p>
    <w:p w14:paraId="58B09C91" w14:textId="77777777" w:rsidR="00583242" w:rsidRDefault="00583242" w:rsidP="00583242">
      <w:pPr>
        <w:ind w:left="720"/>
        <w:rPr>
          <w:rStyle w:val="eop"/>
          <w:rFonts w:asciiTheme="minorEastAsia" w:hAnsiTheme="minorEastAsia" w:cs="Calibri"/>
        </w:rPr>
      </w:pPr>
      <w:r>
        <w:rPr>
          <w:rStyle w:val="eop"/>
          <w:rFonts w:asciiTheme="minorEastAsia" w:hAnsiTheme="minorEastAsia" w:cs="Calibri"/>
          <w:i/>
          <w:iCs/>
        </w:rPr>
        <w:t xml:space="preserve">(标题): </w:t>
      </w:r>
      <w:r>
        <w:rPr>
          <w:rFonts w:asciiTheme="minorEastAsia" w:hAnsiTheme="minorEastAsia" w:hint="eastAsia"/>
        </w:rPr>
        <w:t>“是药三分毒”，所以不能使用戒烟药物——因噎废食</w:t>
      </w:r>
    </w:p>
    <w:p w14:paraId="042286BF" w14:textId="7369A070" w:rsidR="00583242" w:rsidRPr="00CF5633" w:rsidRDefault="00CF5633" w:rsidP="00CF5633">
      <w:pPr>
        <w:ind w:firstLine="420"/>
        <w:rPr>
          <w:rStyle w:val="eop"/>
          <w:rFonts w:ascii="DengXian" w:eastAsia="DengXian" w:hAnsi="DengXian"/>
        </w:rPr>
      </w:pPr>
      <w:r>
        <w:rPr>
          <w:rStyle w:val="eop"/>
          <w:rFonts w:asciiTheme="minorEastAsia" w:hAnsiTheme="minorEastAsia" w:cs="Calibri"/>
          <w:i/>
          <w:iCs/>
        </w:rPr>
        <w:t xml:space="preserve">     </w:t>
      </w:r>
      <w:r w:rsidR="00583242">
        <w:rPr>
          <w:rStyle w:val="eop"/>
          <w:rFonts w:asciiTheme="minorEastAsia" w:hAnsiTheme="minorEastAsia" w:cs="Calibri"/>
          <w:i/>
          <w:iCs/>
        </w:rPr>
        <w:t xml:space="preserve">(标题): </w:t>
      </w:r>
      <w:r w:rsidR="00651111" w:rsidRPr="00651111">
        <w:rPr>
          <w:rFonts w:ascii="DengXian" w:eastAsia="DengXian" w:hAnsi="DengXian" w:hint="eastAsia"/>
        </w:rPr>
        <w:t>电子烟</w:t>
      </w:r>
      <w:r w:rsidR="00651111">
        <w:rPr>
          <w:rFonts w:ascii="DengXian" w:eastAsia="DengXian" w:hAnsi="DengXian" w:hint="eastAsia"/>
        </w:rPr>
        <w:t>安全健康并</w:t>
      </w:r>
      <w:r w:rsidR="00651111" w:rsidRPr="00651111">
        <w:rPr>
          <w:rFonts w:ascii="DengXian" w:eastAsia="DengXian" w:hAnsi="DengXian" w:hint="eastAsia"/>
        </w:rPr>
        <w:t>有助于戒烟</w:t>
      </w:r>
      <w:r w:rsidR="00583242">
        <w:rPr>
          <w:rFonts w:asciiTheme="minorEastAsia" w:hAnsiTheme="minorEastAsia" w:hint="eastAsia"/>
        </w:rPr>
        <w:t>——道听途说，顾此失彼</w:t>
      </w:r>
    </w:p>
    <w:p w14:paraId="7DA91CBE" w14:textId="77777777" w:rsidR="00583242" w:rsidRDefault="00583242"/>
    <w:sectPr w:rsidR="005832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e, Le [MEDCN]">
    <w15:presenceInfo w15:providerId="AD" w15:userId="S::lle23@its.jnj.com::f4f5b0cc-31e5-40fa-bc9f-1bffd407e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8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KY_MEDREF_DOCUID" w:val="{37EC5E65-626C-41A2-8230-933D530EEEFE}"/>
    <w:docVar w:name="KY_MEDREF_VERSION" w:val="3"/>
  </w:docVars>
  <w:rsids>
    <w:rsidRoot w:val="0015536D"/>
    <w:rsid w:val="0015536D"/>
    <w:rsid w:val="001F4B9C"/>
    <w:rsid w:val="002862E1"/>
    <w:rsid w:val="004B2032"/>
    <w:rsid w:val="005203E2"/>
    <w:rsid w:val="00583242"/>
    <w:rsid w:val="00650D91"/>
    <w:rsid w:val="00651111"/>
    <w:rsid w:val="006F254D"/>
    <w:rsid w:val="00866FA5"/>
    <w:rsid w:val="008B7BCC"/>
    <w:rsid w:val="008C74F5"/>
    <w:rsid w:val="00A77C9A"/>
    <w:rsid w:val="00CF5633"/>
    <w:rsid w:val="00DF7940"/>
    <w:rsid w:val="00E620B3"/>
    <w:rsid w:val="00E94F42"/>
    <w:rsid w:val="00F5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262A"/>
  <w15:chartTrackingRefBased/>
  <w15:docId w15:val="{FEE596A2-3057-7A44-AD30-491C553D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36D"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op">
    <w:name w:val="eop"/>
    <w:basedOn w:val="DefaultParagraphFont"/>
    <w:qFormat/>
    <w:rsid w:val="00155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3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Le [MEDCN]</dc:creator>
  <cp:keywords/>
  <dc:description/>
  <cp:lastModifiedBy>Le, Le [MEDCN]</cp:lastModifiedBy>
  <cp:revision>3</cp:revision>
  <dcterms:created xsi:type="dcterms:W3CDTF">2021-02-02T03:26:00Z</dcterms:created>
  <dcterms:modified xsi:type="dcterms:W3CDTF">2021-02-07T03:37:00Z</dcterms:modified>
</cp:coreProperties>
</file>