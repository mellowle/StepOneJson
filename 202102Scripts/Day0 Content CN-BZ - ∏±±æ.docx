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0E6EE" w14:textId="77777777" w:rsidR="005F3EDC" w:rsidRDefault="00E76AAA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Day</w:t>
      </w:r>
      <w:r>
        <w:rPr>
          <w:b/>
          <w:bCs/>
          <w:sz w:val="32"/>
          <w:szCs w:val="36"/>
        </w:rPr>
        <w:t>0</w:t>
      </w:r>
      <w:r>
        <w:rPr>
          <w:rFonts w:hint="eastAsia"/>
          <w:b/>
          <w:bCs/>
          <w:sz w:val="32"/>
          <w:szCs w:val="36"/>
        </w:rPr>
        <w:t>分页脚本</w:t>
      </w:r>
    </w:p>
    <w:p w14:paraId="7D68093B" w14:textId="77777777" w:rsidR="005F3EDC" w:rsidRDefault="005F3EDC"/>
    <w:p w14:paraId="1B37154C" w14:textId="77777777" w:rsidR="005F3EDC" w:rsidRDefault="00E76AAA">
      <w:r>
        <w:rPr>
          <w:rFonts w:hint="eastAsia"/>
          <w:b/>
          <w:bCs/>
          <w:i/>
          <w:iCs/>
          <w:u w:val="single"/>
        </w:rPr>
        <w:t>目标：</w:t>
      </w:r>
      <w:r>
        <w:rPr>
          <w:rFonts w:hint="eastAsia"/>
        </w:rPr>
        <w:t>介绍</w:t>
      </w:r>
      <w:r>
        <w:t>app，引导用户完成基本设置和基本测试</w:t>
      </w:r>
      <w:r>
        <w:rPr>
          <w:rFonts w:hint="eastAsia"/>
        </w:rPr>
        <w:t>，引入星际委员会的角色，进行剧情铺垫，引发好奇，促使用户获取知识和尝试新事物。</w:t>
      </w:r>
    </w:p>
    <w:p w14:paraId="2B38B7A3" w14:textId="77777777" w:rsidR="005F3EDC" w:rsidRDefault="005F3EDC"/>
    <w:p w14:paraId="39E9B671" w14:textId="77777777" w:rsidR="005F3EDC" w:rsidRDefault="00E76AAA">
      <w:r>
        <w:rPr>
          <w:noProof/>
        </w:rPr>
        <w:drawing>
          <wp:inline distT="0" distB="0" distL="0" distR="0" wp14:anchorId="3DB2DB89" wp14:editId="119CF99A">
            <wp:extent cx="52743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398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D8CD" w14:textId="77777777" w:rsidR="005F3EDC" w:rsidRDefault="005F3EDC"/>
    <w:p w14:paraId="2C7222D1" w14:textId="77777777" w:rsidR="005F3EDC" w:rsidRDefault="005F3EDC"/>
    <w:p w14:paraId="31AE6672" w14:textId="77777777" w:rsidR="005F3EDC" w:rsidRDefault="00E76AAA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highlight w:val="cyan"/>
          <w:u w:val="single"/>
        </w:rPr>
        <w:t>（上午）</w:t>
      </w:r>
    </w:p>
    <w:p w14:paraId="0A9CF7F0" w14:textId="77777777" w:rsidR="005F3EDC" w:rsidRDefault="005F3EDC">
      <w:pPr>
        <w:rPr>
          <w:b/>
          <w:bCs/>
          <w:i/>
          <w:iCs/>
        </w:rPr>
      </w:pPr>
    </w:p>
    <w:p w14:paraId="42E06178" w14:textId="77777777" w:rsidR="005F3EDC" w:rsidRDefault="00E76AAA">
      <w:pPr>
        <w:rPr>
          <w:b/>
          <w:bCs/>
          <w:i/>
          <w:iCs/>
        </w:rPr>
      </w:pPr>
      <w:r>
        <w:rPr>
          <w:b/>
          <w:bCs/>
          <w:i/>
          <w:iCs/>
        </w:rPr>
        <w:t>引导</w:t>
      </w:r>
      <w:r>
        <w:rPr>
          <w:rFonts w:hint="eastAsia"/>
          <w:b/>
          <w:bCs/>
          <w:i/>
          <w:iCs/>
        </w:rPr>
        <w:t>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1)</w:t>
      </w:r>
    </w:p>
    <w:p w14:paraId="350803AC" w14:textId="7AFC1984" w:rsidR="005F3EDC" w:rsidRDefault="00E76AAA">
      <w:pPr>
        <w:rPr>
          <w:ins w:id="0" w:author="王 自飞" w:date="2021-02-02T20:56:00Z"/>
        </w:rPr>
      </w:pPr>
      <w:r>
        <w:rPr>
          <w:rFonts w:hint="eastAsia"/>
        </w:rPr>
        <w:t xml:space="preserve">　　</w:t>
      </w:r>
      <w:ins w:id="1" w:author="王 自飞" w:date="2021-02-02T20:56:00Z">
        <w:r w:rsidR="007C361D">
          <w:rPr>
            <w:rFonts w:hint="eastAsia"/>
          </w:rPr>
          <w:t>Hi，</w:t>
        </w:r>
      </w:ins>
      <w:r>
        <w:rPr>
          <w:rFonts w:hint="eastAsia"/>
        </w:rPr>
        <w:t>亲爱的朋友</w:t>
      </w:r>
    </w:p>
    <w:p w14:paraId="346BD91C" w14:textId="58CD0DDB" w:rsidR="007C361D" w:rsidRDefault="007C361D">
      <w:pPr>
        <w:ind w:firstLine="420"/>
        <w:rPr>
          <w:ins w:id="2" w:author="王 自飞" w:date="2021-02-02T20:59:00Z"/>
        </w:rPr>
        <w:pPrChange w:id="3" w:author="王 自飞" w:date="2021-02-02T20:59:00Z">
          <w:pPr/>
        </w:pPrChange>
      </w:pPr>
      <w:ins w:id="4" w:author="王 自飞" w:date="2021-02-02T20:57:00Z">
        <w:r>
          <w:rPr>
            <w:rFonts w:hint="eastAsia"/>
          </w:rPr>
          <w:t>如果</w:t>
        </w:r>
      </w:ins>
      <w:ins w:id="5" w:author="王 自飞" w:date="2021-02-02T21:01:00Z">
        <w:r w:rsidR="00EF45FC">
          <w:rPr>
            <w:rFonts w:hint="eastAsia"/>
          </w:rPr>
          <w:t>你</w:t>
        </w:r>
      </w:ins>
      <w:ins w:id="6" w:author="王 自飞" w:date="2021-02-02T20:57:00Z">
        <w:r>
          <w:rPr>
            <w:rFonts w:hint="eastAsia"/>
          </w:rPr>
          <w:t>还没有下定决心戒烟，</w:t>
        </w:r>
        <w:r w:rsidR="00EF45FC">
          <w:rPr>
            <w:rFonts w:hint="eastAsia"/>
          </w:rPr>
          <w:t>我们将带你</w:t>
        </w:r>
      </w:ins>
      <w:ins w:id="7" w:author="王 自飞" w:date="2021-02-02T20:58:00Z">
        <w:r w:rsidR="00EF45FC">
          <w:rPr>
            <w:rFonts w:hint="eastAsia"/>
          </w:rPr>
          <w:t>经历一段为你量身打造的</w:t>
        </w:r>
      </w:ins>
      <w:ins w:id="8" w:author="王 自飞" w:date="2021-02-02T21:10:00Z">
        <w:r w:rsidR="000A4018">
          <w:t>游戏剧情互动</w:t>
        </w:r>
      </w:ins>
      <w:ins w:id="9" w:author="王 自飞" w:date="2021-02-02T20:58:00Z">
        <w:r w:rsidR="00EF45FC">
          <w:rPr>
            <w:rFonts w:hint="eastAsia"/>
          </w:rPr>
          <w:t>之旅，整个旅程会持续1</w:t>
        </w:r>
        <w:r w:rsidR="00EF45FC">
          <w:t>1</w:t>
        </w:r>
        <w:r w:rsidR="00EF45FC">
          <w:rPr>
            <w:rFonts w:hint="eastAsia"/>
          </w:rPr>
          <w:t>天，我们会引导你深入观察自己每天的吸烟行为，</w:t>
        </w:r>
      </w:ins>
      <w:ins w:id="10" w:author="王 自飞" w:date="2021-02-02T20:59:00Z">
        <w:r w:rsidR="00EF45FC">
          <w:rPr>
            <w:rFonts w:hint="eastAsia"/>
          </w:rPr>
          <w:t>并提供科学有效的戒烟准备计划。</w:t>
        </w:r>
      </w:ins>
    </w:p>
    <w:p w14:paraId="0C1867AF" w14:textId="636993A1" w:rsidR="00EF45FC" w:rsidRPr="00EF45FC" w:rsidRDefault="00EF45FC">
      <w:pPr>
        <w:ind w:firstLine="420"/>
        <w:pPrChange w:id="11" w:author="王 自飞" w:date="2021-02-02T20:59:00Z">
          <w:pPr/>
        </w:pPrChange>
      </w:pPr>
      <w:ins w:id="12" w:author="王 自飞" w:date="2021-02-02T20:59:00Z">
        <w:r>
          <w:rPr>
            <w:rFonts w:hint="eastAsia"/>
          </w:rPr>
          <w:t>在这个过程中，我们不会要求你立刻戒烟，</w:t>
        </w:r>
      </w:ins>
      <w:ins w:id="13" w:author="王 自飞" w:date="2021-02-02T21:00:00Z">
        <w:r>
          <w:rPr>
            <w:rFonts w:hint="eastAsia"/>
          </w:rPr>
          <w:t>但我们希望通过我们的努力，可以让你和你的家人拥有远离香烟危害的健康生活。</w:t>
        </w:r>
      </w:ins>
    </w:p>
    <w:p w14:paraId="0F81B77A" w14:textId="45F9D3EF" w:rsidR="005F3EDC" w:rsidRPr="00EF45FC" w:rsidDel="00AE7497" w:rsidRDefault="00E76AAA">
      <w:pPr>
        <w:rPr>
          <w:del w:id="14" w:author="a" w:date="2021-02-03T09:55:00Z"/>
          <w:strike/>
          <w:rPrChange w:id="15" w:author="王 自飞" w:date="2021-02-02T21:00:00Z">
            <w:rPr>
              <w:del w:id="16" w:author="a" w:date="2021-02-03T09:55:00Z"/>
            </w:rPr>
          </w:rPrChange>
        </w:rPr>
      </w:pPr>
      <w:del w:id="17" w:author="a" w:date="2021-02-03T09:55:00Z">
        <w:r w:rsidDel="00AE7497">
          <w:rPr>
            <w:rFonts w:hint="eastAsia"/>
          </w:rPr>
          <w:delText xml:space="preserve">　　</w:delText>
        </w:r>
        <w:r w:rsidRPr="00EF45FC" w:rsidDel="00AE7497">
          <w:rPr>
            <w:rFonts w:hint="eastAsia"/>
            <w:strike/>
            <w:rPrChange w:id="18" w:author="王 自飞" w:date="2021-02-02T21:00:00Z">
              <w:rPr>
                <w:rFonts w:hint="eastAsia"/>
              </w:rPr>
            </w:rPrChange>
          </w:rPr>
          <w:delText>您是否有过戒烟的想法但总是难以坚持？</w:delText>
        </w:r>
      </w:del>
    </w:p>
    <w:p w14:paraId="7E687C90" w14:textId="056DA7E1" w:rsidR="005F3EDC" w:rsidRPr="00EF45FC" w:rsidDel="00AE7497" w:rsidRDefault="00E76AAA">
      <w:pPr>
        <w:rPr>
          <w:del w:id="19" w:author="a" w:date="2021-02-03T09:55:00Z"/>
          <w:strike/>
          <w:rPrChange w:id="20" w:author="王 自飞" w:date="2021-02-02T21:00:00Z">
            <w:rPr>
              <w:del w:id="21" w:author="a" w:date="2021-02-03T09:55:00Z"/>
            </w:rPr>
          </w:rPrChange>
        </w:rPr>
      </w:pPr>
      <w:del w:id="22" w:author="a" w:date="2021-02-03T09:55:00Z">
        <w:r w:rsidRPr="00EF45FC" w:rsidDel="00AE7497">
          <w:rPr>
            <w:rFonts w:hint="eastAsia"/>
            <w:strike/>
            <w:rPrChange w:id="23" w:author="王 自飞" w:date="2021-02-02T21:00:00Z">
              <w:rPr>
                <w:rFonts w:hint="eastAsia"/>
              </w:rPr>
            </w:rPrChange>
          </w:rPr>
          <w:delText xml:space="preserve">　　这是一款基于认知学习理论开发的应用程序</w:delText>
        </w:r>
      </w:del>
    </w:p>
    <w:p w14:paraId="097F97D4" w14:textId="780B5716" w:rsidR="005F3EDC" w:rsidRPr="00EF45FC" w:rsidDel="00AE7497" w:rsidRDefault="00E76AAA">
      <w:pPr>
        <w:rPr>
          <w:del w:id="24" w:author="a" w:date="2021-02-03T09:55:00Z"/>
          <w:strike/>
          <w:rPrChange w:id="25" w:author="王 自飞" w:date="2021-02-02T21:00:00Z">
            <w:rPr>
              <w:del w:id="26" w:author="a" w:date="2021-02-03T09:55:00Z"/>
            </w:rPr>
          </w:rPrChange>
        </w:rPr>
      </w:pPr>
      <w:del w:id="27" w:author="a" w:date="2021-02-03T09:55:00Z">
        <w:r w:rsidRPr="00EF45FC" w:rsidDel="00AE7497">
          <w:rPr>
            <w:rFonts w:hint="eastAsia"/>
            <w:strike/>
            <w:rPrChange w:id="28" w:author="王 自飞" w:date="2021-02-02T21:00:00Z">
              <w:rPr>
                <w:rFonts w:hint="eastAsia"/>
              </w:rPr>
            </w:rPrChange>
          </w:rPr>
          <w:delText xml:space="preserve">　　它</w:delText>
        </w:r>
      </w:del>
      <w:ins w:id="29" w:author="Zhang, Ge (Boris) [JRDCN]" w:date="2021-01-28T11:07:00Z">
        <w:del w:id="30" w:author="a" w:date="2021-02-03T09:55:00Z">
          <w:r w:rsidR="00BE10E3" w:rsidRPr="00EF45FC" w:rsidDel="00AE7497">
            <w:rPr>
              <w:rFonts w:hint="eastAsia"/>
              <w:strike/>
              <w:rPrChange w:id="31" w:author="王 自飞" w:date="2021-02-02T21:00:00Z">
                <w:rPr>
                  <w:rFonts w:hint="eastAsia"/>
                </w:rPr>
              </w:rPrChange>
            </w:rPr>
            <w:delText>将帮助</w:delText>
          </w:r>
        </w:del>
      </w:ins>
      <w:del w:id="32" w:author="a" w:date="2021-02-03T09:55:00Z">
        <w:r w:rsidRPr="00EF45FC" w:rsidDel="00AE7497">
          <w:rPr>
            <w:rFonts w:hint="eastAsia"/>
            <w:strike/>
            <w:rPrChange w:id="33" w:author="王 自飞" w:date="2021-02-02T21:00:00Z">
              <w:rPr>
                <w:rFonts w:hint="eastAsia"/>
              </w:rPr>
            </w:rPrChange>
          </w:rPr>
          <w:delText>将有助于您了解科学的</w:delText>
        </w:r>
      </w:del>
      <w:ins w:id="34" w:author="Zhang, Ge (Boris) [JRDCN]" w:date="2021-01-28T11:06:00Z">
        <w:del w:id="35" w:author="a" w:date="2021-02-03T09:55:00Z">
          <w:r w:rsidR="00BE10E3" w:rsidRPr="00EF45FC" w:rsidDel="00AE7497">
            <w:rPr>
              <w:rFonts w:hint="eastAsia"/>
              <w:strike/>
              <w:rPrChange w:id="36" w:author="王 自飞" w:date="2021-02-02T21:00:00Z">
                <w:rPr>
                  <w:rFonts w:hint="eastAsia"/>
                </w:rPr>
              </w:rPrChange>
            </w:rPr>
            <w:delText>吸烟</w:delText>
          </w:r>
        </w:del>
      </w:ins>
      <w:del w:id="37" w:author="a" w:date="2021-02-03T09:55:00Z">
        <w:r w:rsidRPr="00EF45FC" w:rsidDel="00AE7497">
          <w:rPr>
            <w:rFonts w:hint="eastAsia"/>
            <w:strike/>
            <w:rPrChange w:id="38" w:author="王 自飞" w:date="2021-02-02T21:00:00Z">
              <w:rPr>
                <w:rFonts w:hint="eastAsia"/>
              </w:rPr>
            </w:rPrChange>
          </w:rPr>
          <w:delText>烟瘾知识，</w:delText>
        </w:r>
      </w:del>
    </w:p>
    <w:p w14:paraId="7EF048B3" w14:textId="46C48E9F" w:rsidR="005F3EDC" w:rsidRPr="00EF45FC" w:rsidDel="00AE7497" w:rsidRDefault="00E76AAA">
      <w:pPr>
        <w:ind w:firstLine="420"/>
        <w:rPr>
          <w:del w:id="39" w:author="a" w:date="2021-02-03T09:55:00Z"/>
          <w:strike/>
          <w:rPrChange w:id="40" w:author="王 自飞" w:date="2021-02-02T21:00:00Z">
            <w:rPr>
              <w:del w:id="41" w:author="a" w:date="2021-02-03T09:55:00Z"/>
            </w:rPr>
          </w:rPrChange>
        </w:rPr>
      </w:pPr>
      <w:commentRangeStart w:id="42"/>
      <w:del w:id="43" w:author="a" w:date="2021-02-03T09:55:00Z">
        <w:r w:rsidRPr="00EF45FC" w:rsidDel="00AE7497">
          <w:rPr>
            <w:rFonts w:hint="eastAsia"/>
            <w:strike/>
            <w:rPrChange w:id="44" w:author="王 自飞" w:date="2021-02-02T21:00:00Z">
              <w:rPr>
                <w:rFonts w:hint="eastAsia"/>
              </w:rPr>
            </w:rPrChange>
          </w:rPr>
          <w:delText>提升戒烟的心理动机，完成戒烟前的心理准备</w:delText>
        </w:r>
        <w:commentRangeEnd w:id="42"/>
        <w:r w:rsidR="00BE10E3" w:rsidRPr="00EF45FC" w:rsidDel="00AE7497">
          <w:rPr>
            <w:rStyle w:val="a8"/>
            <w:strike/>
            <w:rPrChange w:id="45" w:author="王 自飞" w:date="2021-02-02T21:00:00Z">
              <w:rPr>
                <w:rStyle w:val="a8"/>
              </w:rPr>
            </w:rPrChange>
          </w:rPr>
          <w:commentReference w:id="42"/>
        </w:r>
        <w:r w:rsidRPr="00EF45FC" w:rsidDel="00AE7497">
          <w:rPr>
            <w:rFonts w:hint="eastAsia"/>
            <w:strike/>
            <w:rPrChange w:id="46" w:author="王 自飞" w:date="2021-02-02T21:00:00Z">
              <w:rPr>
                <w:rFonts w:hint="eastAsia"/>
              </w:rPr>
            </w:rPrChange>
          </w:rPr>
          <w:delText>。</w:delText>
        </w:r>
      </w:del>
    </w:p>
    <w:p w14:paraId="6321ED11" w14:textId="7D22DE30" w:rsidR="005F3EDC" w:rsidRDefault="00E76AAA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79090B3" w14:textId="77777777" w:rsidR="005F3EDC" w:rsidRDefault="005F3EDC">
      <w:pPr>
        <w:ind w:firstLine="420"/>
      </w:pPr>
    </w:p>
    <w:p w14:paraId="700BEF9A" w14:textId="77777777" w:rsidR="005F3EDC" w:rsidRDefault="00E76AAA">
      <w:pPr>
        <w:rPr>
          <w:b/>
          <w:bCs/>
          <w:i/>
          <w:iCs/>
        </w:rPr>
      </w:pPr>
      <w:r>
        <w:rPr>
          <w:b/>
          <w:bCs/>
          <w:i/>
          <w:iCs/>
        </w:rPr>
        <w:t>引导</w:t>
      </w:r>
      <w:r>
        <w:rPr>
          <w:rFonts w:hint="eastAsia"/>
          <w:b/>
          <w:bCs/>
          <w:i/>
          <w:iCs/>
        </w:rPr>
        <w:t>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P2</w:t>
      </w:r>
      <w:r>
        <w:rPr>
          <w:b/>
          <w:bCs/>
          <w:i/>
          <w:iCs/>
        </w:rPr>
        <w:t>)</w:t>
      </w:r>
    </w:p>
    <w:p w14:paraId="14F3D937" w14:textId="0242F774" w:rsidR="005F3EDC" w:rsidDel="00AE7497" w:rsidRDefault="00E76AAA">
      <w:pPr>
        <w:ind w:firstLine="420"/>
        <w:rPr>
          <w:del w:id="47" w:author="a" w:date="2021-02-03T09:56:00Z"/>
        </w:rPr>
      </w:pPr>
      <w:del w:id="48" w:author="a" w:date="2021-02-03T09:56:00Z">
        <w:r w:rsidDel="00AE7497">
          <w:rPr>
            <w:rFonts w:hint="eastAsia"/>
          </w:rPr>
          <w:delText>接下来</w:delText>
        </w:r>
      </w:del>
    </w:p>
    <w:p w14:paraId="69E0C69B" w14:textId="08BCF213" w:rsidR="005F3EDC" w:rsidDel="00AE7497" w:rsidRDefault="00E76AAA">
      <w:pPr>
        <w:ind w:firstLine="420"/>
        <w:rPr>
          <w:del w:id="49" w:author="a" w:date="2021-02-03T09:56:00Z"/>
        </w:rPr>
      </w:pPr>
      <w:del w:id="50" w:author="a" w:date="2021-02-03T09:56:00Z">
        <w:r w:rsidDel="00AE7497">
          <w:rPr>
            <w:rFonts w:hint="eastAsia"/>
          </w:rPr>
          <w:delText>您将踏上一次历时</w:delText>
        </w:r>
        <w:r w:rsidDel="00AE7497">
          <w:delText>11天的游戏剧情互动之旅</w:delText>
        </w:r>
      </w:del>
    </w:p>
    <w:p w14:paraId="6F3007EA" w14:textId="2CDAEC69" w:rsidR="005F3EDC" w:rsidRDefault="00D92EAA">
      <w:pPr>
        <w:ind w:firstLine="420"/>
      </w:pPr>
      <w:ins w:id="51" w:author="王 自飞" w:date="2021-02-02T21:04:00Z">
        <w:r>
          <w:rPr>
            <w:rFonts w:hint="eastAsia"/>
          </w:rPr>
          <w:t>注意哦，</w:t>
        </w:r>
      </w:ins>
      <w:r w:rsidR="00E76AAA">
        <w:rPr>
          <w:rFonts w:hint="eastAsia"/>
        </w:rPr>
        <w:t>这趟旅程是「单向不可逆</w:t>
      </w:r>
      <w:r w:rsidR="00E76AAA">
        <w:t>」</w:t>
      </w:r>
      <w:r w:rsidR="00E76AAA">
        <w:rPr>
          <w:rFonts w:hint="eastAsia"/>
        </w:rPr>
        <w:t>的</w:t>
      </w:r>
      <w:ins w:id="52" w:author="王 自飞" w:date="2021-02-02T21:04:00Z">
        <w:r>
          <w:rPr>
            <w:rFonts w:hint="eastAsia"/>
          </w:rPr>
          <w:t>！</w:t>
        </w:r>
      </w:ins>
    </w:p>
    <w:p w14:paraId="20AC9385" w14:textId="22D9F3BE" w:rsidR="005F3EDC" w:rsidRDefault="00E76AAA">
      <w:pPr>
        <w:ind w:firstLine="420"/>
      </w:pPr>
      <w:r>
        <w:rPr>
          <w:rFonts w:hint="eastAsia"/>
        </w:rPr>
        <w:t>错过了其中的任何一天</w:t>
      </w:r>
      <w:ins w:id="53" w:author="王 自飞" w:date="2021-02-02T21:03:00Z">
        <w:r w:rsidR="00D92EAA">
          <w:rPr>
            <w:rFonts w:hint="eastAsia"/>
          </w:rPr>
          <w:t>都会留下遗憾</w:t>
        </w:r>
      </w:ins>
    </w:p>
    <w:p w14:paraId="17A4245E" w14:textId="539F79F9" w:rsidR="005F3EDC" w:rsidRDefault="00E76AAA">
      <w:pPr>
        <w:ind w:firstLine="420"/>
      </w:pPr>
      <w:del w:id="54" w:author="a" w:date="2021-02-03T09:56:00Z">
        <w:r w:rsidDel="00AE7497">
          <w:rPr>
            <w:rFonts w:hint="eastAsia"/>
          </w:rPr>
          <w:delText>都会留下遗憾，</w:delText>
        </w:r>
      </w:del>
      <w:r>
        <w:rPr>
          <w:rFonts w:hint="eastAsia"/>
        </w:rPr>
        <w:t>甚至导致</w:t>
      </w:r>
      <w:commentRangeStart w:id="55"/>
      <w:del w:id="56" w:author="a" w:date="2021-02-03T09:56:00Z">
        <w:r w:rsidDel="00AE7497">
          <w:rPr>
            <w:rFonts w:hint="eastAsia"/>
          </w:rPr>
          <w:delText>最终剧情的失败</w:delText>
        </w:r>
        <w:commentRangeEnd w:id="55"/>
        <w:r w:rsidR="00BE10E3" w:rsidDel="00AE7497">
          <w:rPr>
            <w:rStyle w:val="a8"/>
            <w:rFonts w:hint="eastAsia"/>
          </w:rPr>
          <w:commentReference w:id="55"/>
        </w:r>
        <w:r w:rsidDel="00AE7497">
          <w:rPr>
            <w:rFonts w:hint="eastAsia"/>
          </w:rPr>
          <w:delText>！</w:delText>
        </w:r>
      </w:del>
      <w:ins w:id="57" w:author="王 自飞" w:date="2021-02-02T21:03:00Z">
        <w:r w:rsidR="00D92EAA">
          <w:rPr>
            <w:rFonts w:hint="eastAsia"/>
          </w:rPr>
          <w:t>剧情最终走向失败！</w:t>
        </w:r>
      </w:ins>
    </w:p>
    <w:p w14:paraId="0F13F5D4" w14:textId="77E2E8EB" w:rsidR="005F3EDC" w:rsidRDefault="00D92EAA">
      <w:pPr>
        <w:ind w:firstLine="420"/>
      </w:pPr>
      <w:ins w:id="58" w:author="王 自飞" w:date="2021-02-02T21:03:00Z">
        <w:r>
          <w:rPr>
            <w:rFonts w:hint="eastAsia"/>
          </w:rPr>
          <w:t>你</w:t>
        </w:r>
      </w:ins>
      <w:del w:id="59" w:author="王 自飞" w:date="2021-02-02T21:03:00Z">
        <w:r w:rsidR="00E76AAA" w:rsidDel="00D92EAA">
          <w:rPr>
            <w:rFonts w:hint="eastAsia"/>
          </w:rPr>
          <w:delText>您</w:delText>
        </w:r>
      </w:del>
      <w:r w:rsidR="00E76AAA">
        <w:rPr>
          <w:rFonts w:hint="eastAsia"/>
        </w:rPr>
        <w:t>确定准备好了吗？</w:t>
      </w:r>
      <w:ins w:id="60" w:author="王 自飞" w:date="2021-02-02T21:04:00Z">
        <w:r>
          <w:rPr>
            <w:rFonts w:hint="eastAsia"/>
          </w:rPr>
          <w:t>让我们出发吧！</w:t>
        </w:r>
      </w:ins>
    </w:p>
    <w:p w14:paraId="0BCA8B07" w14:textId="77777777" w:rsidR="005F3EDC" w:rsidRDefault="00E76AAA">
      <w:pPr>
        <w:ind w:firstLine="420"/>
      </w:pPr>
      <w:r>
        <w:rPr>
          <w:rFonts w:hint="eastAsia"/>
        </w:rPr>
        <w:t>（互动按钮）：【踏上旅程】</w:t>
      </w:r>
    </w:p>
    <w:p w14:paraId="74444A2E" w14:textId="77777777" w:rsidR="005F3EDC" w:rsidRDefault="005F3EDC">
      <w:pPr>
        <w:ind w:firstLine="420"/>
      </w:pPr>
    </w:p>
    <w:p w14:paraId="7ADEC137" w14:textId="77777777" w:rsidR="005F3EDC" w:rsidRDefault="00E76AAA">
      <w:pPr>
        <w:rPr>
          <w:b/>
          <w:bCs/>
          <w:i/>
          <w:iCs/>
        </w:rPr>
      </w:pPr>
      <w:r>
        <w:rPr>
          <w:b/>
          <w:bCs/>
          <w:i/>
          <w:iCs/>
        </w:rPr>
        <w:t>引导</w:t>
      </w:r>
      <w:r>
        <w:rPr>
          <w:rFonts w:hint="eastAsia"/>
          <w:b/>
          <w:bCs/>
          <w:i/>
          <w:iCs/>
        </w:rPr>
        <w:t>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3)</w:t>
      </w:r>
    </w:p>
    <w:p w14:paraId="4EA75A95" w14:textId="45540EDC" w:rsidR="005F3EDC" w:rsidRDefault="00E76AAA">
      <w:pPr>
        <w:ind w:firstLine="420"/>
      </w:pPr>
      <w:del w:id="61" w:author="王 自飞" w:date="2021-02-02T21:14:00Z">
        <w:r w:rsidDel="00386C79">
          <w:rPr>
            <w:rFonts w:hint="eastAsia"/>
          </w:rPr>
          <w:delText>您</w:delText>
        </w:r>
      </w:del>
      <w:ins w:id="62" w:author="王 自飞" w:date="2021-02-02T21:14:00Z">
        <w:r w:rsidR="00386C79">
          <w:rPr>
            <w:rFonts w:hint="eastAsia"/>
          </w:rPr>
          <w:t>看来你</w:t>
        </w:r>
      </w:ins>
      <w:r>
        <w:rPr>
          <w:rFonts w:hint="eastAsia"/>
        </w:rPr>
        <w:t>已经做好使用这款应用的准备了</w:t>
      </w:r>
    </w:p>
    <w:p w14:paraId="054AECDC" w14:textId="19F00E3E" w:rsidR="005F3EDC" w:rsidRDefault="00E76AAA">
      <w:pPr>
        <w:ind w:firstLine="420"/>
      </w:pPr>
      <w:del w:id="63" w:author="王 自飞" w:date="2021-02-02T21:17:00Z">
        <w:r w:rsidDel="00386C79">
          <w:rPr>
            <w:rFonts w:hint="eastAsia"/>
          </w:rPr>
          <w:lastRenderedPageBreak/>
          <w:delText>那么</w:delText>
        </w:r>
      </w:del>
      <w:del w:id="64" w:author="王 自飞" w:date="2021-02-02T21:15:00Z">
        <w:r w:rsidDel="00386C79">
          <w:rPr>
            <w:rFonts w:hint="eastAsia"/>
          </w:rPr>
          <w:delText>请先进行以下测验，以做记录。</w:delText>
        </w:r>
      </w:del>
      <w:ins w:id="65" w:author="王 自飞" w:date="2021-02-02T21:18:00Z">
        <w:r w:rsidR="00386C79">
          <w:rPr>
            <w:rFonts w:hint="eastAsia"/>
          </w:rPr>
          <w:t>那么不妨</w:t>
        </w:r>
      </w:ins>
      <w:ins w:id="66" w:author="王 自飞" w:date="2021-02-02T21:15:00Z">
        <w:r w:rsidR="00386C79">
          <w:rPr>
            <w:rFonts w:hint="eastAsia"/>
          </w:rPr>
          <w:t>让我们先来做个测验，留</w:t>
        </w:r>
      </w:ins>
      <w:ins w:id="67" w:author="王 自飞" w:date="2021-02-02T21:16:00Z">
        <w:r w:rsidR="00386C79">
          <w:rPr>
            <w:rFonts w:hint="eastAsia"/>
          </w:rPr>
          <w:t>作</w:t>
        </w:r>
      </w:ins>
      <w:ins w:id="68" w:author="王 自飞" w:date="2021-02-02T21:15:00Z">
        <w:r w:rsidR="00386C79">
          <w:rPr>
            <w:rFonts w:hint="eastAsia"/>
          </w:rPr>
          <w:t>记录</w:t>
        </w:r>
      </w:ins>
    </w:p>
    <w:p w14:paraId="266D6886" w14:textId="6D572548" w:rsidR="005F3EDC" w:rsidRDefault="00E76AAA">
      <w:pPr>
        <w:ind w:firstLine="420"/>
      </w:pPr>
      <w:r>
        <w:rPr>
          <w:rFonts w:hint="eastAsia"/>
        </w:rPr>
        <w:t>（互动按钮）：</w:t>
      </w:r>
      <w:r w:rsidR="00D015B3">
        <w:rPr>
          <w:rFonts w:hint="eastAsia"/>
        </w:rPr>
        <w:t>【开始】</w:t>
      </w:r>
    </w:p>
    <w:p w14:paraId="4E4FA3C9" w14:textId="77777777" w:rsidR="005F3EDC" w:rsidRDefault="005F3EDC">
      <w:pPr>
        <w:ind w:firstLine="420"/>
      </w:pPr>
    </w:p>
    <w:p w14:paraId="604B3E51" w14:textId="77777777" w:rsidR="005F3EDC" w:rsidRDefault="00E76AAA">
      <w:pPr>
        <w:rPr>
          <w:b/>
          <w:bCs/>
          <w:i/>
          <w:iCs/>
        </w:rPr>
      </w:pPr>
      <w:r>
        <w:rPr>
          <w:b/>
          <w:bCs/>
          <w:i/>
          <w:iCs/>
        </w:rPr>
        <w:t>引导</w:t>
      </w:r>
      <w:r>
        <w:rPr>
          <w:rFonts w:hint="eastAsia"/>
          <w:b/>
          <w:bCs/>
          <w:i/>
          <w:iCs/>
        </w:rPr>
        <w:t>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4)</w:t>
      </w:r>
    </w:p>
    <w:p w14:paraId="41A2A3A2" w14:textId="7853BB02" w:rsidR="005F3EDC" w:rsidRDefault="00E76AAA">
      <w:pPr>
        <w:ind w:firstLine="420"/>
      </w:pPr>
      <w:r>
        <w:t xml:space="preserve">(标题): </w:t>
      </w:r>
      <w:del w:id="69" w:author="王 自飞" w:date="2021-02-02T21:32:00Z">
        <w:r w:rsidDel="00FF5363">
          <w:rPr>
            <w:rFonts w:hint="eastAsia"/>
          </w:rPr>
          <w:delText>您</w:delText>
        </w:r>
      </w:del>
      <w:ins w:id="70" w:author="王 自飞" w:date="2021-02-02T21:32:00Z">
        <w:r w:rsidR="00FF5363">
          <w:rPr>
            <w:rFonts w:hint="eastAsia"/>
          </w:rPr>
          <w:t>你</w:t>
        </w:r>
      </w:ins>
      <w:ins w:id="71" w:author="Zhang, Ge (Boris) [JRDCN]" w:date="2021-01-28T11:09:00Z">
        <w:r w:rsidR="00BE10E3">
          <w:rPr>
            <w:rFonts w:hint="eastAsia"/>
          </w:rPr>
          <w:t>现在</w:t>
        </w:r>
      </w:ins>
      <w:r>
        <w:t>戒烟的动机有多强？</w:t>
      </w:r>
    </w:p>
    <w:p w14:paraId="176C6182" w14:textId="77777777" w:rsidR="005F3EDC" w:rsidRDefault="00E76AAA">
      <w:pPr>
        <w:ind w:firstLine="420"/>
      </w:pPr>
      <w:r>
        <w:t xml:space="preserve">(正文): 1 = 没有任何动机  10 = 动机很强 </w:t>
      </w:r>
    </w:p>
    <w:p w14:paraId="33E58208" w14:textId="378D119F" w:rsidR="005F3EDC" w:rsidRDefault="00E76AAA">
      <w:pPr>
        <w:ind w:firstLine="420"/>
      </w:pPr>
      <w:r>
        <w:t xml:space="preserve">(标题): </w:t>
      </w:r>
      <w:del w:id="72" w:author="王 自飞" w:date="2021-02-02T21:32:00Z">
        <w:r w:rsidDel="00FF5363">
          <w:rPr>
            <w:rFonts w:hint="eastAsia"/>
          </w:rPr>
          <w:delText>您</w:delText>
        </w:r>
      </w:del>
      <w:ins w:id="73" w:author="王 自飞" w:date="2021-02-02T21:32:00Z">
        <w:r w:rsidR="00FF5363">
          <w:rPr>
            <w:rFonts w:hint="eastAsia"/>
          </w:rPr>
          <w:t>你</w:t>
        </w:r>
      </w:ins>
      <w:r>
        <w:t>对成功戒烟有信心吗？</w:t>
      </w:r>
    </w:p>
    <w:p w14:paraId="06BA4387" w14:textId="77777777" w:rsidR="005F3EDC" w:rsidRDefault="00E76AAA">
      <w:pPr>
        <w:ind w:firstLine="420"/>
      </w:pPr>
      <w:r>
        <w:t>(正文): 1 = 没有任何信心   10 = 信心很强</w:t>
      </w:r>
    </w:p>
    <w:p w14:paraId="32BD449F" w14:textId="593DD118" w:rsidR="005F3EDC" w:rsidRDefault="00E76AAA">
      <w:pPr>
        <w:ind w:firstLine="420"/>
      </w:pPr>
      <w:r>
        <w:t xml:space="preserve">(标题): </w:t>
      </w:r>
      <w:del w:id="74" w:author="王 自飞" w:date="2021-02-02T21:32:00Z">
        <w:r w:rsidDel="00FF5363">
          <w:rPr>
            <w:rFonts w:hint="eastAsia"/>
          </w:rPr>
          <w:delText>您</w:delText>
        </w:r>
      </w:del>
      <w:ins w:id="75" w:author="王 自飞" w:date="2021-02-02T21:32:00Z">
        <w:r w:rsidR="00FF5363">
          <w:rPr>
            <w:rFonts w:hint="eastAsia"/>
          </w:rPr>
          <w:t>你</w:t>
        </w:r>
      </w:ins>
      <w:r>
        <w:t>认为自己准备好戒烟了吗？</w:t>
      </w:r>
    </w:p>
    <w:p w14:paraId="21FE528B" w14:textId="77777777" w:rsidR="005F3EDC" w:rsidRDefault="00E76AAA">
      <w:pPr>
        <w:ind w:firstLine="420"/>
      </w:pPr>
      <w:r>
        <w:t>(正文): 1 = 没有任何准备   10 = 准备好了</w:t>
      </w:r>
    </w:p>
    <w:p w14:paraId="34B15C9D" w14:textId="77777777" w:rsidR="005F3EDC" w:rsidRDefault="00E76AAA">
      <w:pPr>
        <w:ind w:firstLine="420"/>
      </w:pPr>
      <w:r>
        <w:rPr>
          <w:rFonts w:hint="eastAsia"/>
        </w:rPr>
        <w:t>（互动按钮）：【完成】</w:t>
      </w:r>
    </w:p>
    <w:p w14:paraId="133ABCC5" w14:textId="77777777" w:rsidR="005F3EDC" w:rsidRDefault="005F3EDC">
      <w:pPr>
        <w:ind w:firstLine="420"/>
      </w:pPr>
    </w:p>
    <w:p w14:paraId="4F687ADA" w14:textId="77777777" w:rsidR="005F3EDC" w:rsidRDefault="00E76AAA">
      <w:pPr>
        <w:rPr>
          <w:b/>
          <w:bCs/>
          <w:i/>
          <w:iCs/>
        </w:rPr>
      </w:pPr>
      <w:r>
        <w:rPr>
          <w:b/>
          <w:bCs/>
          <w:i/>
          <w:iCs/>
        </w:rPr>
        <w:t>引导</w:t>
      </w:r>
      <w:r>
        <w:rPr>
          <w:rFonts w:hint="eastAsia"/>
          <w:b/>
          <w:bCs/>
          <w:i/>
          <w:iCs/>
        </w:rPr>
        <w:t>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5)</w:t>
      </w:r>
    </w:p>
    <w:p w14:paraId="763DDA41" w14:textId="77777777" w:rsidR="005F3EDC" w:rsidRDefault="00E76AAA">
      <w:pPr>
        <w:ind w:firstLine="420"/>
      </w:pPr>
      <w:r>
        <w:rPr>
          <w:rFonts w:hint="eastAsia"/>
        </w:rPr>
        <w:t>（标题）：通知权限确认</w:t>
      </w:r>
    </w:p>
    <w:p w14:paraId="3DEAE061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76AED150" w14:textId="69566C5F" w:rsidR="005F3EDC" w:rsidRDefault="00E76AAA">
      <w:pPr>
        <w:ind w:firstLine="420"/>
      </w:pPr>
      <w:r>
        <w:rPr>
          <w:rFonts w:hint="eastAsia"/>
        </w:rPr>
        <w:t>根据认知科学</w:t>
      </w:r>
      <w:ins w:id="76" w:author="王 自飞" w:date="2021-02-02T21:19:00Z">
        <w:r w:rsidR="006D26C4">
          <w:rPr>
            <w:rFonts w:hint="eastAsia"/>
          </w:rPr>
          <w:t>的</w:t>
        </w:r>
      </w:ins>
      <w:r>
        <w:rPr>
          <w:rFonts w:hint="eastAsia"/>
        </w:rPr>
        <w:t>建议</w:t>
      </w:r>
    </w:p>
    <w:p w14:paraId="2BA0CF5E" w14:textId="77777777" w:rsidR="005F3EDC" w:rsidRDefault="00E76AAA">
      <w:pPr>
        <w:ind w:firstLine="420"/>
      </w:pPr>
      <w:r>
        <w:rPr>
          <w:rFonts w:hint="eastAsia"/>
        </w:rPr>
        <w:t>如果想要获得更好的使用效果</w:t>
      </w:r>
    </w:p>
    <w:p w14:paraId="534012CD" w14:textId="26CFDE98" w:rsidR="005F3EDC" w:rsidRDefault="006D26C4">
      <w:pPr>
        <w:ind w:firstLine="420"/>
      </w:pPr>
      <w:ins w:id="77" w:author="王 自飞" w:date="2021-02-02T21:20:00Z">
        <w:r>
          <w:rPr>
            <w:rFonts w:hint="eastAsia"/>
          </w:rPr>
          <w:t>还</w:t>
        </w:r>
      </w:ins>
      <w:r w:rsidR="00E76AAA">
        <w:rPr>
          <w:rFonts w:hint="eastAsia"/>
        </w:rPr>
        <w:t>请允许</w:t>
      </w:r>
      <w:del w:id="78" w:author="王 自飞" w:date="2021-02-02T21:20:00Z">
        <w:r w:rsidR="00E76AAA" w:rsidDel="006D26C4">
          <w:rPr>
            <w:rFonts w:hint="eastAsia"/>
          </w:rPr>
          <w:delText>接收来自本应用的通知。</w:delText>
        </w:r>
      </w:del>
      <w:ins w:id="79" w:author="王 自飞" w:date="2021-02-02T21:20:00Z">
        <w:r>
          <w:rPr>
            <w:rFonts w:hint="eastAsia"/>
          </w:rPr>
          <w:t>我们每天</w:t>
        </w:r>
      </w:ins>
      <w:ins w:id="80" w:author="王 自飞" w:date="2021-02-02T21:22:00Z">
        <w:r>
          <w:rPr>
            <w:rFonts w:hint="eastAsia"/>
          </w:rPr>
          <w:t>定时</w:t>
        </w:r>
      </w:ins>
      <w:ins w:id="81" w:author="王 自飞" w:date="2021-02-02T21:20:00Z">
        <w:r>
          <w:rPr>
            <w:rFonts w:hint="eastAsia"/>
          </w:rPr>
          <w:t>给你</w:t>
        </w:r>
      </w:ins>
      <w:ins w:id="82" w:author="王 自飞" w:date="2021-02-02T21:29:00Z">
        <w:r w:rsidR="004768C1">
          <w:rPr>
            <w:rFonts w:hint="eastAsia"/>
          </w:rPr>
          <w:t>发送</w:t>
        </w:r>
      </w:ins>
      <w:ins w:id="83" w:author="王 自飞" w:date="2021-02-02T21:20:00Z">
        <w:r>
          <w:rPr>
            <w:rFonts w:hint="eastAsia"/>
          </w:rPr>
          <w:t>通知</w:t>
        </w:r>
      </w:ins>
      <w:ins w:id="84" w:author="王 自飞" w:date="2021-02-02T21:28:00Z">
        <w:r w:rsidR="00F73ADD">
          <w:rPr>
            <w:rFonts w:hint="eastAsia"/>
          </w:rPr>
          <w:t>提醒</w:t>
        </w:r>
      </w:ins>
    </w:p>
    <w:p w14:paraId="5C1E3184" w14:textId="7FBA4832" w:rsidR="005F3EDC" w:rsidRDefault="00E76AAA">
      <w:pPr>
        <w:ind w:firstLine="420"/>
      </w:pPr>
      <w:r>
        <w:rPr>
          <w:rFonts w:hint="eastAsia"/>
        </w:rPr>
        <w:t>（互动按钮）：【允许】</w:t>
      </w:r>
    </w:p>
    <w:p w14:paraId="0D5E7623" w14:textId="77777777" w:rsidR="005F3EDC" w:rsidRDefault="005F3EDC">
      <w:pPr>
        <w:ind w:firstLine="420"/>
      </w:pPr>
    </w:p>
    <w:p w14:paraId="7BE6E6BE" w14:textId="77777777" w:rsidR="005F3EDC" w:rsidRDefault="00E76AAA">
      <w:pPr>
        <w:rPr>
          <w:b/>
          <w:bCs/>
          <w:i/>
          <w:iCs/>
        </w:rPr>
      </w:pPr>
      <w:r>
        <w:rPr>
          <w:b/>
          <w:bCs/>
          <w:i/>
          <w:iCs/>
        </w:rPr>
        <w:t>引导</w:t>
      </w:r>
      <w:r>
        <w:rPr>
          <w:rFonts w:hint="eastAsia"/>
          <w:b/>
          <w:bCs/>
          <w:i/>
          <w:iCs/>
        </w:rPr>
        <w:t>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6</w:t>
      </w:r>
      <w:r>
        <w:rPr>
          <w:rFonts w:hint="eastAsia"/>
          <w:b/>
          <w:bCs/>
          <w:i/>
          <w:iCs/>
        </w:rPr>
        <w:t>)</w:t>
      </w:r>
    </w:p>
    <w:p w14:paraId="642EF28B" w14:textId="77777777" w:rsidR="005F3EDC" w:rsidRDefault="00E76AAA">
      <w:pPr>
        <w:ind w:firstLine="420"/>
      </w:pPr>
      <w:r>
        <w:rPr>
          <w:rFonts w:hint="eastAsia"/>
        </w:rPr>
        <w:t>（标题）：通知时间设置</w:t>
      </w:r>
    </w:p>
    <w:p w14:paraId="781BB182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5975C176" w14:textId="3AA92EA1" w:rsidR="005F3EDC" w:rsidRDefault="00E76AAA">
      <w:pPr>
        <w:ind w:firstLine="420"/>
      </w:pPr>
      <w:del w:id="85" w:author="王 自飞" w:date="2021-02-02T21:22:00Z">
        <w:r w:rsidDel="006D26C4">
          <w:rPr>
            <w:rFonts w:hint="eastAsia"/>
          </w:rPr>
          <w:delText>您</w:delText>
        </w:r>
      </w:del>
      <w:ins w:id="86" w:author="王 自飞" w:date="2021-02-02T21:22:00Z">
        <w:r w:rsidR="006D26C4">
          <w:rPr>
            <w:rFonts w:hint="eastAsia"/>
          </w:rPr>
          <w:t>当然，你</w:t>
        </w:r>
      </w:ins>
      <w:r>
        <w:rPr>
          <w:rFonts w:hint="eastAsia"/>
        </w:rPr>
        <w:t>可以自主设定接收推送的时间</w:t>
      </w:r>
    </w:p>
    <w:p w14:paraId="158BA1D0" w14:textId="07AE9AC9" w:rsidR="005F3EDC" w:rsidRDefault="00E76AAA">
      <w:pPr>
        <w:ind w:firstLine="420"/>
      </w:pPr>
      <w:r>
        <w:rPr>
          <w:rFonts w:hint="eastAsia"/>
        </w:rPr>
        <w:t>每天一早一晚两次，</w:t>
      </w:r>
      <w:del w:id="87" w:author="王 自飞" w:date="2021-02-02T23:34:00Z">
        <w:r w:rsidDel="0081029D">
          <w:rPr>
            <w:rFonts w:hint="eastAsia"/>
          </w:rPr>
          <w:delText>请</w:delText>
        </w:r>
      </w:del>
      <w:r>
        <w:rPr>
          <w:rFonts w:hint="eastAsia"/>
        </w:rPr>
        <w:t>分别设置</w:t>
      </w:r>
      <w:ins w:id="88" w:author="王 自飞" w:date="2021-02-02T23:34:00Z">
        <w:r w:rsidR="0081029D">
          <w:rPr>
            <w:rFonts w:hint="eastAsia"/>
          </w:rPr>
          <w:t>一下吧！</w:t>
        </w:r>
      </w:ins>
      <w:del w:id="89" w:author="王 自飞" w:date="2021-02-02T23:34:00Z">
        <w:r w:rsidDel="0081029D">
          <w:rPr>
            <w:rFonts w:hint="eastAsia"/>
          </w:rPr>
          <w:delText>：</w:delText>
        </w:r>
      </w:del>
    </w:p>
    <w:p w14:paraId="28CB6927" w14:textId="77777777" w:rsidR="005F3EDC" w:rsidRDefault="00E76AAA">
      <w:pPr>
        <w:ind w:firstLine="420"/>
      </w:pPr>
      <w:r>
        <w:rPr>
          <w:rFonts w:hint="eastAsia"/>
        </w:rPr>
        <w:t>白天时间（</w:t>
      </w:r>
      <w:r>
        <w:t>5-12点）</w:t>
      </w:r>
    </w:p>
    <w:p w14:paraId="1E8DC6AD" w14:textId="77777777" w:rsidR="005F3EDC" w:rsidRDefault="00E76AAA">
      <w:pPr>
        <w:ind w:firstLine="420"/>
      </w:pPr>
      <w:r>
        <w:rPr>
          <w:rFonts w:hint="eastAsia"/>
        </w:rPr>
        <w:t>夜晚时间（</w:t>
      </w:r>
      <w:r>
        <w:t>5-12点）</w:t>
      </w:r>
    </w:p>
    <w:p w14:paraId="400B9597" w14:textId="44BA52B4" w:rsidR="005F3EDC" w:rsidRDefault="00E76AAA">
      <w:pPr>
        <w:ind w:firstLine="420"/>
      </w:pPr>
      <w:r>
        <w:rPr>
          <w:rFonts w:hint="eastAsia"/>
        </w:rPr>
        <w:t>（互动按钮）：【完成】</w:t>
      </w:r>
    </w:p>
    <w:p w14:paraId="1776AB48" w14:textId="77777777" w:rsidR="005F3EDC" w:rsidRDefault="005F3EDC">
      <w:pPr>
        <w:ind w:firstLine="420"/>
      </w:pPr>
    </w:p>
    <w:p w14:paraId="3E95B270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7</w:t>
      </w:r>
      <w:r>
        <w:rPr>
          <w:rFonts w:hint="eastAsia"/>
          <w:b/>
          <w:bCs/>
          <w:i/>
          <w:iCs/>
        </w:rPr>
        <w:t>)</w:t>
      </w:r>
    </w:p>
    <w:p w14:paraId="0FEB3EE5" w14:textId="27DC669A" w:rsidR="005F3EDC" w:rsidRDefault="00E76AAA">
      <w:pPr>
        <w:ind w:firstLine="420"/>
      </w:pPr>
      <w:r>
        <w:rPr>
          <w:rFonts w:hint="eastAsia"/>
        </w:rPr>
        <w:t>（标题）：</w:t>
      </w:r>
      <w:r w:rsidR="00894892">
        <w:rPr>
          <w:rFonts w:hint="eastAsia"/>
        </w:rPr>
        <w:t>推送</w:t>
      </w:r>
      <w:r>
        <w:rPr>
          <w:rFonts w:hint="eastAsia"/>
        </w:rPr>
        <w:t>时间更改</w:t>
      </w:r>
    </w:p>
    <w:p w14:paraId="4ED88040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62BD05C4" w14:textId="287846C5" w:rsidR="005F3EDC" w:rsidRDefault="004768C1">
      <w:pPr>
        <w:ind w:firstLine="420"/>
      </w:pPr>
      <w:ins w:id="90" w:author="王 自飞" w:date="2021-02-02T21:29:00Z">
        <w:r>
          <w:rPr>
            <w:rFonts w:hint="eastAsia"/>
          </w:rPr>
          <w:t>要是</w:t>
        </w:r>
      </w:ins>
      <w:del w:id="91" w:author="王 自飞" w:date="2021-02-02T21:29:00Z">
        <w:r w:rsidR="00E76AAA" w:rsidDel="004768C1">
          <w:rPr>
            <w:rFonts w:hint="eastAsia"/>
          </w:rPr>
          <w:delText>若</w:delText>
        </w:r>
      </w:del>
      <w:r w:rsidR="00E76AAA">
        <w:rPr>
          <w:rFonts w:hint="eastAsia"/>
        </w:rPr>
        <w:t>有特殊情况</w:t>
      </w:r>
      <w:ins w:id="92" w:author="王 自飞" w:date="2021-02-02T23:34:00Z">
        <w:r w:rsidR="0081029D">
          <w:rPr>
            <w:rFonts w:hint="eastAsia"/>
          </w:rPr>
          <w:t>导致</w:t>
        </w:r>
      </w:ins>
      <w:ins w:id="93" w:author="王 自飞" w:date="2021-02-02T21:29:00Z">
        <w:r>
          <w:rPr>
            <w:rFonts w:hint="eastAsia"/>
          </w:rPr>
          <w:t>时间冲突</w:t>
        </w:r>
      </w:ins>
    </w:p>
    <w:p w14:paraId="08932D56" w14:textId="528081F1" w:rsidR="005F3EDC" w:rsidRDefault="00E76AAA">
      <w:pPr>
        <w:ind w:firstLine="420"/>
      </w:pPr>
      <w:del w:id="94" w:author="王 自飞" w:date="2021-02-02T21:29:00Z">
        <w:r w:rsidDel="004768C1">
          <w:rPr>
            <w:rFonts w:hint="eastAsia"/>
          </w:rPr>
          <w:delText>您</w:delText>
        </w:r>
      </w:del>
      <w:ins w:id="95" w:author="王 自飞" w:date="2021-02-02T21:29:00Z">
        <w:r w:rsidR="004768C1">
          <w:rPr>
            <w:rFonts w:hint="eastAsia"/>
          </w:rPr>
          <w:t>你</w:t>
        </w:r>
      </w:ins>
      <w:r>
        <w:rPr>
          <w:rFonts w:hint="eastAsia"/>
        </w:rPr>
        <w:t>还可以在右上角的【设置】中</w:t>
      </w:r>
    </w:p>
    <w:p w14:paraId="113EFCC2" w14:textId="1011459E" w:rsidR="005F3EDC" w:rsidRDefault="00E76AAA">
      <w:pPr>
        <w:ind w:firstLine="420"/>
      </w:pPr>
      <w:r>
        <w:rPr>
          <w:rFonts w:hint="eastAsia"/>
        </w:rPr>
        <w:t>更改</w:t>
      </w:r>
      <w:r>
        <w:t>次日</w:t>
      </w:r>
      <w:r>
        <w:rPr>
          <w:rFonts w:hint="eastAsia"/>
        </w:rPr>
        <w:t>的</w:t>
      </w:r>
      <w:r w:rsidR="00894892">
        <w:rPr>
          <w:rFonts w:hint="eastAsia"/>
        </w:rPr>
        <w:t>推送</w:t>
      </w:r>
      <w:r>
        <w:t>时间</w:t>
      </w:r>
    </w:p>
    <w:p w14:paraId="38736104" w14:textId="0A6BA581" w:rsidR="005F3EDC" w:rsidRDefault="00E76AAA">
      <w:pPr>
        <w:ind w:firstLine="420"/>
      </w:pPr>
      <w:del w:id="96" w:author="王 自飞" w:date="2021-02-02T21:30:00Z">
        <w:r w:rsidDel="004768C1">
          <w:rPr>
            <w:rFonts w:hint="eastAsia"/>
          </w:rPr>
          <w:delText>注：</w:delText>
        </w:r>
      </w:del>
      <w:ins w:id="97" w:author="王 自飞" w:date="2021-02-02T21:30:00Z">
        <w:r w:rsidR="004768C1">
          <w:rPr>
            <w:rFonts w:hint="eastAsia"/>
          </w:rPr>
          <w:t>但</w:t>
        </w:r>
      </w:ins>
      <w:r>
        <w:rPr>
          <w:rFonts w:hint="eastAsia"/>
        </w:rPr>
        <w:t>当天的推送时间</w:t>
      </w:r>
      <w:ins w:id="98" w:author="王 自飞" w:date="2021-02-02T21:30:00Z">
        <w:r w:rsidR="004768C1">
          <w:rPr>
            <w:rFonts w:hint="eastAsia"/>
          </w:rPr>
          <w:t>是</w:t>
        </w:r>
      </w:ins>
      <w:r>
        <w:rPr>
          <w:rFonts w:hint="eastAsia"/>
        </w:rPr>
        <w:t>不可更改</w:t>
      </w:r>
      <w:ins w:id="99" w:author="王 自飞" w:date="2021-02-02T21:30:00Z">
        <w:r w:rsidR="00FF5363">
          <w:rPr>
            <w:rFonts w:hint="eastAsia"/>
          </w:rPr>
          <w:t>的</w:t>
        </w:r>
      </w:ins>
      <w:r>
        <w:rPr>
          <w:rFonts w:hint="eastAsia"/>
        </w:rPr>
        <w:t>。</w:t>
      </w:r>
    </w:p>
    <w:p w14:paraId="3D5D9552" w14:textId="16AF8A3A" w:rsidR="005F3EDC" w:rsidRDefault="00E76AAA">
      <w:pPr>
        <w:ind w:firstLine="420"/>
      </w:pPr>
      <w:r>
        <w:rPr>
          <w:rFonts w:hint="eastAsia"/>
        </w:rPr>
        <w:t>（互动按钮）：【</w:t>
      </w:r>
      <w:r w:rsidR="00ED02A1">
        <w:rPr>
          <w:rFonts w:hint="eastAsia"/>
        </w:rPr>
        <w:t>好的</w:t>
      </w:r>
      <w:r>
        <w:rPr>
          <w:rFonts w:hint="eastAsia"/>
        </w:rPr>
        <w:t>】</w:t>
      </w:r>
    </w:p>
    <w:p w14:paraId="4A362D7A" w14:textId="77777777" w:rsidR="005F3EDC" w:rsidRDefault="005F3EDC">
      <w:pPr>
        <w:ind w:firstLine="420"/>
      </w:pPr>
    </w:p>
    <w:p w14:paraId="1B7B6E20" w14:textId="77777777" w:rsidR="005F3EDC" w:rsidRDefault="00E76AAA">
      <w:pPr>
        <w:rPr>
          <w:b/>
          <w:bCs/>
          <w:i/>
          <w:iCs/>
        </w:rPr>
      </w:pPr>
      <w:r>
        <w:rPr>
          <w:b/>
          <w:bCs/>
          <w:i/>
          <w:iCs/>
        </w:rPr>
        <w:t>引导</w:t>
      </w:r>
      <w:r>
        <w:rPr>
          <w:rFonts w:hint="eastAsia"/>
          <w:b/>
          <w:bCs/>
          <w:i/>
          <w:iCs/>
        </w:rPr>
        <w:t>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8</w:t>
      </w:r>
      <w:r>
        <w:rPr>
          <w:rFonts w:hint="eastAsia"/>
          <w:b/>
          <w:bCs/>
          <w:i/>
          <w:iCs/>
        </w:rPr>
        <w:t>)</w:t>
      </w:r>
    </w:p>
    <w:p w14:paraId="693C7C11" w14:textId="0E4563DD" w:rsidR="005F3EDC" w:rsidDel="0081029D" w:rsidRDefault="0081029D" w:rsidP="0081029D">
      <w:pPr>
        <w:ind w:firstLine="420"/>
        <w:rPr>
          <w:del w:id="100" w:author="王 自飞" w:date="2021-02-02T23:35:00Z"/>
        </w:rPr>
      </w:pPr>
      <w:ins w:id="101" w:author="王 自飞" w:date="2021-02-02T23:35:00Z">
        <w:r>
          <w:rPr>
            <w:rFonts w:hint="eastAsia"/>
          </w:rPr>
          <w:t>抬头仰望天空，</w:t>
        </w:r>
      </w:ins>
      <w:r w:rsidR="00E76AAA">
        <w:rPr>
          <w:rFonts w:hint="eastAsia"/>
        </w:rPr>
        <w:t>在广袤的宇宙中，有一个受人景仰的组织</w:t>
      </w:r>
    </w:p>
    <w:p w14:paraId="50708C17" w14:textId="77777777" w:rsidR="005F3EDC" w:rsidRDefault="00E76AAA" w:rsidP="0081029D">
      <w:pPr>
        <w:ind w:firstLine="420"/>
      </w:pPr>
      <w:r>
        <w:rPr>
          <w:rFonts w:hint="eastAsia"/>
        </w:rPr>
        <w:t>它的名字叫【星际委员会】！</w:t>
      </w:r>
    </w:p>
    <w:p w14:paraId="667B9C3D" w14:textId="77777777" w:rsidR="005F3EDC" w:rsidRDefault="00E76AAA">
      <w:pPr>
        <w:ind w:firstLine="420"/>
      </w:pPr>
      <w:r>
        <w:rPr>
          <w:rFonts w:hint="eastAsia"/>
        </w:rPr>
        <w:t>一直以来，它守护着这片宙域的和平与繁荣</w:t>
      </w:r>
    </w:p>
    <w:p w14:paraId="6395879A" w14:textId="77777777" w:rsidR="0081029D" w:rsidRDefault="00E76AAA">
      <w:pPr>
        <w:ind w:firstLine="420"/>
        <w:rPr>
          <w:ins w:id="102" w:author="王 自飞" w:date="2021-02-02T23:38:00Z"/>
        </w:rPr>
      </w:pPr>
      <w:del w:id="103" w:author="王 自飞" w:date="2021-02-02T21:33:00Z">
        <w:r w:rsidDel="00FF5363">
          <w:rPr>
            <w:rFonts w:hint="eastAsia"/>
          </w:rPr>
          <w:delText>相信它将给您正确的指引！</w:delText>
        </w:r>
      </w:del>
    </w:p>
    <w:p w14:paraId="2F25C460" w14:textId="281732B4" w:rsidR="005F3EDC" w:rsidDel="00FF5363" w:rsidRDefault="0081029D">
      <w:pPr>
        <w:ind w:firstLine="420"/>
        <w:rPr>
          <w:del w:id="104" w:author="王 自飞" w:date="2021-02-02T21:33:00Z"/>
        </w:rPr>
      </w:pPr>
      <w:ins w:id="105" w:author="王 自飞" w:date="2021-02-02T23:38:00Z">
        <w:r>
          <w:rPr>
            <w:rFonts w:hint="eastAsia"/>
          </w:rPr>
          <w:t>在</w:t>
        </w:r>
      </w:ins>
      <w:ins w:id="106" w:author="王 自飞" w:date="2021-02-02T21:34:00Z">
        <w:r w:rsidR="003D0346">
          <w:rPr>
            <w:rFonts w:hint="eastAsia"/>
          </w:rPr>
          <w:t>这趟</w:t>
        </w:r>
      </w:ins>
      <w:ins w:id="107" w:author="王 自飞" w:date="2021-02-02T21:35:00Z">
        <w:r w:rsidR="003D0346">
          <w:rPr>
            <w:rFonts w:hint="eastAsia"/>
          </w:rPr>
          <w:t>神秘的</w:t>
        </w:r>
      </w:ins>
      <w:ins w:id="108" w:author="王 自飞" w:date="2021-02-02T21:34:00Z">
        <w:r w:rsidR="003D0346">
          <w:rPr>
            <w:rFonts w:hint="eastAsia"/>
          </w:rPr>
          <w:t>旅程中，</w:t>
        </w:r>
      </w:ins>
      <w:ins w:id="109" w:author="王 自飞" w:date="2021-02-02T21:33:00Z">
        <w:r w:rsidR="00FF5363">
          <w:rPr>
            <w:rFonts w:hint="eastAsia"/>
          </w:rPr>
          <w:t>它</w:t>
        </w:r>
      </w:ins>
      <w:ins w:id="110" w:author="王 自飞" w:date="2021-02-02T23:38:00Z">
        <w:r>
          <w:rPr>
            <w:rFonts w:hint="eastAsia"/>
          </w:rPr>
          <w:t>将会</w:t>
        </w:r>
        <w:del w:id="111" w:author="a" w:date="2021-02-03T09:57:00Z">
          <w:r w:rsidDel="00AE7497">
            <w:rPr>
              <w:rFonts w:hint="eastAsia"/>
            </w:rPr>
            <w:delText>一直</w:delText>
          </w:r>
        </w:del>
      </w:ins>
      <w:ins w:id="112" w:author="王 自飞" w:date="2021-02-02T21:36:00Z">
        <w:r w:rsidR="003D0346">
          <w:rPr>
            <w:rFonts w:hint="eastAsia"/>
          </w:rPr>
          <w:t>给予</w:t>
        </w:r>
      </w:ins>
      <w:ins w:id="113" w:author="王 自飞" w:date="2021-02-02T21:33:00Z">
        <w:r w:rsidR="00FF5363">
          <w:rPr>
            <w:rFonts w:hint="eastAsia"/>
          </w:rPr>
          <w:t>你正确的指引</w:t>
        </w:r>
      </w:ins>
      <w:ins w:id="114" w:author="王 自飞" w:date="2021-02-02T21:34:00Z">
        <w:r w:rsidR="003D0346">
          <w:rPr>
            <w:rFonts w:hint="eastAsia"/>
          </w:rPr>
          <w:t>和帮助</w:t>
        </w:r>
      </w:ins>
      <w:ins w:id="115" w:author="王 自飞" w:date="2021-02-02T21:33:00Z">
        <w:r w:rsidR="00FF5363">
          <w:rPr>
            <w:rFonts w:hint="eastAsia"/>
          </w:rPr>
          <w:t>！</w:t>
        </w:r>
      </w:ins>
    </w:p>
    <w:p w14:paraId="56EB6626" w14:textId="77777777" w:rsidR="005F3EDC" w:rsidRDefault="00E76AAA">
      <w:pPr>
        <w:ind w:firstLine="420"/>
      </w:pPr>
      <w:r>
        <w:rPr>
          <w:rFonts w:hint="eastAsia"/>
        </w:rPr>
        <w:lastRenderedPageBreak/>
        <w:t>（互动按钮）：</w:t>
      </w:r>
      <w:r>
        <w:t>&gt;&gt;</w:t>
      </w:r>
    </w:p>
    <w:p w14:paraId="1FBAA064" w14:textId="77777777" w:rsidR="005F3EDC" w:rsidRDefault="005F3EDC">
      <w:pPr>
        <w:ind w:firstLine="420"/>
      </w:pPr>
    </w:p>
    <w:p w14:paraId="55A7D4F9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9.1</w:t>
      </w:r>
      <w:r>
        <w:rPr>
          <w:rFonts w:hint="eastAsia"/>
          <w:b/>
          <w:bCs/>
          <w:i/>
          <w:iCs/>
        </w:rPr>
        <w:t>)</w:t>
      </w:r>
    </w:p>
    <w:p w14:paraId="22A23A96" w14:textId="77777777" w:rsidR="005F3EDC" w:rsidRDefault="00E76AAA">
      <w:pPr>
        <w:ind w:firstLine="420"/>
      </w:pPr>
      <w:r>
        <w:rPr>
          <w:rFonts w:hint="eastAsia"/>
        </w:rPr>
        <w:t>（头像）：星际委员会</w:t>
      </w:r>
    </w:p>
    <w:p w14:paraId="44AE5612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6F28D89D" w14:textId="36518CB8" w:rsidR="005F3EDC" w:rsidRDefault="00E76AAA">
      <w:pPr>
        <w:ind w:firstLine="420"/>
      </w:pPr>
      <w:r>
        <w:rPr>
          <w:rFonts w:hint="eastAsia"/>
        </w:rPr>
        <w:t>来自地球的朋友，</w:t>
      </w:r>
      <w:del w:id="116" w:author="王 自飞" w:date="2021-02-02T21:37:00Z">
        <w:r w:rsidDel="00107BDD">
          <w:rPr>
            <w:rFonts w:hint="eastAsia"/>
          </w:rPr>
          <w:delText>您</w:delText>
        </w:r>
      </w:del>
      <w:ins w:id="117" w:author="王 自飞" w:date="2021-02-02T21:37:00Z">
        <w:r w:rsidR="00107BDD">
          <w:rPr>
            <w:rFonts w:hint="eastAsia"/>
          </w:rPr>
          <w:t>你</w:t>
        </w:r>
      </w:ins>
      <w:r>
        <w:rPr>
          <w:rFonts w:hint="eastAsia"/>
        </w:rPr>
        <w:t>好！</w:t>
      </w:r>
    </w:p>
    <w:p w14:paraId="0D0AE457" w14:textId="5189507E" w:rsidR="005F3EDC" w:rsidRDefault="00E76AAA">
      <w:pPr>
        <w:ind w:firstLine="420"/>
      </w:pPr>
      <w:r>
        <w:rPr>
          <w:rFonts w:hint="eastAsia"/>
        </w:rPr>
        <w:t>我们是星际委员会</w:t>
      </w:r>
      <w:del w:id="118" w:author="王 自飞" w:date="2021-02-02T21:37:00Z">
        <w:r w:rsidDel="00107BDD">
          <w:rPr>
            <w:rFonts w:hint="eastAsia"/>
          </w:rPr>
          <w:delText>。</w:delText>
        </w:r>
      </w:del>
      <w:ins w:id="119" w:author="王 自飞" w:date="2021-02-02T21:37:00Z">
        <w:r w:rsidR="00107BDD">
          <w:rPr>
            <w:rFonts w:hint="eastAsia"/>
          </w:rPr>
          <w:t>，</w:t>
        </w:r>
      </w:ins>
      <w:ins w:id="120" w:author="王 自飞" w:date="2021-02-02T21:38:00Z">
        <w:r w:rsidR="00107BDD">
          <w:rPr>
            <w:rFonts w:hint="eastAsia"/>
          </w:rPr>
          <w:t>欢迎你的</w:t>
        </w:r>
        <w:r w:rsidR="00836F18">
          <w:rPr>
            <w:rFonts w:hint="eastAsia"/>
          </w:rPr>
          <w:t>到</w:t>
        </w:r>
        <w:r w:rsidR="00107BDD">
          <w:rPr>
            <w:rFonts w:hint="eastAsia"/>
          </w:rPr>
          <w:t>来！</w:t>
        </w:r>
      </w:ins>
    </w:p>
    <w:p w14:paraId="41F3A4B2" w14:textId="34929BD7" w:rsidR="00836F18" w:rsidRDefault="00836F18">
      <w:pPr>
        <w:ind w:firstLine="420"/>
        <w:rPr>
          <w:ins w:id="121" w:author="王 自飞" w:date="2021-02-02T21:38:00Z"/>
        </w:rPr>
      </w:pPr>
      <w:ins w:id="122" w:author="王 自飞" w:date="2021-02-02T21:38:00Z">
        <w:r>
          <w:rPr>
            <w:rFonts w:hint="eastAsia"/>
          </w:rPr>
          <w:t>要知道，宇宙</w:t>
        </w:r>
      </w:ins>
      <w:ins w:id="123" w:author="王 自飞" w:date="2021-02-02T21:39:00Z">
        <w:r w:rsidR="00BF5B41">
          <w:rPr>
            <w:rFonts w:hint="eastAsia"/>
          </w:rPr>
          <w:t>也</w:t>
        </w:r>
      </w:ins>
      <w:ins w:id="124" w:author="王 自飞" w:date="2021-02-02T21:38:00Z">
        <w:r>
          <w:rPr>
            <w:rFonts w:hint="eastAsia"/>
          </w:rPr>
          <w:t>并不总是</w:t>
        </w:r>
      </w:ins>
      <w:ins w:id="125" w:author="王 自飞" w:date="2021-02-02T21:40:00Z">
        <w:r w:rsidR="00BF5B41">
          <w:rPr>
            <w:rFonts w:hint="eastAsia"/>
          </w:rPr>
          <w:t>宁静</w:t>
        </w:r>
      </w:ins>
      <w:ins w:id="126" w:author="王 自飞" w:date="2021-02-02T21:39:00Z">
        <w:r w:rsidR="00BF5B41">
          <w:rPr>
            <w:rFonts w:hint="eastAsia"/>
          </w:rPr>
          <w:t>祥和的</w:t>
        </w:r>
      </w:ins>
    </w:p>
    <w:p w14:paraId="75E6A742" w14:textId="1BEB8949" w:rsidR="005F3EDC" w:rsidRDefault="00E76AAA">
      <w:pPr>
        <w:ind w:firstLine="420"/>
      </w:pPr>
      <w:r>
        <w:rPr>
          <w:rFonts w:hint="eastAsia"/>
        </w:rPr>
        <w:t>最近，我们</w:t>
      </w:r>
      <w:ins w:id="127" w:author="王 自飞" w:date="2021-02-02T21:39:00Z">
        <w:r w:rsidR="00BF5B41">
          <w:rPr>
            <w:rFonts w:hint="eastAsia"/>
          </w:rPr>
          <w:t>就</w:t>
        </w:r>
      </w:ins>
      <w:r>
        <w:rPr>
          <w:rFonts w:hint="eastAsia"/>
        </w:rPr>
        <w:t>监测到</w:t>
      </w:r>
      <w:ins w:id="128" w:author="王 自飞" w:date="2021-02-02T23:39:00Z">
        <w:r w:rsidR="001B52BC">
          <w:rPr>
            <w:rFonts w:hint="eastAsia"/>
          </w:rPr>
          <w:t>有一些危机正在</w:t>
        </w:r>
      </w:ins>
      <w:r>
        <w:rPr>
          <w:rFonts w:hint="eastAsia"/>
        </w:rPr>
        <w:t>这片宙域中</w:t>
      </w:r>
      <w:ins w:id="129" w:author="王 自飞" w:date="2021-02-02T23:39:00Z">
        <w:r w:rsidR="001B52BC">
          <w:rPr>
            <w:rFonts w:hint="eastAsia"/>
          </w:rPr>
          <w:t>浮现……</w:t>
        </w:r>
      </w:ins>
    </w:p>
    <w:p w14:paraId="2CAB7E06" w14:textId="0E7A8C6C" w:rsidR="005F3EDC" w:rsidDel="001B52BC" w:rsidRDefault="00E76AAA">
      <w:pPr>
        <w:ind w:firstLine="420"/>
        <w:rPr>
          <w:del w:id="130" w:author="王 自飞" w:date="2021-02-02T23:39:00Z"/>
        </w:rPr>
      </w:pPr>
      <w:del w:id="131" w:author="王 自飞" w:date="2021-02-02T23:39:00Z">
        <w:r w:rsidDel="001B52BC">
          <w:delText>有</w:delText>
        </w:r>
        <w:r w:rsidDel="001B52BC">
          <w:rPr>
            <w:rFonts w:hint="eastAsia"/>
          </w:rPr>
          <w:delText>一些危机正在浮现</w:delText>
        </w:r>
      </w:del>
      <w:del w:id="132" w:author="王 自飞" w:date="2021-02-02T21:40:00Z">
        <w:r w:rsidDel="00BF5B41">
          <w:rPr>
            <w:rFonts w:hint="eastAsia"/>
          </w:rPr>
          <w:delText>。</w:delText>
        </w:r>
      </w:del>
    </w:p>
    <w:p w14:paraId="4A0E6726" w14:textId="77777777" w:rsidR="005F3EDC" w:rsidRDefault="00E76AAA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597F4C6" w14:textId="77777777" w:rsidR="005F3EDC" w:rsidRDefault="005F3EDC">
      <w:pPr>
        <w:ind w:firstLine="420"/>
      </w:pPr>
    </w:p>
    <w:p w14:paraId="51960CD8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9.2</w:t>
      </w:r>
      <w:r>
        <w:rPr>
          <w:rFonts w:hint="eastAsia"/>
          <w:b/>
          <w:bCs/>
          <w:i/>
          <w:iCs/>
        </w:rPr>
        <w:t>)</w:t>
      </w:r>
    </w:p>
    <w:p w14:paraId="0477AE29" w14:textId="77777777" w:rsidR="005F3EDC" w:rsidRDefault="00E76AAA">
      <w:pPr>
        <w:ind w:firstLine="420"/>
      </w:pPr>
      <w:r>
        <w:rPr>
          <w:rFonts w:hint="eastAsia"/>
        </w:rPr>
        <w:t>（头像）：星际委员会</w:t>
      </w:r>
    </w:p>
    <w:p w14:paraId="7E611FC0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12AF2C9F" w14:textId="77777777" w:rsidR="00E028E8" w:rsidRDefault="00E76AAA">
      <w:pPr>
        <w:ind w:firstLine="420"/>
        <w:rPr>
          <w:ins w:id="133" w:author="a" w:date="2021-02-07T10:19:00Z"/>
        </w:rPr>
      </w:pPr>
      <w:del w:id="134" w:author="王 自飞" w:date="2021-02-02T21:40:00Z">
        <w:r w:rsidDel="00E70EC2">
          <w:rPr>
            <w:rFonts w:hint="eastAsia"/>
          </w:rPr>
          <w:delText>在此时刻</w:delText>
        </w:r>
      </w:del>
      <w:ins w:id="135" w:author="王 自飞" w:date="2021-02-02T21:40:00Z">
        <w:r w:rsidR="00E70EC2">
          <w:rPr>
            <w:rFonts w:hint="eastAsia"/>
          </w:rPr>
          <w:t>为了遏制危机的蔓延，</w:t>
        </w:r>
      </w:ins>
    </w:p>
    <w:p w14:paraId="6F0C062D" w14:textId="654F8DBA" w:rsidR="005F3EDC" w:rsidRDefault="00E70EC2">
      <w:pPr>
        <w:ind w:firstLine="420"/>
      </w:pPr>
      <w:ins w:id="136" w:author="王 自飞" w:date="2021-02-02T21:40:00Z">
        <w:r>
          <w:rPr>
            <w:rFonts w:hint="eastAsia"/>
          </w:rPr>
          <w:t>拯救</w:t>
        </w:r>
      </w:ins>
      <w:ins w:id="137" w:author="王 自飞" w:date="2021-02-02T22:58:00Z">
        <w:r w:rsidR="00FB6973">
          <w:rPr>
            <w:rFonts w:hint="eastAsia"/>
          </w:rPr>
          <w:t>那些</w:t>
        </w:r>
      </w:ins>
      <w:ins w:id="138" w:author="王 自飞" w:date="2021-02-02T21:41:00Z">
        <w:r>
          <w:rPr>
            <w:rFonts w:hint="eastAsia"/>
          </w:rPr>
          <w:t>陷于</w:t>
        </w:r>
      </w:ins>
      <w:ins w:id="139" w:author="王 自飞" w:date="2021-02-02T21:42:00Z">
        <w:r>
          <w:rPr>
            <w:rFonts w:hint="eastAsia"/>
          </w:rPr>
          <w:t>困境中</w:t>
        </w:r>
      </w:ins>
      <w:ins w:id="140" w:author="王 自飞" w:date="2021-02-02T21:41:00Z">
        <w:r>
          <w:rPr>
            <w:rFonts w:hint="eastAsia"/>
          </w:rPr>
          <w:t>的星际居民</w:t>
        </w:r>
      </w:ins>
    </w:p>
    <w:p w14:paraId="3B55EF3F" w14:textId="18006E99" w:rsidR="005F3EDC" w:rsidRDefault="00E76AAA">
      <w:pPr>
        <w:ind w:firstLine="420"/>
      </w:pPr>
      <w:r>
        <w:rPr>
          <w:rFonts w:hint="eastAsia"/>
        </w:rPr>
        <w:t>我们</w:t>
      </w:r>
      <w:ins w:id="141" w:author="王 自飞" w:date="2021-02-02T21:42:00Z">
        <w:r w:rsidR="00E70EC2">
          <w:rPr>
            <w:rFonts w:hint="eastAsia"/>
          </w:rPr>
          <w:t>将</w:t>
        </w:r>
      </w:ins>
      <w:r>
        <w:rPr>
          <w:rFonts w:hint="eastAsia"/>
        </w:rPr>
        <w:t>委派</w:t>
      </w:r>
      <w:del w:id="142" w:author="王 自飞" w:date="2021-02-02T21:41:00Z">
        <w:r w:rsidDel="00E70EC2">
          <w:rPr>
            <w:rFonts w:hint="eastAsia"/>
          </w:rPr>
          <w:delText>您</w:delText>
        </w:r>
      </w:del>
      <w:ins w:id="143" w:author="王 自飞" w:date="2021-02-02T21:41:00Z">
        <w:r w:rsidR="00E70EC2">
          <w:rPr>
            <w:rFonts w:hint="eastAsia"/>
          </w:rPr>
          <w:t>你</w:t>
        </w:r>
      </w:ins>
      <w:r>
        <w:rPr>
          <w:rFonts w:hint="eastAsia"/>
        </w:rPr>
        <w:t>作为星际委员会的使者</w:t>
      </w:r>
    </w:p>
    <w:p w14:paraId="6AC82A50" w14:textId="77777777" w:rsidR="005F3EDC" w:rsidRDefault="00E76AAA">
      <w:pPr>
        <w:ind w:firstLine="420"/>
      </w:pPr>
      <w:r>
        <w:rPr>
          <w:rFonts w:hint="eastAsia"/>
        </w:rPr>
        <w:t>去完成一项光荣的任务——</w:t>
      </w:r>
    </w:p>
    <w:p w14:paraId="1C0C2485" w14:textId="77777777" w:rsidR="005F3EDC" w:rsidRDefault="00E76AAA">
      <w:pPr>
        <w:ind w:firstLine="420"/>
      </w:pPr>
      <w:r>
        <w:rPr>
          <w:rFonts w:hint="eastAsia"/>
        </w:rPr>
        <w:t>前往</w:t>
      </w:r>
      <w:commentRangeStart w:id="144"/>
      <w:r>
        <w:t>K114</w:t>
      </w:r>
      <w:commentRangeEnd w:id="144"/>
      <w:r w:rsidR="00BE10E3">
        <w:rPr>
          <w:rStyle w:val="a8"/>
        </w:rPr>
        <w:commentReference w:id="144"/>
      </w:r>
      <w:r>
        <w:t>星球，执行</w:t>
      </w:r>
      <w:r>
        <w:rPr>
          <w:rFonts w:hint="eastAsia"/>
        </w:rPr>
        <w:t>“</w:t>
      </w:r>
      <w:r>
        <w:t>拯救者计划</w:t>
      </w:r>
      <w:r>
        <w:rPr>
          <w:rFonts w:hint="eastAsia"/>
        </w:rPr>
        <w:t>”</w:t>
      </w:r>
      <w:r>
        <w:t>！</w:t>
      </w:r>
    </w:p>
    <w:p w14:paraId="18E1B3B2" w14:textId="0EC64748" w:rsidR="005F3EDC" w:rsidRDefault="00E76AAA">
      <w:pPr>
        <w:ind w:firstLine="420"/>
      </w:pPr>
      <w:r>
        <w:rPr>
          <w:rFonts w:hint="eastAsia"/>
        </w:rPr>
        <w:t>（互动按钮）：</w:t>
      </w:r>
      <w:r w:rsidR="004C1B30">
        <w:t>&gt;&gt;</w:t>
      </w:r>
    </w:p>
    <w:p w14:paraId="25B7820A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9.3</w:t>
      </w:r>
      <w:r>
        <w:rPr>
          <w:rFonts w:hint="eastAsia"/>
          <w:b/>
          <w:bCs/>
          <w:i/>
          <w:iCs/>
        </w:rPr>
        <w:t>)</w:t>
      </w:r>
    </w:p>
    <w:p w14:paraId="0C049353" w14:textId="77777777" w:rsidR="005F3EDC" w:rsidRDefault="00E76AAA">
      <w:pPr>
        <w:ind w:firstLine="420"/>
      </w:pPr>
      <w:r>
        <w:rPr>
          <w:rFonts w:hint="eastAsia"/>
        </w:rPr>
        <w:t>（头像）：星际委员会</w:t>
      </w:r>
    </w:p>
    <w:p w14:paraId="26949AE4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2E06D819" w14:textId="77777777" w:rsidR="005F3EDC" w:rsidRDefault="00E76AAA">
      <w:pPr>
        <w:ind w:firstLine="420"/>
      </w:pPr>
      <w:r>
        <w:rPr>
          <w:rFonts w:hint="eastAsia"/>
        </w:rPr>
        <w:t>请做好准备</w:t>
      </w:r>
    </w:p>
    <w:p w14:paraId="579D048F" w14:textId="77777777" w:rsidR="005F3EDC" w:rsidRDefault="00E76AAA">
      <w:pPr>
        <w:ind w:firstLine="420"/>
      </w:pPr>
      <w:r>
        <w:rPr>
          <w:rFonts w:hint="eastAsia"/>
        </w:rPr>
        <w:t>我们这就出发前往</w:t>
      </w:r>
      <w:r>
        <w:t>K114星球！</w:t>
      </w:r>
    </w:p>
    <w:p w14:paraId="3DC4B4BF" w14:textId="77777777" w:rsidR="005F3EDC" w:rsidRDefault="00E76AAA">
      <w:pPr>
        <w:ind w:firstLine="420"/>
      </w:pPr>
      <w:r>
        <w:t>3，2，1</w:t>
      </w:r>
    </w:p>
    <w:p w14:paraId="3E56D236" w14:textId="77777777" w:rsidR="005F3EDC" w:rsidRDefault="00E76AAA">
      <w:pPr>
        <w:ind w:firstLine="420"/>
      </w:pPr>
      <w:r>
        <w:rPr>
          <w:rFonts w:hint="eastAsia"/>
        </w:rPr>
        <w:t>（互动按钮）：【出发】</w:t>
      </w:r>
    </w:p>
    <w:p w14:paraId="23CB3EC1" w14:textId="77777777" w:rsidR="005F3EDC" w:rsidRDefault="005F3EDC">
      <w:pPr>
        <w:ind w:firstLine="420"/>
      </w:pPr>
    </w:p>
    <w:p w14:paraId="4733437C" w14:textId="77777777" w:rsidR="005F3EDC" w:rsidRDefault="00E76AAA">
      <w:pPr>
        <w:ind w:firstLine="420"/>
      </w:pPr>
      <w:r>
        <w:rPr>
          <w:rFonts w:hint="eastAsia"/>
        </w:rPr>
        <w:t>（冲屏过渡动画，进入太空，前往</w:t>
      </w:r>
      <w:r>
        <w:t>K114星球</w:t>
      </w:r>
      <w:r>
        <w:rPr>
          <w:rFonts w:hint="eastAsia"/>
        </w:rPr>
        <w:t>）</w:t>
      </w:r>
    </w:p>
    <w:p w14:paraId="14B0CFEE" w14:textId="77777777" w:rsidR="005F3EDC" w:rsidRDefault="005F3EDC">
      <w:pPr>
        <w:ind w:firstLine="420"/>
      </w:pPr>
    </w:p>
    <w:p w14:paraId="5E2595CE" w14:textId="593498E9" w:rsidR="005F3EDC" w:rsidRPr="000F0263" w:rsidRDefault="00E76AAA" w:rsidP="00ED02A1"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10.1</w:t>
      </w:r>
      <w:r>
        <w:rPr>
          <w:rFonts w:hint="eastAsia"/>
          <w:b/>
          <w:bCs/>
          <w:i/>
          <w:iCs/>
        </w:rPr>
        <w:t>)</w:t>
      </w:r>
      <w:r w:rsidR="000F0263" w:rsidRPr="000F0263">
        <w:rPr>
          <w:rFonts w:hint="eastAsia"/>
        </w:rPr>
        <w:t xml:space="preserve"> </w:t>
      </w:r>
      <w:r w:rsidR="000F0263">
        <w:rPr>
          <w:rFonts w:hint="eastAsia"/>
        </w:rPr>
        <w:t>（浮在动画上的旁白文案）</w:t>
      </w:r>
    </w:p>
    <w:p w14:paraId="43D82347" w14:textId="55CE306F" w:rsidR="00FB6973" w:rsidRDefault="00FB6973">
      <w:pPr>
        <w:ind w:firstLine="420"/>
        <w:rPr>
          <w:ins w:id="145" w:author="王 自飞" w:date="2021-02-02T22:58:00Z"/>
        </w:rPr>
      </w:pPr>
      <w:ins w:id="146" w:author="王 自飞" w:date="2021-02-02T22:58:00Z">
        <w:r>
          <w:rPr>
            <w:rFonts w:hint="eastAsia"/>
          </w:rPr>
          <w:t>如你所见</w:t>
        </w:r>
      </w:ins>
    </w:p>
    <w:p w14:paraId="62F0F074" w14:textId="2C11D9AA" w:rsidR="005F3EDC" w:rsidRDefault="00E76AAA">
      <w:pPr>
        <w:ind w:firstLine="420"/>
      </w:pPr>
      <w:r>
        <w:rPr>
          <w:rFonts w:hint="eastAsia"/>
        </w:rPr>
        <w:t>这里就是</w:t>
      </w:r>
      <w:r>
        <w:t>K114星球</w:t>
      </w:r>
    </w:p>
    <w:p w14:paraId="50456C34" w14:textId="77777777" w:rsidR="005F3EDC" w:rsidRDefault="00E76AAA">
      <w:pPr>
        <w:ind w:firstLine="420"/>
      </w:pPr>
      <w:r>
        <w:t>原本是一座繁荣的宇宙空港枢纽</w:t>
      </w:r>
    </w:p>
    <w:p w14:paraId="1254ED78" w14:textId="77777777" w:rsidR="005F3EDC" w:rsidRDefault="00E76AAA">
      <w:pPr>
        <w:ind w:firstLine="420"/>
      </w:pPr>
      <w:r>
        <w:rPr>
          <w:rFonts w:hint="eastAsia"/>
        </w:rPr>
        <w:t>在星际航线中的位置十分重要</w:t>
      </w:r>
    </w:p>
    <w:p w14:paraId="71AA601C" w14:textId="77777777" w:rsidR="005F3EDC" w:rsidRDefault="005F3EDC">
      <w:pPr>
        <w:ind w:firstLine="420"/>
      </w:pPr>
    </w:p>
    <w:p w14:paraId="3035F9B9" w14:textId="39589635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10.2</w:t>
      </w:r>
      <w:r>
        <w:rPr>
          <w:rFonts w:hint="eastAsia"/>
          <w:b/>
          <w:bCs/>
          <w:i/>
          <w:iCs/>
        </w:rPr>
        <w:t>)</w:t>
      </w:r>
      <w:r w:rsidR="000F0263" w:rsidRPr="000F0263">
        <w:rPr>
          <w:rFonts w:hint="eastAsia"/>
        </w:rPr>
        <w:t xml:space="preserve"> </w:t>
      </w:r>
      <w:r w:rsidR="000F0263">
        <w:rPr>
          <w:rFonts w:hint="eastAsia"/>
        </w:rPr>
        <w:t>（浮在动画上的旁白文案）</w:t>
      </w:r>
    </w:p>
    <w:p w14:paraId="21BA093F" w14:textId="508B60FD" w:rsidR="005F3EDC" w:rsidRDefault="00E76AAA">
      <w:pPr>
        <w:ind w:firstLine="420"/>
      </w:pPr>
      <w:r>
        <w:t>但如今，这里的居民</w:t>
      </w:r>
      <w:del w:id="147" w:author="王 自飞" w:date="2021-02-02T23:04:00Z">
        <w:r w:rsidDel="00E77DA7">
          <w:delText>被</w:delText>
        </w:r>
      </w:del>
      <w:ins w:id="148" w:author="Zhang, Ge (Boris) [JRDCN]" w:date="2021-01-28T11:11:00Z">
        <w:del w:id="149" w:author="王 自飞" w:date="2021-02-02T23:04:00Z">
          <w:r w:rsidR="00BE10E3" w:rsidDel="00E77DA7">
            <w:rPr>
              <w:rFonts w:hint="eastAsia"/>
            </w:rPr>
            <w:delText>一股</w:delText>
          </w:r>
        </w:del>
      </w:ins>
      <w:del w:id="150" w:author="王 自飞" w:date="2021-02-02T23:05:00Z">
        <w:r w:rsidDel="00E77DA7">
          <w:delText>不明力量</w:delText>
        </w:r>
      </w:del>
      <w:del w:id="151" w:author="王 自飞" w:date="2021-02-02T23:04:00Z">
        <w:r w:rsidDel="00E77DA7">
          <w:delText>所</w:delText>
        </w:r>
      </w:del>
      <w:del w:id="152" w:author="王 自飞" w:date="2021-02-02T23:05:00Z">
        <w:r w:rsidDel="00E77DA7">
          <w:delText>影响</w:delText>
        </w:r>
      </w:del>
      <w:ins w:id="153" w:author="王 自飞" w:date="2021-02-02T23:05:00Z">
        <w:r w:rsidR="00E77DA7">
          <w:rPr>
            <w:rFonts w:hint="eastAsia"/>
          </w:rPr>
          <w:t>在某种不明力量的影响下</w:t>
        </w:r>
      </w:ins>
    </w:p>
    <w:p w14:paraId="790183F5" w14:textId="4000496B" w:rsidR="005F3EDC" w:rsidRDefault="00E76AAA">
      <w:pPr>
        <w:ind w:firstLine="420"/>
      </w:pPr>
      <w:commentRangeStart w:id="154"/>
      <w:r>
        <w:rPr>
          <w:rFonts w:hint="eastAsia"/>
        </w:rPr>
        <w:t>越来越多人沉溺于</w:t>
      </w:r>
      <w:del w:id="155" w:author="王 自飞" w:date="2021-02-02T23:06:00Z">
        <w:r w:rsidDel="00E77DA7">
          <w:rPr>
            <w:rFonts w:hint="eastAsia"/>
          </w:rPr>
          <w:delText>烟瘾无法自拔</w:delText>
        </w:r>
        <w:commentRangeEnd w:id="154"/>
        <w:r w:rsidR="00BE10E3" w:rsidDel="00E77DA7">
          <w:rPr>
            <w:rStyle w:val="a8"/>
            <w:rFonts w:hint="eastAsia"/>
          </w:rPr>
          <w:commentReference w:id="154"/>
        </w:r>
      </w:del>
      <w:ins w:id="156" w:author="王 自飞" w:date="2021-02-02T23:06:00Z">
        <w:r w:rsidR="00E77DA7">
          <w:rPr>
            <w:rFonts w:hint="eastAsia"/>
          </w:rPr>
          <w:t>吸烟带来的享受</w:t>
        </w:r>
      </w:ins>
    </w:p>
    <w:p w14:paraId="4A30588C" w14:textId="7033245D" w:rsidR="005F3EDC" w:rsidRDefault="00E77DA7">
      <w:pPr>
        <w:ind w:firstLine="420"/>
      </w:pPr>
      <w:ins w:id="157" w:author="王 自飞" w:date="2021-02-02T23:07:00Z">
        <w:r>
          <w:rPr>
            <w:rFonts w:hint="eastAsia"/>
          </w:rPr>
          <w:t>也因此，</w:t>
        </w:r>
      </w:ins>
      <w:r w:rsidR="00E76AAA">
        <w:t>他们的健康</w:t>
      </w:r>
      <w:r w:rsidR="00E76AAA">
        <w:rPr>
          <w:rFonts w:hint="eastAsia"/>
        </w:rPr>
        <w:t>问题日益严重</w:t>
      </w:r>
    </w:p>
    <w:p w14:paraId="3BC1C727" w14:textId="0AA632E7" w:rsidR="005F3EDC" w:rsidRDefault="00E77DA7">
      <w:pPr>
        <w:ind w:firstLine="420"/>
      </w:pPr>
      <w:ins w:id="158" w:author="王 自飞" w:date="2021-02-02T23:07:00Z">
        <w:r>
          <w:rPr>
            <w:rFonts w:hint="eastAsia"/>
          </w:rPr>
          <w:t>甚至</w:t>
        </w:r>
      </w:ins>
      <w:ins w:id="159" w:author="王 自飞" w:date="2021-02-02T23:08:00Z">
        <w:r w:rsidR="0081785B">
          <w:rPr>
            <w:rFonts w:hint="eastAsia"/>
          </w:rPr>
          <w:t>连</w:t>
        </w:r>
      </w:ins>
      <w:r w:rsidR="00E76AAA">
        <w:t>空港运输事业</w:t>
      </w:r>
      <w:ins w:id="160" w:author="王 自飞" w:date="2021-02-02T23:07:00Z">
        <w:r>
          <w:rPr>
            <w:rFonts w:hint="eastAsia"/>
          </w:rPr>
          <w:t>都</w:t>
        </w:r>
      </w:ins>
      <w:del w:id="161" w:author="王 自飞" w:date="2021-02-02T23:07:00Z">
        <w:r w:rsidR="00E76AAA" w:rsidDel="00E77DA7">
          <w:rPr>
            <w:rFonts w:hint="eastAsia"/>
          </w:rPr>
          <w:delText>也</w:delText>
        </w:r>
      </w:del>
      <w:r w:rsidR="00E76AAA">
        <w:rPr>
          <w:rFonts w:hint="eastAsia"/>
        </w:rPr>
        <w:t>难以为继</w:t>
      </w:r>
      <w:ins w:id="162" w:author="王 自飞" w:date="2021-02-02T23:07:00Z">
        <w:r>
          <w:rPr>
            <w:rFonts w:hint="eastAsia"/>
          </w:rPr>
          <w:t>了</w:t>
        </w:r>
      </w:ins>
      <w:r w:rsidR="00E76AAA">
        <w:rPr>
          <w:rFonts w:hint="eastAsia"/>
        </w:rPr>
        <w:t>……</w:t>
      </w:r>
    </w:p>
    <w:p w14:paraId="2D50D082" w14:textId="77777777" w:rsidR="005F3EDC" w:rsidRDefault="005F3EDC">
      <w:pPr>
        <w:ind w:firstLine="420"/>
      </w:pPr>
    </w:p>
    <w:p w14:paraId="105BE418" w14:textId="5E53F7AA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10.3</w:t>
      </w:r>
      <w:r>
        <w:rPr>
          <w:rFonts w:hint="eastAsia"/>
          <w:b/>
          <w:bCs/>
          <w:i/>
          <w:iCs/>
        </w:rPr>
        <w:t>)</w:t>
      </w:r>
      <w:r w:rsidR="000F0263" w:rsidRPr="000F0263">
        <w:rPr>
          <w:rFonts w:hint="eastAsia"/>
        </w:rPr>
        <w:t xml:space="preserve"> </w:t>
      </w:r>
      <w:r w:rsidR="000F0263">
        <w:rPr>
          <w:rFonts w:hint="eastAsia"/>
        </w:rPr>
        <w:t>（浮在动画上的旁白文案）</w:t>
      </w:r>
    </w:p>
    <w:p w14:paraId="19B356AE" w14:textId="77777777" w:rsidR="0081785B" w:rsidRDefault="00E76AAA" w:rsidP="00A46C35">
      <w:pPr>
        <w:ind w:firstLine="420"/>
        <w:rPr>
          <w:ins w:id="163" w:author="王 自飞" w:date="2021-02-02T23:10:00Z"/>
        </w:rPr>
      </w:pPr>
      <w:commentRangeStart w:id="164"/>
      <w:del w:id="165" w:author="王 自飞" w:date="2021-02-02T23:10:00Z">
        <w:r w:rsidDel="0081785B">
          <w:rPr>
            <w:rFonts w:hint="eastAsia"/>
          </w:rPr>
          <w:lastRenderedPageBreak/>
          <w:delText>“拯救者计划”</w:delText>
        </w:r>
      </w:del>
      <w:del w:id="166" w:author="王 自飞" w:date="2021-02-02T23:07:00Z">
        <w:r w:rsidDel="00A46C35">
          <w:rPr>
            <w:rFonts w:hint="eastAsia"/>
          </w:rPr>
          <w:delText>需要您</w:delText>
        </w:r>
      </w:del>
      <w:commentRangeEnd w:id="164"/>
      <w:ins w:id="167" w:author="王 自飞" w:date="2021-02-02T23:10:00Z">
        <w:r w:rsidR="0081785B">
          <w:rPr>
            <w:rFonts w:hint="eastAsia"/>
          </w:rPr>
          <w:t>在此情形下，“拯救者计划”应运而生</w:t>
        </w:r>
      </w:ins>
    </w:p>
    <w:p w14:paraId="304A3088" w14:textId="03413A05" w:rsidR="005F3EDC" w:rsidDel="0081785B" w:rsidRDefault="0081785B" w:rsidP="00A46C35">
      <w:pPr>
        <w:ind w:firstLine="420"/>
        <w:rPr>
          <w:del w:id="168" w:author="王 自飞" w:date="2021-02-02T23:10:00Z"/>
        </w:rPr>
      </w:pPr>
      <w:ins w:id="169" w:author="王 自飞" w:date="2021-02-02T23:10:00Z">
        <w:r>
          <w:rPr>
            <w:rFonts w:hint="eastAsia"/>
          </w:rPr>
          <w:t>这是一项帮助K</w:t>
        </w:r>
        <w:r>
          <w:t>114</w:t>
        </w:r>
        <w:r>
          <w:rPr>
            <w:rFonts w:hint="eastAsia"/>
          </w:rPr>
          <w:t>居民</w:t>
        </w:r>
      </w:ins>
      <w:ins w:id="170" w:author="王 自飞" w:date="2021-02-02T23:11:00Z">
        <w:r>
          <w:rPr>
            <w:rFonts w:hint="eastAsia"/>
          </w:rPr>
          <w:t>们恢复健康、重建家园的计划！</w:t>
        </w:r>
      </w:ins>
      <w:del w:id="171" w:author="王 自飞" w:date="2021-02-02T23:07:00Z">
        <w:r w:rsidR="00BE10E3" w:rsidDel="00A46C35">
          <w:rPr>
            <w:rStyle w:val="a8"/>
          </w:rPr>
          <w:commentReference w:id="164"/>
        </w:r>
      </w:del>
    </w:p>
    <w:p w14:paraId="24282062" w14:textId="256FF39E" w:rsidR="0066287D" w:rsidRDefault="001B52BC" w:rsidP="001B52BC">
      <w:pPr>
        <w:ind w:firstLine="420"/>
        <w:rPr>
          <w:ins w:id="172" w:author="王 自飞" w:date="2021-02-02T23:13:00Z"/>
        </w:rPr>
      </w:pPr>
      <w:ins w:id="173" w:author="王 自飞" w:date="2021-02-02T23:42:00Z">
        <w:r>
          <w:rPr>
            <w:rFonts w:hint="eastAsia"/>
          </w:rPr>
          <w:t>作为使者的你，需要</w:t>
        </w:r>
      </w:ins>
      <w:ins w:id="174" w:author="王 自飞" w:date="2021-02-02T23:13:00Z">
        <w:r w:rsidR="0066287D">
          <w:rPr>
            <w:rFonts w:hint="eastAsia"/>
          </w:rPr>
          <w:t>通过</w:t>
        </w:r>
      </w:ins>
      <w:ins w:id="175" w:author="王 自飞" w:date="2021-02-02T23:14:00Z">
        <w:r w:rsidR="0066287D">
          <w:rPr>
            <w:rFonts w:hint="eastAsia"/>
          </w:rPr>
          <w:t>帮助</w:t>
        </w:r>
      </w:ins>
      <w:ins w:id="176" w:author="王 自飞" w:date="2021-02-02T23:15:00Z">
        <w:r w:rsidR="0066287D">
          <w:rPr>
            <w:rFonts w:hint="eastAsia"/>
          </w:rPr>
          <w:t>人们</w:t>
        </w:r>
      </w:ins>
      <w:ins w:id="177" w:author="王 自飞" w:date="2021-02-02T23:14:00Z">
        <w:r w:rsidR="0066287D">
          <w:rPr>
            <w:rFonts w:hint="eastAsia"/>
          </w:rPr>
          <w:t>解决难题来</w:t>
        </w:r>
      </w:ins>
      <w:ins w:id="178" w:author="王 自飞" w:date="2021-02-02T23:13:00Z">
        <w:r w:rsidR="0066287D">
          <w:rPr>
            <w:rFonts w:hint="eastAsia"/>
          </w:rPr>
          <w:t>完成</w:t>
        </w:r>
      </w:ins>
      <w:ins w:id="179" w:author="王 自飞" w:date="2021-02-02T23:45:00Z">
        <w:r w:rsidR="00E60422">
          <w:rPr>
            <w:rFonts w:hint="eastAsia"/>
          </w:rPr>
          <w:t>每日</w:t>
        </w:r>
      </w:ins>
      <w:ins w:id="180" w:author="王 自飞" w:date="2021-02-02T23:13:00Z">
        <w:r w:rsidR="0066287D">
          <w:rPr>
            <w:rFonts w:hint="eastAsia"/>
          </w:rPr>
          <w:t>任务</w:t>
        </w:r>
      </w:ins>
    </w:p>
    <w:p w14:paraId="22BDE742" w14:textId="25630F73" w:rsidR="00E60422" w:rsidRDefault="0066287D" w:rsidP="001B52BC">
      <w:pPr>
        <w:ind w:firstLine="420"/>
        <w:rPr>
          <w:ins w:id="181" w:author="王 自飞" w:date="2021-02-02T23:44:00Z"/>
        </w:rPr>
      </w:pPr>
      <w:ins w:id="182" w:author="王 自飞" w:date="2021-02-02T23:15:00Z">
        <w:r>
          <w:rPr>
            <w:rFonts w:hint="eastAsia"/>
          </w:rPr>
          <w:t>从而</w:t>
        </w:r>
      </w:ins>
      <w:ins w:id="183" w:author="王 自飞" w:date="2021-02-02T23:13:00Z">
        <w:r>
          <w:rPr>
            <w:rFonts w:hint="eastAsia"/>
          </w:rPr>
          <w:t>收获</w:t>
        </w:r>
      </w:ins>
      <w:ins w:id="184" w:author="王 自飞" w:date="2021-02-02T23:16:00Z">
        <w:r>
          <w:rPr>
            <w:rFonts w:hint="eastAsia"/>
          </w:rPr>
          <w:t>各类</w:t>
        </w:r>
      </w:ins>
      <w:ins w:id="185" w:author="王 自飞" w:date="2021-02-02T23:45:00Z">
        <w:r w:rsidR="00E60422">
          <w:rPr>
            <w:rFonts w:hint="eastAsia"/>
          </w:rPr>
          <w:t>重建港口的</w:t>
        </w:r>
      </w:ins>
      <w:ins w:id="186" w:author="王 自飞" w:date="2021-02-02T23:13:00Z">
        <w:r>
          <w:rPr>
            <w:rFonts w:hint="eastAsia"/>
          </w:rPr>
          <w:t>物资和设备</w:t>
        </w:r>
      </w:ins>
      <w:ins w:id="187" w:author="王 自飞" w:date="2021-02-02T23:18:00Z">
        <w:r w:rsidR="00ED122C">
          <w:rPr>
            <w:rFonts w:hint="eastAsia"/>
          </w:rPr>
          <w:t>作为奖励</w:t>
        </w:r>
      </w:ins>
    </w:p>
    <w:p w14:paraId="649E946B" w14:textId="427EF105" w:rsidR="0066287D" w:rsidRDefault="00D65D3D" w:rsidP="001B52BC">
      <w:pPr>
        <w:ind w:firstLine="420"/>
        <w:rPr>
          <w:ins w:id="188" w:author="王 自飞" w:date="2021-02-02T23:15:00Z"/>
        </w:rPr>
      </w:pPr>
      <w:ins w:id="189" w:author="王 自飞" w:date="2021-02-02T23:45:00Z">
        <w:r>
          <w:rPr>
            <w:rFonts w:hint="eastAsia"/>
          </w:rPr>
          <w:t>然后</w:t>
        </w:r>
      </w:ins>
      <w:ins w:id="190" w:author="王 自飞" w:date="2021-02-02T23:43:00Z">
        <w:r w:rsidR="001B52BC">
          <w:rPr>
            <w:rFonts w:hint="eastAsia"/>
          </w:rPr>
          <w:t>一步步</w:t>
        </w:r>
      </w:ins>
      <w:ins w:id="191" w:author="王 自飞" w:date="2021-02-02T23:15:00Z">
        <w:r w:rsidR="0066287D">
          <w:rPr>
            <w:rFonts w:hint="eastAsia"/>
          </w:rPr>
          <w:t>重建宇宙空港，</w:t>
        </w:r>
      </w:ins>
      <w:ins w:id="192" w:author="王 自飞" w:date="2021-02-02T23:46:00Z">
        <w:r>
          <w:rPr>
            <w:rFonts w:hint="eastAsia"/>
          </w:rPr>
          <w:t>最终</w:t>
        </w:r>
      </w:ins>
      <w:ins w:id="193" w:author="王 自飞" w:date="2021-02-02T23:15:00Z">
        <w:r w:rsidR="0066287D">
          <w:rPr>
            <w:rFonts w:hint="eastAsia"/>
          </w:rPr>
          <w:t>恢复星际航线！</w:t>
        </w:r>
      </w:ins>
    </w:p>
    <w:p w14:paraId="293493A5" w14:textId="08589F6C" w:rsidR="005F3EDC" w:rsidDel="0066287D" w:rsidRDefault="00E76AAA">
      <w:pPr>
        <w:ind w:firstLine="420"/>
        <w:rPr>
          <w:del w:id="194" w:author="王 自飞" w:date="2021-02-02T23:16:00Z"/>
        </w:rPr>
      </w:pPr>
      <w:del w:id="195" w:author="王 自飞" w:date="2021-02-02T23:16:00Z">
        <w:r w:rsidDel="0066287D">
          <w:rPr>
            <w:rFonts w:hint="eastAsia"/>
          </w:rPr>
          <w:delText>一步步帮助居民们重获健康</w:delText>
        </w:r>
      </w:del>
    </w:p>
    <w:p w14:paraId="6110EA4B" w14:textId="1B86EAD7" w:rsidR="005F3EDC" w:rsidDel="0066287D" w:rsidRDefault="00E76AAA">
      <w:pPr>
        <w:ind w:firstLine="420"/>
        <w:rPr>
          <w:del w:id="196" w:author="王 自飞" w:date="2021-02-02T23:16:00Z"/>
        </w:rPr>
      </w:pPr>
      <w:del w:id="197" w:author="王 自飞" w:date="2021-02-02T23:16:00Z">
        <w:r w:rsidDel="0066287D">
          <w:rPr>
            <w:rFonts w:hint="eastAsia"/>
          </w:rPr>
          <w:delText>在这一过程中，通过完成任务</w:delText>
        </w:r>
      </w:del>
    </w:p>
    <w:p w14:paraId="60F938C7" w14:textId="734E1B91" w:rsidR="005F3EDC" w:rsidDel="0066287D" w:rsidRDefault="00E76AAA">
      <w:pPr>
        <w:ind w:firstLine="420"/>
        <w:rPr>
          <w:del w:id="198" w:author="王 自飞" w:date="2021-02-02T23:16:00Z"/>
        </w:rPr>
      </w:pPr>
      <w:del w:id="199" w:author="王 自飞" w:date="2021-02-02T23:16:00Z">
        <w:r w:rsidDel="0066287D">
          <w:rPr>
            <w:rFonts w:hint="eastAsia"/>
          </w:rPr>
          <w:delText>您将会收获重建空港所需的物资和设备</w:delText>
        </w:r>
      </w:del>
    </w:p>
    <w:p w14:paraId="54041BF5" w14:textId="71A81CBA" w:rsidR="005F3EDC" w:rsidDel="0066287D" w:rsidRDefault="00E76AAA">
      <w:pPr>
        <w:ind w:firstLine="420"/>
        <w:rPr>
          <w:del w:id="200" w:author="王 自飞" w:date="2021-02-02T23:16:00Z"/>
        </w:rPr>
      </w:pPr>
      <w:del w:id="201" w:author="王 自飞" w:date="2021-02-02T23:16:00Z">
        <w:r w:rsidDel="0066287D">
          <w:rPr>
            <w:rFonts w:hint="eastAsia"/>
          </w:rPr>
          <w:delText>最终重建宇宙空港，恢复星际航线！</w:delText>
        </w:r>
      </w:del>
    </w:p>
    <w:p w14:paraId="3CB174E6" w14:textId="460FB08A" w:rsidR="005F3EDC" w:rsidDel="0066287D" w:rsidRDefault="00E76AAA">
      <w:pPr>
        <w:ind w:firstLine="420"/>
        <w:rPr>
          <w:del w:id="202" w:author="王 自飞" w:date="2021-02-02T23:16:00Z"/>
        </w:rPr>
      </w:pPr>
      <w:del w:id="203" w:author="王 自飞" w:date="2021-02-02T23:16:00Z">
        <w:r w:rsidDel="0066287D">
          <w:rPr>
            <w:rFonts w:hint="eastAsia"/>
          </w:rPr>
          <w:delText>相信您定能不负众望，凯旋而归！</w:delText>
        </w:r>
      </w:del>
    </w:p>
    <w:p w14:paraId="364D80BF" w14:textId="77777777" w:rsidR="005F3EDC" w:rsidRDefault="005F3EDC">
      <w:pPr>
        <w:ind w:firstLine="420"/>
      </w:pPr>
    </w:p>
    <w:p w14:paraId="5650E3F2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10.4</w:t>
      </w:r>
      <w:r>
        <w:rPr>
          <w:rFonts w:hint="eastAsia"/>
          <w:b/>
          <w:bCs/>
          <w:i/>
          <w:iCs/>
        </w:rPr>
        <w:t>)</w:t>
      </w:r>
    </w:p>
    <w:p w14:paraId="78459C78" w14:textId="77777777" w:rsidR="005F3EDC" w:rsidRDefault="00E76AAA">
      <w:pPr>
        <w:ind w:firstLine="420"/>
      </w:pPr>
      <w:r>
        <w:rPr>
          <w:rFonts w:hint="eastAsia"/>
        </w:rPr>
        <w:t>据最新情报</w:t>
      </w:r>
    </w:p>
    <w:p w14:paraId="21909477" w14:textId="77777777" w:rsidR="005F3EDC" w:rsidRDefault="00E76AAA">
      <w:pPr>
        <w:ind w:firstLine="420"/>
      </w:pPr>
      <w:r>
        <w:t>还有</w:t>
      </w:r>
      <w:r>
        <w:rPr>
          <w:rFonts w:hint="eastAsia"/>
        </w:rPr>
        <w:t>许多</w:t>
      </w:r>
      <w:r>
        <w:t>星球都</w:t>
      </w:r>
      <w:r>
        <w:rPr>
          <w:rFonts w:hint="eastAsia"/>
        </w:rPr>
        <w:t>受到了这种</w:t>
      </w:r>
      <w:r>
        <w:t>不明力量</w:t>
      </w:r>
      <w:r>
        <w:rPr>
          <w:rFonts w:hint="eastAsia"/>
        </w:rPr>
        <w:t>的影响</w:t>
      </w:r>
    </w:p>
    <w:p w14:paraId="429C7039" w14:textId="5F2788D1" w:rsidR="005F3EDC" w:rsidRDefault="00E76AAA">
      <w:pPr>
        <w:ind w:firstLine="420"/>
        <w:rPr>
          <w:ins w:id="204" w:author="王 自飞" w:date="2021-02-02T23:20:00Z"/>
        </w:rPr>
      </w:pPr>
      <w:r>
        <w:t>很多</w:t>
      </w:r>
      <w:r>
        <w:rPr>
          <w:rFonts w:hint="eastAsia"/>
        </w:rPr>
        <w:t>使者已经被派出去拯救这些星球</w:t>
      </w:r>
    </w:p>
    <w:p w14:paraId="0AB8AEE4" w14:textId="618DEB0A" w:rsidR="00FD4101" w:rsidRDefault="00FD4101">
      <w:pPr>
        <w:ind w:firstLine="420"/>
        <w:rPr>
          <w:ins w:id="205" w:author="王 自飞" w:date="2021-02-02T23:21:00Z"/>
        </w:rPr>
      </w:pPr>
      <w:ins w:id="206" w:author="王 自飞" w:date="2021-02-02T23:20:00Z">
        <w:r>
          <w:rPr>
            <w:rFonts w:hint="eastAsia"/>
          </w:rPr>
          <w:t>因此不要</w:t>
        </w:r>
      </w:ins>
      <w:ins w:id="207" w:author="王 自飞" w:date="2021-02-02T23:21:00Z">
        <w:r>
          <w:rPr>
            <w:rFonts w:hint="eastAsia"/>
          </w:rPr>
          <w:t>以为自己很</w:t>
        </w:r>
      </w:ins>
      <w:ins w:id="208" w:author="王 自飞" w:date="2021-02-02T23:20:00Z">
        <w:r>
          <w:rPr>
            <w:rFonts w:hint="eastAsia"/>
          </w:rPr>
          <w:t>孤单</w:t>
        </w:r>
      </w:ins>
    </w:p>
    <w:p w14:paraId="1C7EDADE" w14:textId="6F1DC5B6" w:rsidR="00FD4101" w:rsidRDefault="00FD4101">
      <w:pPr>
        <w:ind w:firstLine="420"/>
      </w:pPr>
      <w:ins w:id="209" w:author="王 自飞" w:date="2021-02-02T23:21:00Z">
        <w:r>
          <w:rPr>
            <w:rFonts w:hint="eastAsia"/>
          </w:rPr>
          <w:t>其实有很多人</w:t>
        </w:r>
      </w:ins>
      <w:ins w:id="210" w:author="王 自飞" w:date="2021-02-02T23:47:00Z">
        <w:r w:rsidR="00D65D3D">
          <w:rPr>
            <w:rFonts w:hint="eastAsia"/>
          </w:rPr>
          <w:t>正</w:t>
        </w:r>
      </w:ins>
      <w:ins w:id="211" w:author="王 自飞" w:date="2021-02-02T23:21:00Z">
        <w:r>
          <w:rPr>
            <w:rFonts w:hint="eastAsia"/>
          </w:rPr>
          <w:t>在跟你一起战斗！</w:t>
        </w:r>
      </w:ins>
    </w:p>
    <w:p w14:paraId="068A1021" w14:textId="708330DC" w:rsidR="005F3EDC" w:rsidRDefault="00E76AAA">
      <w:pPr>
        <w:ind w:firstLine="420"/>
      </w:pPr>
      <w:del w:id="212" w:author="王 自飞" w:date="2021-02-02T23:21:00Z">
        <w:r w:rsidDel="00FD4101">
          <w:rPr>
            <w:rFonts w:hint="eastAsia"/>
          </w:rPr>
          <w:delText>记住，您不是一个人在战斗！</w:delText>
        </w:r>
      </w:del>
    </w:p>
    <w:p w14:paraId="79997829" w14:textId="08DBA3AB" w:rsidR="005F3EDC" w:rsidRDefault="00E76AAA">
      <w:pPr>
        <w:ind w:firstLine="420"/>
      </w:pPr>
      <w:r>
        <w:rPr>
          <w:rFonts w:hint="eastAsia"/>
        </w:rPr>
        <w:t>（互动按钮）：【</w:t>
      </w:r>
      <w:r w:rsidR="00ED02A1">
        <w:rPr>
          <w:rFonts w:hint="eastAsia"/>
        </w:rPr>
        <w:t>好的</w:t>
      </w:r>
      <w:r>
        <w:rPr>
          <w:rFonts w:hint="eastAsia"/>
        </w:rPr>
        <w:t>】</w:t>
      </w:r>
    </w:p>
    <w:p w14:paraId="0FA3A340" w14:textId="77777777" w:rsidR="005F3EDC" w:rsidRDefault="005F3EDC">
      <w:pPr>
        <w:ind w:firstLine="420"/>
      </w:pPr>
    </w:p>
    <w:p w14:paraId="13BA8686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11</w:t>
      </w:r>
      <w:r>
        <w:rPr>
          <w:rFonts w:hint="eastAsia"/>
          <w:b/>
          <w:bCs/>
          <w:i/>
          <w:iCs/>
        </w:rPr>
        <w:t>)</w:t>
      </w:r>
    </w:p>
    <w:p w14:paraId="75C785F6" w14:textId="77777777" w:rsidR="005F3EDC" w:rsidRDefault="00E76AAA">
      <w:pPr>
        <w:ind w:firstLine="420"/>
      </w:pPr>
      <w:r>
        <w:rPr>
          <w:rFonts w:hint="eastAsia"/>
        </w:rPr>
        <w:t>（头像）：星际委员会</w:t>
      </w:r>
    </w:p>
    <w:p w14:paraId="026B32EB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658D2148" w14:textId="77777777" w:rsidR="005F3EDC" w:rsidRDefault="00E76AAA">
      <w:pPr>
        <w:ind w:firstLine="420"/>
      </w:pPr>
      <w:r>
        <w:rPr>
          <w:rFonts w:hint="eastAsia"/>
        </w:rPr>
        <w:t>在正式开始‘拯救者计划’之前</w:t>
      </w:r>
    </w:p>
    <w:p w14:paraId="7242C509" w14:textId="25BA906B" w:rsidR="005F3EDC" w:rsidRDefault="00FD4101">
      <w:pPr>
        <w:ind w:firstLine="420"/>
        <w:rPr>
          <w:ins w:id="213" w:author="王 自飞" w:date="2021-02-02T23:23:00Z"/>
        </w:rPr>
      </w:pPr>
      <w:ins w:id="214" w:author="王 自飞" w:date="2021-02-02T23:21:00Z">
        <w:r>
          <w:rPr>
            <w:rFonts w:hint="eastAsia"/>
          </w:rPr>
          <w:t>你</w:t>
        </w:r>
      </w:ins>
      <w:del w:id="215" w:author="王 自飞" w:date="2021-02-02T23:21:00Z">
        <w:r w:rsidR="00E76AAA" w:rsidDel="00FD4101">
          <w:rPr>
            <w:rFonts w:hint="eastAsia"/>
          </w:rPr>
          <w:delText>您</w:delText>
        </w:r>
      </w:del>
      <w:r w:rsidR="00E76AAA">
        <w:rPr>
          <w:rFonts w:hint="eastAsia"/>
        </w:rPr>
        <w:t>想知道自己对</w:t>
      </w:r>
      <w:del w:id="216" w:author="王 自飞" w:date="2021-02-02T23:21:00Z">
        <w:r w:rsidR="00E76AAA" w:rsidDel="00FD4101">
          <w:rPr>
            <w:rFonts w:hint="eastAsia"/>
          </w:rPr>
          <w:delText>烟草</w:delText>
        </w:r>
      </w:del>
      <w:ins w:id="217" w:author="Zhang, Ge (Boris) [JRDCN]" w:date="2021-01-28T11:13:00Z">
        <w:r w:rsidR="00BE10E3">
          <w:rPr>
            <w:rFonts w:hint="eastAsia"/>
          </w:rPr>
          <w:t>香烟</w:t>
        </w:r>
      </w:ins>
      <w:r w:rsidR="00E76AAA">
        <w:rPr>
          <w:rFonts w:hint="eastAsia"/>
        </w:rPr>
        <w:t>的依赖程度吗？</w:t>
      </w:r>
    </w:p>
    <w:p w14:paraId="092E4B1B" w14:textId="77777777" w:rsidR="00872ADD" w:rsidRDefault="00872ADD" w:rsidP="00872ADD">
      <w:pPr>
        <w:ind w:firstLine="420"/>
        <w:rPr>
          <w:ins w:id="218" w:author="王 自飞" w:date="2021-02-02T23:23:00Z"/>
        </w:rPr>
      </w:pPr>
      <w:ins w:id="219" w:author="王 自飞" w:date="2021-02-02T23:23:00Z">
        <w:r>
          <w:rPr>
            <w:rFonts w:hint="eastAsia"/>
          </w:rPr>
          <w:t>这里有一份科学测试量表，只需几个问题就可以很方便地知道结果！</w:t>
        </w:r>
      </w:ins>
    </w:p>
    <w:p w14:paraId="01432D52" w14:textId="42DADA0D" w:rsidR="00872ADD" w:rsidRPr="00872ADD" w:rsidRDefault="00310ABA">
      <w:pPr>
        <w:ind w:firstLine="420"/>
      </w:pPr>
      <w:ins w:id="220" w:author="王 自飞" w:date="2021-02-02T23:24:00Z">
        <w:r>
          <w:rPr>
            <w:rFonts w:hint="eastAsia"/>
          </w:rPr>
          <w:t>不妨</w:t>
        </w:r>
        <w:r w:rsidR="00872ADD">
          <w:rPr>
            <w:rFonts w:hint="eastAsia"/>
          </w:rPr>
          <w:t>试一下吧！</w:t>
        </w:r>
      </w:ins>
    </w:p>
    <w:p w14:paraId="5A886930" w14:textId="189F3673" w:rsidR="00FD4101" w:rsidDel="00872ADD" w:rsidRDefault="00E76AAA" w:rsidP="00872ADD">
      <w:pPr>
        <w:ind w:firstLine="420"/>
        <w:rPr>
          <w:del w:id="221" w:author="王 自飞" w:date="2021-02-02T23:24:00Z"/>
        </w:rPr>
      </w:pPr>
      <w:del w:id="222" w:author="王 自飞" w:date="2021-02-02T23:22:00Z">
        <w:r w:rsidDel="00FD4101">
          <w:rPr>
            <w:rFonts w:hint="eastAsia"/>
          </w:rPr>
          <w:delText>我们为您准备了</w:delText>
        </w:r>
      </w:del>
      <w:del w:id="223" w:author="王 自飞" w:date="2021-02-02T23:24:00Z">
        <w:r w:rsidDel="00872ADD">
          <w:rPr>
            <w:rFonts w:hint="eastAsia"/>
          </w:rPr>
          <w:delText>科学</w:delText>
        </w:r>
      </w:del>
      <w:del w:id="224" w:author="王 自飞" w:date="2021-02-02T23:22:00Z">
        <w:r w:rsidDel="00FD4101">
          <w:rPr>
            <w:rFonts w:hint="eastAsia"/>
          </w:rPr>
          <w:delText>的</w:delText>
        </w:r>
      </w:del>
      <w:del w:id="225" w:author="王 自飞" w:date="2021-02-02T23:24:00Z">
        <w:r w:rsidDel="00872ADD">
          <w:rPr>
            <w:rFonts w:hint="eastAsia"/>
          </w:rPr>
          <w:delText>测试量表</w:delText>
        </w:r>
      </w:del>
    </w:p>
    <w:p w14:paraId="0C01A5F3" w14:textId="276DB92B" w:rsidR="005F3EDC" w:rsidDel="00FD4101" w:rsidRDefault="00E76AAA">
      <w:pPr>
        <w:ind w:firstLine="420"/>
        <w:rPr>
          <w:del w:id="226" w:author="王 自飞" w:date="2021-02-02T23:22:00Z"/>
        </w:rPr>
      </w:pPr>
      <w:del w:id="227" w:author="王 自飞" w:date="2021-02-02T23:22:00Z">
        <w:r w:rsidDel="00FD4101">
          <w:rPr>
            <w:rFonts w:hint="eastAsia"/>
          </w:rPr>
          <w:delText>几个问题即可知晓结果。</w:delText>
        </w:r>
      </w:del>
    </w:p>
    <w:p w14:paraId="36480649" w14:textId="207D6CCF" w:rsidR="005F3EDC" w:rsidRDefault="00E76AAA">
      <w:pPr>
        <w:ind w:firstLine="420"/>
      </w:pPr>
      <w:r>
        <w:rPr>
          <w:rFonts w:hint="eastAsia"/>
        </w:rPr>
        <w:t>（互动按钮）：</w:t>
      </w:r>
      <w:r w:rsidR="000F0263">
        <w:rPr>
          <w:rFonts w:hint="eastAsia"/>
        </w:rPr>
        <w:t>【</w:t>
      </w:r>
      <w:r w:rsidR="000F0263">
        <w:t>开始</w:t>
      </w:r>
      <w:r w:rsidR="00035B55">
        <w:rPr>
          <w:rFonts w:hint="eastAsia"/>
        </w:rPr>
        <w:t>测试</w:t>
      </w:r>
      <w:r w:rsidR="000F0263">
        <w:rPr>
          <w:rFonts w:hint="eastAsia"/>
        </w:rPr>
        <w:t>】</w:t>
      </w:r>
    </w:p>
    <w:p w14:paraId="04260267" w14:textId="77777777" w:rsidR="005F3EDC" w:rsidRDefault="005F3EDC">
      <w:pPr>
        <w:ind w:firstLine="420"/>
      </w:pPr>
    </w:p>
    <w:p w14:paraId="4136E1C4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12.1</w:t>
      </w:r>
      <w:r>
        <w:rPr>
          <w:rFonts w:hint="eastAsia"/>
          <w:b/>
          <w:bCs/>
          <w:i/>
          <w:iCs/>
        </w:rPr>
        <w:t>）</w:t>
      </w:r>
    </w:p>
    <w:p w14:paraId="717FE674" w14:textId="2D4CA2BD" w:rsidR="005F3EDC" w:rsidRDefault="00E76AAA">
      <w:pPr>
        <w:ind w:firstLine="420"/>
      </w:pPr>
      <w:r>
        <w:t>(标题): 一般来说，</w:t>
      </w:r>
      <w:del w:id="228" w:author="王 自飞" w:date="2021-02-02T23:24:00Z">
        <w:r w:rsidDel="00687C32">
          <w:rPr>
            <w:rFonts w:hint="eastAsia"/>
          </w:rPr>
          <w:delText>您</w:delText>
        </w:r>
      </w:del>
      <w:ins w:id="229" w:author="王 自飞" w:date="2021-02-02T23:24:00Z">
        <w:r w:rsidR="00687C32">
          <w:rPr>
            <w:rFonts w:hint="eastAsia"/>
          </w:rPr>
          <w:t>你</w:t>
        </w:r>
      </w:ins>
      <w:r>
        <w:t>早晨醒来后多长时间吸第一支烟？</w:t>
      </w:r>
    </w:p>
    <w:p w14:paraId="52B8F091" w14:textId="77777777" w:rsidR="005F3EDC" w:rsidRDefault="00E76AAA">
      <w:pPr>
        <w:ind w:firstLine="420"/>
      </w:pPr>
      <w:r>
        <w:t>5分钟内 (注：Score = 3)</w:t>
      </w:r>
    </w:p>
    <w:p w14:paraId="1BF1D168" w14:textId="77777777" w:rsidR="005F3EDC" w:rsidRDefault="00E76AAA">
      <w:pPr>
        <w:ind w:firstLine="420"/>
      </w:pPr>
      <w:r>
        <w:t>5到30分钟 (注：Score = 2)</w:t>
      </w:r>
    </w:p>
    <w:p w14:paraId="26FB3762" w14:textId="77777777" w:rsidR="005F3EDC" w:rsidRDefault="00E76AAA">
      <w:pPr>
        <w:ind w:firstLine="420"/>
      </w:pPr>
      <w:r>
        <w:t>31到60分钟 (注：Score = 1)</w:t>
      </w:r>
    </w:p>
    <w:p w14:paraId="0E8871B6" w14:textId="77777777" w:rsidR="005F3EDC" w:rsidRDefault="00E76AAA">
      <w:pPr>
        <w:ind w:firstLine="420"/>
      </w:pPr>
      <w:r>
        <w:t xml:space="preserve">60分钟后 (注：Score = 0) </w:t>
      </w:r>
    </w:p>
    <w:p w14:paraId="237F150E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12.2</w:t>
      </w:r>
      <w:r>
        <w:rPr>
          <w:rFonts w:hint="eastAsia"/>
          <w:b/>
          <w:bCs/>
          <w:i/>
          <w:iCs/>
        </w:rPr>
        <w:t>）</w:t>
      </w:r>
    </w:p>
    <w:p w14:paraId="5D578DEE" w14:textId="77777777" w:rsidR="005F3EDC" w:rsidRDefault="00E76AAA">
      <w:pPr>
        <w:ind w:firstLine="420"/>
      </w:pPr>
      <w:r>
        <w:t xml:space="preserve"> (标题): 早晨醒来后第一个小时内的吸烟是否多于其它时间?</w:t>
      </w:r>
    </w:p>
    <w:p w14:paraId="02ECC71F" w14:textId="77777777" w:rsidR="005F3EDC" w:rsidRDefault="00E76AAA">
      <w:pPr>
        <w:ind w:firstLine="420"/>
      </w:pPr>
      <w:r>
        <w:rPr>
          <w:rFonts w:hint="eastAsia"/>
        </w:rPr>
        <w:t>是</w:t>
      </w:r>
      <w:r>
        <w:t xml:space="preserve"> (注：Score = 1)</w:t>
      </w:r>
    </w:p>
    <w:p w14:paraId="509F93B4" w14:textId="77777777" w:rsidR="005F3EDC" w:rsidRDefault="00E76AAA">
      <w:pPr>
        <w:ind w:firstLine="420"/>
      </w:pPr>
      <w:r>
        <w:rPr>
          <w:rFonts w:hint="eastAsia"/>
        </w:rPr>
        <w:t>否</w:t>
      </w:r>
      <w:r>
        <w:t xml:space="preserve"> (注：Score = 0)</w:t>
      </w:r>
    </w:p>
    <w:p w14:paraId="14F23703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12.3</w:t>
      </w:r>
      <w:r>
        <w:rPr>
          <w:rFonts w:hint="eastAsia"/>
          <w:b/>
          <w:bCs/>
          <w:i/>
          <w:iCs/>
        </w:rPr>
        <w:t>）</w:t>
      </w:r>
    </w:p>
    <w:p w14:paraId="2B3537AC" w14:textId="1368C777" w:rsidR="005F3EDC" w:rsidRDefault="00E76AAA">
      <w:pPr>
        <w:ind w:firstLine="420"/>
      </w:pPr>
      <w:r>
        <w:t xml:space="preserve">(标题): </w:t>
      </w:r>
      <w:del w:id="230" w:author="王 自飞" w:date="2021-02-02T23:24:00Z">
        <w:r w:rsidDel="00687C32">
          <w:rPr>
            <w:rFonts w:hint="eastAsia"/>
          </w:rPr>
          <w:delText>您</w:delText>
        </w:r>
      </w:del>
      <w:ins w:id="231" w:author="王 自飞" w:date="2021-02-02T23:24:00Z">
        <w:r w:rsidR="00687C32">
          <w:rPr>
            <w:rFonts w:hint="eastAsia"/>
          </w:rPr>
          <w:t>你</w:t>
        </w:r>
      </w:ins>
      <w:r>
        <w:t>每天吸多少支烟？</w:t>
      </w:r>
    </w:p>
    <w:p w14:paraId="33A58333" w14:textId="77777777" w:rsidR="005F3EDC" w:rsidRDefault="00E76AAA">
      <w:pPr>
        <w:ind w:firstLine="420"/>
      </w:pPr>
      <w:r>
        <w:t>10 支及以下 (注：Score = 0)</w:t>
      </w:r>
    </w:p>
    <w:p w14:paraId="6FA6FA77" w14:textId="77777777" w:rsidR="005F3EDC" w:rsidRDefault="00E76AAA">
      <w:pPr>
        <w:ind w:firstLine="420"/>
      </w:pPr>
      <w:r>
        <w:lastRenderedPageBreak/>
        <w:t>11到20支 (注：Score = 1)</w:t>
      </w:r>
    </w:p>
    <w:p w14:paraId="73E3973F" w14:textId="77777777" w:rsidR="005F3EDC" w:rsidRDefault="00E76AAA">
      <w:pPr>
        <w:ind w:firstLine="420"/>
      </w:pPr>
      <w:r>
        <w:t>21到30支 (注：Score = 2)</w:t>
      </w:r>
    </w:p>
    <w:p w14:paraId="7D2E3B01" w14:textId="77777777" w:rsidR="005F3EDC" w:rsidRDefault="00E76AAA">
      <w:pPr>
        <w:ind w:firstLine="420"/>
      </w:pPr>
      <w:r>
        <w:t xml:space="preserve">31支及以上 (注：Score = 3) </w:t>
      </w:r>
    </w:p>
    <w:p w14:paraId="719A7D96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12.4</w:t>
      </w:r>
      <w:r>
        <w:rPr>
          <w:rFonts w:hint="eastAsia"/>
          <w:b/>
          <w:bCs/>
          <w:i/>
          <w:iCs/>
        </w:rPr>
        <w:t>）</w:t>
      </w:r>
    </w:p>
    <w:p w14:paraId="4ED0D6CE" w14:textId="4040B8C4" w:rsidR="005F3EDC" w:rsidRDefault="00E76AAA">
      <w:pPr>
        <w:ind w:firstLine="420"/>
      </w:pPr>
      <w:r>
        <w:t xml:space="preserve">(标题): </w:t>
      </w:r>
      <w:del w:id="232" w:author="王 自飞" w:date="2021-02-02T23:25:00Z">
        <w:r w:rsidDel="00687C32">
          <w:delText>您</w:delText>
        </w:r>
      </w:del>
      <w:ins w:id="233" w:author="王 自飞" w:date="2021-02-02T23:25:00Z">
        <w:r w:rsidR="00687C32">
          <w:rPr>
            <w:rFonts w:hint="eastAsia"/>
          </w:rPr>
          <w:t>你</w:t>
        </w:r>
      </w:ins>
      <w:r>
        <w:t>在禁止吸烟的场所时是否会感到不吸烟难以坚持？</w:t>
      </w:r>
    </w:p>
    <w:p w14:paraId="3CCD8BA8" w14:textId="77777777" w:rsidR="005F3EDC" w:rsidRDefault="00E76AAA">
      <w:pPr>
        <w:ind w:firstLine="420"/>
      </w:pPr>
      <w:r>
        <w:t>(正文): （如图书馆、电影院等）</w:t>
      </w:r>
    </w:p>
    <w:p w14:paraId="3473784F" w14:textId="77777777" w:rsidR="005F3EDC" w:rsidRDefault="00E76AAA">
      <w:pPr>
        <w:ind w:firstLine="420"/>
      </w:pPr>
      <w:r>
        <w:rPr>
          <w:rFonts w:hint="eastAsia"/>
        </w:rPr>
        <w:t>是</w:t>
      </w:r>
      <w:r>
        <w:t xml:space="preserve"> (注：Score = 1)</w:t>
      </w:r>
    </w:p>
    <w:p w14:paraId="4CDB4517" w14:textId="77777777" w:rsidR="005F3EDC" w:rsidRDefault="00E76AAA">
      <w:pPr>
        <w:ind w:firstLine="420"/>
      </w:pPr>
      <w:r>
        <w:rPr>
          <w:rFonts w:hint="eastAsia"/>
        </w:rPr>
        <w:t>否</w:t>
      </w:r>
      <w:r>
        <w:t xml:space="preserve"> (注：Score = 0)</w:t>
      </w:r>
    </w:p>
    <w:p w14:paraId="12F66DC2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12.5</w:t>
      </w:r>
      <w:r>
        <w:rPr>
          <w:rFonts w:hint="eastAsia"/>
          <w:b/>
          <w:bCs/>
          <w:i/>
          <w:iCs/>
        </w:rPr>
        <w:t>）</w:t>
      </w:r>
    </w:p>
    <w:p w14:paraId="12DD5C42" w14:textId="77777777" w:rsidR="005F3EDC" w:rsidRDefault="00E76AAA">
      <w:pPr>
        <w:ind w:firstLine="420"/>
      </w:pPr>
      <w:r>
        <w:t>(标题): 最不愿意放弃哪种情况下的吸烟?</w:t>
      </w:r>
    </w:p>
    <w:p w14:paraId="51290CF8" w14:textId="77777777" w:rsidR="005F3EDC" w:rsidRDefault="00E76AAA">
      <w:pPr>
        <w:ind w:firstLine="420"/>
      </w:pPr>
      <w:r>
        <w:rPr>
          <w:rFonts w:hint="eastAsia"/>
        </w:rPr>
        <w:t>早上第一支</w:t>
      </w:r>
      <w:r>
        <w:t xml:space="preserve"> (注：Score = 1)</w:t>
      </w:r>
    </w:p>
    <w:p w14:paraId="2EE35A64" w14:textId="77777777" w:rsidR="005F3EDC" w:rsidRDefault="00E76AAA">
      <w:pPr>
        <w:ind w:firstLine="420"/>
      </w:pPr>
      <w:r>
        <w:rPr>
          <w:rFonts w:hint="eastAsia"/>
        </w:rPr>
        <w:t>其他</w:t>
      </w:r>
      <w:r>
        <w:t xml:space="preserve"> (注：Score = 0)</w:t>
      </w:r>
    </w:p>
    <w:p w14:paraId="630F6F10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12.6</w:t>
      </w:r>
      <w:r>
        <w:rPr>
          <w:rFonts w:hint="eastAsia"/>
          <w:b/>
          <w:bCs/>
          <w:i/>
          <w:iCs/>
        </w:rPr>
        <w:t>）</w:t>
      </w:r>
    </w:p>
    <w:p w14:paraId="6224B69E" w14:textId="3D420A2C" w:rsidR="005F3EDC" w:rsidRDefault="00E76AAA">
      <w:pPr>
        <w:ind w:firstLine="420"/>
      </w:pPr>
      <w:r>
        <w:t xml:space="preserve">(标题): </w:t>
      </w:r>
      <w:del w:id="234" w:author="王 自飞" w:date="2021-02-02T23:25:00Z">
        <w:r w:rsidDel="00687C32">
          <w:rPr>
            <w:rFonts w:hint="eastAsia"/>
          </w:rPr>
          <w:delText>您</w:delText>
        </w:r>
      </w:del>
      <w:ins w:id="235" w:author="王 自飞" w:date="2021-02-02T23:25:00Z">
        <w:r w:rsidR="00687C32">
          <w:rPr>
            <w:rFonts w:hint="eastAsia"/>
          </w:rPr>
          <w:t>你</w:t>
        </w:r>
      </w:ins>
      <w:r>
        <w:t>是否在患病卧床期间仍在吸烟?</w:t>
      </w:r>
    </w:p>
    <w:p w14:paraId="357EA444" w14:textId="77777777" w:rsidR="005F3EDC" w:rsidRDefault="00E76AAA">
      <w:pPr>
        <w:ind w:firstLine="420"/>
      </w:pPr>
      <w:r>
        <w:rPr>
          <w:rFonts w:hint="eastAsia"/>
        </w:rPr>
        <w:t>是</w:t>
      </w:r>
      <w:r>
        <w:t xml:space="preserve"> (注：Score = 1)</w:t>
      </w:r>
    </w:p>
    <w:p w14:paraId="56708883" w14:textId="77777777" w:rsidR="005F3EDC" w:rsidRDefault="00E76AAA">
      <w:pPr>
        <w:ind w:firstLine="420"/>
      </w:pPr>
      <w:r>
        <w:rPr>
          <w:rFonts w:hint="eastAsia"/>
        </w:rPr>
        <w:t>否</w:t>
      </w:r>
      <w:r>
        <w:t xml:space="preserve"> (注：Score = 0)</w:t>
      </w:r>
    </w:p>
    <w:p w14:paraId="3631F231" w14:textId="77777777" w:rsidR="005F3EDC" w:rsidRDefault="005F3EDC">
      <w:pPr>
        <w:ind w:firstLine="420"/>
      </w:pPr>
    </w:p>
    <w:p w14:paraId="35250B28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引导文案（P</w:t>
      </w:r>
      <w:r>
        <w:rPr>
          <w:b/>
          <w:bCs/>
          <w:i/>
          <w:iCs/>
        </w:rPr>
        <w:t>13</w:t>
      </w:r>
      <w:r>
        <w:rPr>
          <w:rFonts w:hint="eastAsia"/>
          <w:b/>
          <w:bCs/>
          <w:i/>
          <w:iCs/>
        </w:rPr>
        <w:t>）</w:t>
      </w:r>
    </w:p>
    <w:p w14:paraId="6929D0B3" w14:textId="77777777" w:rsidR="005F3EDC" w:rsidRDefault="00E76AAA">
      <w:pPr>
        <w:ind w:firstLine="420"/>
      </w:pPr>
      <w:r>
        <w:rPr>
          <w:rFonts w:hint="eastAsia"/>
        </w:rPr>
        <w:t>（标题）：早间任务已完成</w:t>
      </w:r>
    </w:p>
    <w:p w14:paraId="043854B3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0015F933" w14:textId="250D4E04" w:rsidR="005F3EDC" w:rsidRDefault="00E76AAA">
      <w:pPr>
        <w:ind w:firstLine="420"/>
      </w:pPr>
      <w:del w:id="236" w:author="王 自飞" w:date="2021-02-02T23:25:00Z">
        <w:r w:rsidDel="00687C32">
          <w:rPr>
            <w:rFonts w:hint="eastAsia"/>
          </w:rPr>
          <w:delText>您</w:delText>
        </w:r>
      </w:del>
      <w:ins w:id="237" w:author="王 自飞" w:date="2021-02-02T23:25:00Z">
        <w:r w:rsidR="00687C32">
          <w:rPr>
            <w:rFonts w:hint="eastAsia"/>
          </w:rPr>
          <w:t>你</w:t>
        </w:r>
      </w:ins>
      <w:r>
        <w:rPr>
          <w:rFonts w:hint="eastAsia"/>
        </w:rPr>
        <w:t>的香烟依赖程度的测试已完成</w:t>
      </w:r>
    </w:p>
    <w:p w14:paraId="6605C668" w14:textId="77777777" w:rsidR="005F3EDC" w:rsidRDefault="00E76AAA">
      <w:pPr>
        <w:ind w:firstLine="420"/>
      </w:pPr>
      <w:r>
        <w:rPr>
          <w:rFonts w:hint="eastAsia"/>
        </w:rPr>
        <w:t>结果将会在不久后发布</w:t>
      </w:r>
    </w:p>
    <w:p w14:paraId="06997C6C" w14:textId="77777777" w:rsidR="005F3EDC" w:rsidRDefault="00E76AAA">
      <w:pPr>
        <w:ind w:firstLine="420"/>
      </w:pPr>
      <w:r>
        <w:rPr>
          <w:rFonts w:hint="eastAsia"/>
        </w:rPr>
        <w:t>敬请查收。</w:t>
      </w:r>
    </w:p>
    <w:p w14:paraId="4946E6EB" w14:textId="77777777" w:rsidR="005F3EDC" w:rsidRDefault="00E76AAA">
      <w:pPr>
        <w:ind w:firstLine="420"/>
      </w:pPr>
      <w:r>
        <w:rPr>
          <w:rFonts w:hint="eastAsia"/>
        </w:rPr>
        <w:t>（互动按钮）：【返回主页】</w:t>
      </w:r>
    </w:p>
    <w:p w14:paraId="40159B3D" w14:textId="77777777" w:rsidR="005F3EDC" w:rsidRDefault="005F3EDC"/>
    <w:p w14:paraId="17F15325" w14:textId="77777777" w:rsidR="005F3EDC" w:rsidRDefault="005F3EDC"/>
    <w:p w14:paraId="200F8012" w14:textId="77777777" w:rsidR="005F3EDC" w:rsidRDefault="00E76AAA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highlight w:val="cyan"/>
          <w:u w:val="single"/>
        </w:rPr>
        <w:t>（下午）</w:t>
      </w:r>
    </w:p>
    <w:p w14:paraId="0DB0ECE9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推送文案：</w:t>
      </w:r>
    </w:p>
    <w:p w14:paraId="577D6D3A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倒计时1</w:t>
      </w:r>
      <w:r>
        <w:rPr>
          <w:b/>
          <w:bCs/>
          <w:i/>
          <w:iCs/>
        </w:rPr>
        <w:t>1</w:t>
      </w:r>
      <w:r>
        <w:rPr>
          <w:rFonts w:hint="eastAsia"/>
          <w:b/>
          <w:bCs/>
          <w:i/>
          <w:iCs/>
        </w:rPr>
        <w:t>天。</w:t>
      </w:r>
    </w:p>
    <w:p w14:paraId="01D427F6" w14:textId="58B3149B" w:rsidR="005F3EDC" w:rsidRDefault="00E76AAA">
      <w:pPr>
        <w:rPr>
          <w:b/>
          <w:bCs/>
          <w:i/>
          <w:iCs/>
        </w:rPr>
      </w:pPr>
      <w:del w:id="238" w:author="王 自飞" w:date="2021-02-02T23:25:00Z">
        <w:r w:rsidDel="00687C32">
          <w:rPr>
            <w:rFonts w:hint="eastAsia"/>
            <w:b/>
            <w:bCs/>
            <w:i/>
            <w:iCs/>
          </w:rPr>
          <w:delText>您</w:delText>
        </w:r>
      </w:del>
      <w:ins w:id="239" w:author="王 自飞" w:date="2021-02-02T23:25:00Z">
        <w:r w:rsidR="00687C32">
          <w:rPr>
            <w:rFonts w:hint="eastAsia"/>
            <w:b/>
            <w:bCs/>
            <w:i/>
            <w:iCs/>
          </w:rPr>
          <w:t>你</w:t>
        </w:r>
      </w:ins>
      <w:r>
        <w:rPr>
          <w:rFonts w:hint="eastAsia"/>
          <w:b/>
          <w:bCs/>
          <w:i/>
          <w:iCs/>
        </w:rPr>
        <w:t>的烟草依赖程度测试结果</w:t>
      </w:r>
      <w:del w:id="240" w:author="王 自飞" w:date="2021-02-02T23:25:00Z">
        <w:r w:rsidDel="00687C32">
          <w:rPr>
            <w:rFonts w:hint="eastAsia"/>
            <w:b/>
            <w:bCs/>
            <w:i/>
            <w:iCs/>
          </w:rPr>
          <w:delText>已经</w:delText>
        </w:r>
      </w:del>
      <w:ins w:id="241" w:author="王 自飞" w:date="2021-02-02T23:25:00Z">
        <w:r w:rsidR="00687C32">
          <w:rPr>
            <w:rFonts w:hint="eastAsia"/>
            <w:b/>
            <w:bCs/>
            <w:i/>
            <w:iCs/>
          </w:rPr>
          <w:t>新鲜</w:t>
        </w:r>
      </w:ins>
      <w:r>
        <w:rPr>
          <w:rFonts w:hint="eastAsia"/>
          <w:b/>
          <w:bCs/>
          <w:i/>
          <w:iCs/>
        </w:rPr>
        <w:t>出炉</w:t>
      </w:r>
      <w:ins w:id="242" w:author="王 自飞" w:date="2021-02-02T23:25:00Z">
        <w:r w:rsidR="00687C32">
          <w:rPr>
            <w:rFonts w:hint="eastAsia"/>
            <w:b/>
            <w:bCs/>
            <w:i/>
            <w:iCs/>
          </w:rPr>
          <w:t>了</w:t>
        </w:r>
      </w:ins>
      <w:r>
        <w:rPr>
          <w:rFonts w:hint="eastAsia"/>
          <w:b/>
          <w:bCs/>
          <w:i/>
          <w:iCs/>
        </w:rPr>
        <w:t>……（链接到主页）</w:t>
      </w:r>
    </w:p>
    <w:p w14:paraId="430DAC55" w14:textId="77777777" w:rsidR="005F3EDC" w:rsidRDefault="005F3EDC"/>
    <w:p w14:paraId="7E9919E9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对话文案（P</w:t>
      </w:r>
      <w:r>
        <w:rPr>
          <w:b/>
          <w:bCs/>
          <w:i/>
          <w:iCs/>
        </w:rPr>
        <w:t>14</w:t>
      </w:r>
      <w:r>
        <w:rPr>
          <w:rFonts w:hint="eastAsia"/>
          <w:b/>
          <w:bCs/>
          <w:i/>
          <w:iCs/>
        </w:rPr>
        <w:t>）</w:t>
      </w:r>
    </w:p>
    <w:p w14:paraId="5283F91A" w14:textId="77777777" w:rsidR="005F3EDC" w:rsidRDefault="00E76AAA">
      <w:pPr>
        <w:ind w:firstLine="420"/>
      </w:pPr>
      <w:r>
        <w:rPr>
          <w:rFonts w:hint="eastAsia"/>
        </w:rPr>
        <w:t>（头像）：星际委员会</w:t>
      </w:r>
    </w:p>
    <w:p w14:paraId="2BF84538" w14:textId="2AB93933" w:rsidR="005F3EDC" w:rsidRDefault="00E76AAA">
      <w:pPr>
        <w:ind w:firstLine="420"/>
        <w:rPr>
          <w:ins w:id="243" w:author="王 自飞" w:date="2021-02-02T23:26:00Z"/>
        </w:rPr>
      </w:pPr>
      <w:r>
        <w:rPr>
          <w:rFonts w:hint="eastAsia"/>
        </w:rPr>
        <w:t>（正文）：</w:t>
      </w:r>
    </w:p>
    <w:p w14:paraId="1ED41C97" w14:textId="2C338001" w:rsidR="00687C32" w:rsidRDefault="00687C32">
      <w:pPr>
        <w:ind w:firstLine="420"/>
      </w:pPr>
      <w:ins w:id="244" w:author="王 自飞" w:date="2021-02-02T23:26:00Z">
        <w:r>
          <w:rPr>
            <w:rFonts w:hint="eastAsia"/>
          </w:rPr>
          <w:t>Hi，朋友，</w:t>
        </w:r>
      </w:ins>
    </w:p>
    <w:p w14:paraId="6E8448F6" w14:textId="6600812B" w:rsidR="005F3EDC" w:rsidRDefault="00687C32">
      <w:pPr>
        <w:ind w:firstLine="420"/>
        <w:rPr>
          <w:ins w:id="245" w:author="王 自飞" w:date="2021-02-02T23:26:00Z"/>
        </w:rPr>
      </w:pPr>
      <w:ins w:id="246" w:author="王 自飞" w:date="2021-02-02T23:26:00Z">
        <w:r>
          <w:rPr>
            <w:rFonts w:hint="eastAsia"/>
          </w:rPr>
          <w:t>你</w:t>
        </w:r>
      </w:ins>
      <w:del w:id="247" w:author="王 自飞" w:date="2021-02-02T23:26:00Z">
        <w:r w:rsidR="00E76AAA" w:rsidDel="00687C32">
          <w:rPr>
            <w:rFonts w:hint="eastAsia"/>
          </w:rPr>
          <w:delText>您</w:delText>
        </w:r>
      </w:del>
      <w:r w:rsidR="00E76AAA">
        <w:rPr>
          <w:rFonts w:hint="eastAsia"/>
        </w:rPr>
        <w:t>的</w:t>
      </w:r>
      <w:del w:id="248" w:author="王 自飞" w:date="2021-02-02T23:26:00Z">
        <w:r w:rsidR="00E76AAA" w:rsidDel="00687C32">
          <w:rPr>
            <w:rFonts w:hint="eastAsia"/>
          </w:rPr>
          <w:delText>烟草</w:delText>
        </w:r>
      </w:del>
      <w:ins w:id="249" w:author="王 自飞" w:date="2021-02-02T23:26:00Z">
        <w:r>
          <w:rPr>
            <w:rFonts w:hint="eastAsia"/>
          </w:rPr>
          <w:t>香烟</w:t>
        </w:r>
      </w:ins>
      <w:r w:rsidR="00E76AAA">
        <w:rPr>
          <w:rFonts w:hint="eastAsia"/>
        </w:rPr>
        <w:t>依赖程度的测试结果</w:t>
      </w:r>
      <w:del w:id="250" w:author="王 自飞" w:date="2021-02-02T23:26:00Z">
        <w:r w:rsidR="00E76AAA" w:rsidDel="00687C32">
          <w:rPr>
            <w:rFonts w:hint="eastAsia"/>
          </w:rPr>
          <w:delText>已出炉</w:delText>
        </w:r>
      </w:del>
      <w:ins w:id="251" w:author="王 自飞" w:date="2021-02-02T23:27:00Z">
        <w:r>
          <w:rPr>
            <w:rFonts w:hint="eastAsia"/>
          </w:rPr>
          <w:t>已经</w:t>
        </w:r>
      </w:ins>
      <w:ins w:id="252" w:author="王 自飞" w:date="2021-02-02T23:26:00Z">
        <w:r>
          <w:rPr>
            <w:rFonts w:hint="eastAsia"/>
          </w:rPr>
          <w:t>出来了</w:t>
        </w:r>
      </w:ins>
    </w:p>
    <w:p w14:paraId="45C1E14D" w14:textId="059409A2" w:rsidR="00687C32" w:rsidRDefault="00687C32">
      <w:pPr>
        <w:ind w:firstLine="420"/>
      </w:pPr>
      <w:ins w:id="253" w:author="王 自飞" w:date="2021-02-02T23:27:00Z">
        <w:r>
          <w:rPr>
            <w:rFonts w:hint="eastAsia"/>
          </w:rPr>
          <w:t>快</w:t>
        </w:r>
      </w:ins>
      <w:ins w:id="254" w:author="王 自飞" w:date="2021-02-02T23:26:00Z">
        <w:r>
          <w:rPr>
            <w:rFonts w:hint="eastAsia"/>
          </w:rPr>
          <w:t>来</w:t>
        </w:r>
      </w:ins>
      <w:ins w:id="255" w:author="王 自飞" w:date="2021-02-02T23:27:00Z">
        <w:r>
          <w:rPr>
            <w:rFonts w:hint="eastAsia"/>
          </w:rPr>
          <w:t>看一下吧！</w:t>
        </w:r>
      </w:ins>
    </w:p>
    <w:p w14:paraId="63EFFA7A" w14:textId="061765FA" w:rsidR="005F3EDC" w:rsidRDefault="00E76AAA">
      <w:pPr>
        <w:ind w:firstLine="420"/>
      </w:pPr>
      <w:r>
        <w:rPr>
          <w:rFonts w:hint="eastAsia"/>
        </w:rPr>
        <w:t>（互动按钮）：【查看</w:t>
      </w:r>
      <w:r w:rsidR="00610F16">
        <w:rPr>
          <w:rFonts w:hint="eastAsia"/>
        </w:rPr>
        <w:t>报告</w:t>
      </w:r>
      <w:r>
        <w:rPr>
          <w:rFonts w:hint="eastAsia"/>
        </w:rPr>
        <w:t>】</w:t>
      </w:r>
    </w:p>
    <w:p w14:paraId="086916EE" w14:textId="77777777" w:rsidR="005F3EDC" w:rsidRDefault="005F3EDC"/>
    <w:p w14:paraId="42A15E8F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测试结果（P</w:t>
      </w:r>
      <w:r>
        <w:rPr>
          <w:b/>
          <w:bCs/>
          <w:i/>
          <w:iCs/>
        </w:rPr>
        <w:t>15.1</w:t>
      </w:r>
      <w:r>
        <w:rPr>
          <w:rFonts w:hint="eastAsia"/>
          <w:b/>
          <w:bCs/>
          <w:i/>
          <w:iCs/>
        </w:rPr>
        <w:t>）</w:t>
      </w:r>
    </w:p>
    <w:p w14:paraId="43B57355" w14:textId="77777777" w:rsidR="005F3EDC" w:rsidRDefault="00E76AAA">
      <w:pPr>
        <w:ind w:firstLine="420"/>
      </w:pPr>
      <w:r>
        <w:t xml:space="preserve">(如果分数是0, 1 or  2) </w:t>
      </w:r>
    </w:p>
    <w:p w14:paraId="2316667D" w14:textId="1C49B28B" w:rsidR="005F3EDC" w:rsidRDefault="00E76AAA">
      <w:pPr>
        <w:ind w:firstLine="420"/>
      </w:pPr>
      <w:r>
        <w:t xml:space="preserve">(标题): </w:t>
      </w:r>
      <w:del w:id="256" w:author="王 自飞" w:date="2021-02-02T23:27:00Z">
        <w:r w:rsidDel="00CD0A4C">
          <w:rPr>
            <w:rFonts w:hint="eastAsia"/>
          </w:rPr>
          <w:delText>您</w:delText>
        </w:r>
      </w:del>
      <w:ins w:id="257" w:author="王 自飞" w:date="2021-02-02T23:27:00Z">
        <w:r w:rsidR="00CD0A4C">
          <w:rPr>
            <w:rFonts w:hint="eastAsia"/>
          </w:rPr>
          <w:t>你</w:t>
        </w:r>
      </w:ins>
      <w:r>
        <w:t>的烟草依赖程度较低</w:t>
      </w:r>
    </w:p>
    <w:p w14:paraId="2D667E63" w14:textId="77777777" w:rsidR="005F3EDC" w:rsidRDefault="00E76AAA">
      <w:pPr>
        <w:ind w:firstLine="420"/>
      </w:pPr>
      <w:r>
        <w:t xml:space="preserve">(正文): </w:t>
      </w:r>
    </w:p>
    <w:p w14:paraId="500B5F8D" w14:textId="77777777" w:rsidR="005F3EDC" w:rsidRDefault="00E76AAA">
      <w:pPr>
        <w:ind w:firstLine="420"/>
      </w:pPr>
      <w:r>
        <w:rPr>
          <w:rFonts w:hint="eastAsia"/>
        </w:rPr>
        <w:t>这和</w:t>
      </w:r>
      <w:r>
        <w:t>XX%的人一致。</w:t>
      </w:r>
    </w:p>
    <w:p w14:paraId="5F5D77EA" w14:textId="77777777" w:rsidR="005F3EDC" w:rsidRDefault="00E76AAA">
      <w:pPr>
        <w:ind w:firstLine="420"/>
      </w:pPr>
      <w:r>
        <w:rPr>
          <w:rFonts w:hint="eastAsia"/>
        </w:rPr>
        <w:lastRenderedPageBreak/>
        <w:t>比起程度较高的吸烟者，</w:t>
      </w:r>
    </w:p>
    <w:p w14:paraId="1FCE4817" w14:textId="5DA26444" w:rsidR="005F3EDC" w:rsidRDefault="00E76AAA">
      <w:pPr>
        <w:ind w:firstLine="420"/>
      </w:pPr>
      <w:del w:id="258" w:author="王 自飞" w:date="2021-02-02T23:27:00Z">
        <w:r w:rsidDel="00CD0A4C">
          <w:rPr>
            <w:rFonts w:hint="eastAsia"/>
          </w:rPr>
          <w:delText>您</w:delText>
        </w:r>
      </w:del>
      <w:ins w:id="259" w:author="王 自飞" w:date="2021-02-02T23:27:00Z">
        <w:r w:rsidR="00CD0A4C">
          <w:rPr>
            <w:rFonts w:hint="eastAsia"/>
          </w:rPr>
          <w:t>你</w:t>
        </w:r>
      </w:ins>
      <w:r>
        <w:rPr>
          <w:rFonts w:hint="eastAsia"/>
        </w:rPr>
        <w:t>的戒烟过程可能更为轻松，</w:t>
      </w:r>
    </w:p>
    <w:p w14:paraId="47B06C67" w14:textId="70432CE7" w:rsidR="005F3EDC" w:rsidRDefault="00E76AAA">
      <w:pPr>
        <w:ind w:firstLine="420"/>
      </w:pPr>
      <w:r>
        <w:rPr>
          <w:rFonts w:hint="eastAsia"/>
        </w:rPr>
        <w:t>可以较快克服戒断反应。</w:t>
      </w:r>
    </w:p>
    <w:p w14:paraId="1B847A99" w14:textId="22874A97" w:rsidR="00ED02A1" w:rsidRDefault="00ED02A1" w:rsidP="00ED02A1">
      <w:pPr>
        <w:ind w:firstLine="420"/>
      </w:pPr>
      <w:r>
        <w:rPr>
          <w:rFonts w:hint="eastAsia"/>
        </w:rPr>
        <w:t>（互动按钮）：【查看奖励】</w:t>
      </w:r>
    </w:p>
    <w:p w14:paraId="5C1E8FEE" w14:textId="77777777" w:rsidR="00ED02A1" w:rsidRDefault="00ED02A1">
      <w:pPr>
        <w:ind w:firstLine="420"/>
      </w:pPr>
    </w:p>
    <w:p w14:paraId="563B8149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测试结果（P</w:t>
      </w:r>
      <w:r>
        <w:rPr>
          <w:b/>
          <w:bCs/>
          <w:i/>
          <w:iCs/>
        </w:rPr>
        <w:t>15.2</w:t>
      </w:r>
      <w:r>
        <w:rPr>
          <w:rFonts w:hint="eastAsia"/>
          <w:b/>
          <w:bCs/>
          <w:i/>
          <w:iCs/>
        </w:rPr>
        <w:t>）</w:t>
      </w:r>
    </w:p>
    <w:p w14:paraId="43DBAD81" w14:textId="77777777" w:rsidR="005F3EDC" w:rsidRDefault="00E76AAA">
      <w:pPr>
        <w:ind w:firstLine="420"/>
      </w:pPr>
      <w:r>
        <w:t xml:space="preserve">(如果分数是3 or 4). </w:t>
      </w:r>
    </w:p>
    <w:p w14:paraId="5D9BFB7D" w14:textId="621D0E7E" w:rsidR="005F3EDC" w:rsidRDefault="00E76AAA">
      <w:pPr>
        <w:ind w:firstLine="420"/>
      </w:pPr>
      <w:r>
        <w:t xml:space="preserve">(标题): </w:t>
      </w:r>
      <w:del w:id="260" w:author="王 自飞" w:date="2021-02-02T23:27:00Z">
        <w:r w:rsidDel="00CD0A4C">
          <w:rPr>
            <w:rFonts w:hint="eastAsia"/>
          </w:rPr>
          <w:delText>您</w:delText>
        </w:r>
      </w:del>
      <w:ins w:id="261" w:author="王 自飞" w:date="2021-02-02T23:27:00Z">
        <w:r w:rsidR="00CD0A4C">
          <w:rPr>
            <w:rFonts w:hint="eastAsia"/>
          </w:rPr>
          <w:t>你</w:t>
        </w:r>
      </w:ins>
      <w:r>
        <w:t>的烟草依赖程度为较低到中度</w:t>
      </w:r>
    </w:p>
    <w:p w14:paraId="440BCB25" w14:textId="77777777" w:rsidR="005F3EDC" w:rsidRDefault="00E76AAA">
      <w:pPr>
        <w:ind w:firstLine="420"/>
      </w:pPr>
      <w:r>
        <w:t xml:space="preserve">(正文): </w:t>
      </w:r>
    </w:p>
    <w:p w14:paraId="137D1107" w14:textId="77777777" w:rsidR="005F3EDC" w:rsidRDefault="00E76AAA">
      <w:pPr>
        <w:ind w:firstLine="420"/>
      </w:pPr>
      <w:r>
        <w:rPr>
          <w:rFonts w:hint="eastAsia"/>
        </w:rPr>
        <w:t>这和</w:t>
      </w:r>
      <w:r>
        <w:t>XX%的人一致。</w:t>
      </w:r>
    </w:p>
    <w:p w14:paraId="4002F111" w14:textId="77777777" w:rsidR="005F3EDC" w:rsidRDefault="00E76AAA">
      <w:pPr>
        <w:ind w:firstLine="420"/>
      </w:pPr>
      <w:r>
        <w:rPr>
          <w:rFonts w:hint="eastAsia"/>
        </w:rPr>
        <w:t>在戒烟过程中，</w:t>
      </w:r>
    </w:p>
    <w:p w14:paraId="4BE6E381" w14:textId="1EE008AB" w:rsidR="005F3EDC" w:rsidRDefault="00E76AAA">
      <w:pPr>
        <w:ind w:firstLine="420"/>
      </w:pPr>
      <w:del w:id="262" w:author="王 自飞" w:date="2021-02-02T23:27:00Z">
        <w:r w:rsidDel="00CD0A4C">
          <w:rPr>
            <w:rFonts w:hint="eastAsia"/>
          </w:rPr>
          <w:delText>您</w:delText>
        </w:r>
      </w:del>
      <w:ins w:id="263" w:author="王 自飞" w:date="2021-02-02T23:27:00Z">
        <w:r w:rsidR="00CD0A4C">
          <w:rPr>
            <w:rFonts w:hint="eastAsia"/>
          </w:rPr>
          <w:t>你</w:t>
        </w:r>
      </w:ins>
      <w:r>
        <w:rPr>
          <w:rFonts w:hint="eastAsia"/>
        </w:rPr>
        <w:t>可能会经历戒断反应。</w:t>
      </w:r>
    </w:p>
    <w:p w14:paraId="59957347" w14:textId="77777777" w:rsidR="00ED02A1" w:rsidRDefault="00ED02A1" w:rsidP="00ED02A1">
      <w:pPr>
        <w:ind w:firstLine="420"/>
      </w:pPr>
      <w:r>
        <w:rPr>
          <w:rFonts w:hint="eastAsia"/>
        </w:rPr>
        <w:t>（互动按钮）：【查看奖励】</w:t>
      </w:r>
    </w:p>
    <w:p w14:paraId="326EA3FA" w14:textId="77777777" w:rsidR="00ED02A1" w:rsidRDefault="00ED02A1">
      <w:pPr>
        <w:ind w:firstLine="420"/>
      </w:pPr>
    </w:p>
    <w:p w14:paraId="73B2ACE5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测试结果（P</w:t>
      </w:r>
      <w:r>
        <w:rPr>
          <w:b/>
          <w:bCs/>
          <w:i/>
          <w:iCs/>
        </w:rPr>
        <w:t>15.3</w:t>
      </w:r>
      <w:r>
        <w:rPr>
          <w:rFonts w:hint="eastAsia"/>
          <w:b/>
          <w:bCs/>
          <w:i/>
          <w:iCs/>
        </w:rPr>
        <w:t>）</w:t>
      </w:r>
    </w:p>
    <w:p w14:paraId="289FAFA6" w14:textId="77777777" w:rsidR="005F3EDC" w:rsidRDefault="00E76AAA">
      <w:pPr>
        <w:ind w:firstLine="420"/>
      </w:pPr>
      <w:r>
        <w:t xml:space="preserve">(如果分数是5 to 7) </w:t>
      </w:r>
    </w:p>
    <w:p w14:paraId="112240DC" w14:textId="45D3DB5F" w:rsidR="005F3EDC" w:rsidRDefault="00E76AAA">
      <w:pPr>
        <w:ind w:firstLine="420"/>
      </w:pPr>
      <w:r>
        <w:t xml:space="preserve">(标题): </w:t>
      </w:r>
      <w:del w:id="264" w:author="王 自飞" w:date="2021-02-02T23:27:00Z">
        <w:r w:rsidDel="00CD0A4C">
          <w:rPr>
            <w:rFonts w:hint="eastAsia"/>
          </w:rPr>
          <w:delText>您</w:delText>
        </w:r>
      </w:del>
      <w:ins w:id="265" w:author="王 自飞" w:date="2021-02-02T23:27:00Z">
        <w:r w:rsidR="00CD0A4C">
          <w:rPr>
            <w:rFonts w:hint="eastAsia"/>
          </w:rPr>
          <w:t>你</w:t>
        </w:r>
      </w:ins>
      <w:r>
        <w:t>的烟草依赖程度为中度</w:t>
      </w:r>
    </w:p>
    <w:p w14:paraId="6A1EEB52" w14:textId="77777777" w:rsidR="005F3EDC" w:rsidRDefault="00E76AAA">
      <w:pPr>
        <w:ind w:firstLine="420"/>
      </w:pPr>
      <w:r>
        <w:t xml:space="preserve"> (正文): </w:t>
      </w:r>
    </w:p>
    <w:p w14:paraId="3F3699DB" w14:textId="77777777" w:rsidR="005F3EDC" w:rsidRDefault="00E76AAA">
      <w:pPr>
        <w:ind w:firstLine="420"/>
      </w:pPr>
      <w:r>
        <w:rPr>
          <w:rFonts w:hint="eastAsia"/>
        </w:rPr>
        <w:t>这和</w:t>
      </w:r>
      <w:r>
        <w:t>XX%的人一致。</w:t>
      </w:r>
    </w:p>
    <w:p w14:paraId="2CB94412" w14:textId="1BFBAB32" w:rsidR="005F3EDC" w:rsidRDefault="00E76AAA">
      <w:pPr>
        <w:ind w:firstLine="420"/>
      </w:pPr>
      <w:del w:id="266" w:author="王 自飞" w:date="2021-02-02T23:27:00Z">
        <w:r w:rsidDel="00CD0A4C">
          <w:rPr>
            <w:rFonts w:hint="eastAsia"/>
          </w:rPr>
          <w:delText>您</w:delText>
        </w:r>
      </w:del>
      <w:ins w:id="267" w:author="王 自飞" w:date="2021-02-02T23:27:00Z">
        <w:r w:rsidR="00CD0A4C">
          <w:rPr>
            <w:rFonts w:hint="eastAsia"/>
          </w:rPr>
          <w:t>你</w:t>
        </w:r>
      </w:ins>
      <w:r>
        <w:rPr>
          <w:rFonts w:hint="eastAsia"/>
        </w:rPr>
        <w:t>的身体和大脑有一定程度的烟草依赖，</w:t>
      </w:r>
    </w:p>
    <w:p w14:paraId="5A753463" w14:textId="68AB4ACC" w:rsidR="005F3EDC" w:rsidRDefault="00E76AAA">
      <w:pPr>
        <w:ind w:firstLine="420"/>
      </w:pPr>
      <w:r>
        <w:rPr>
          <w:rFonts w:hint="eastAsia"/>
        </w:rPr>
        <w:t>无法吸烟时，烟瘾会让</w:t>
      </w:r>
      <w:del w:id="268" w:author="王 自飞" w:date="2021-02-02T23:28:00Z">
        <w:r w:rsidDel="00AF3999">
          <w:rPr>
            <w:rFonts w:hint="eastAsia"/>
          </w:rPr>
          <w:delText>您</w:delText>
        </w:r>
      </w:del>
      <w:ins w:id="269" w:author="王 自飞" w:date="2021-02-02T23:28:00Z">
        <w:r w:rsidR="00AF3999">
          <w:rPr>
            <w:rFonts w:hint="eastAsia"/>
          </w:rPr>
          <w:t>你</w:t>
        </w:r>
      </w:ins>
      <w:r>
        <w:rPr>
          <w:rFonts w:hint="eastAsia"/>
        </w:rPr>
        <w:t>身心不适。</w:t>
      </w:r>
    </w:p>
    <w:p w14:paraId="5D67AF9A" w14:textId="77777777" w:rsidR="005F3EDC" w:rsidRDefault="00E76AAA">
      <w:pPr>
        <w:ind w:firstLine="420"/>
      </w:pPr>
      <w:r>
        <w:rPr>
          <w:rFonts w:hint="eastAsia"/>
        </w:rPr>
        <w:t>由于不靠外力自己戒烟难度较高，</w:t>
      </w:r>
    </w:p>
    <w:p w14:paraId="6AAA534D" w14:textId="4AD7BCD2" w:rsidR="00ED02A1" w:rsidRDefault="00E76AAA">
      <w:pPr>
        <w:ind w:firstLine="420"/>
      </w:pPr>
      <w:r>
        <w:rPr>
          <w:rFonts w:hint="eastAsia"/>
        </w:rPr>
        <w:t>星际委员会会逐渐向</w:t>
      </w:r>
      <w:del w:id="270" w:author="王 自飞" w:date="2021-02-02T23:28:00Z">
        <w:r w:rsidDel="00AF3999">
          <w:rPr>
            <w:rFonts w:hint="eastAsia"/>
          </w:rPr>
          <w:delText>您</w:delText>
        </w:r>
      </w:del>
      <w:ins w:id="271" w:author="王 自飞" w:date="2021-02-02T23:28:00Z">
        <w:r w:rsidR="00AF3999">
          <w:rPr>
            <w:rFonts w:hint="eastAsia"/>
          </w:rPr>
          <w:t>你</w:t>
        </w:r>
      </w:ins>
      <w:r>
        <w:rPr>
          <w:rFonts w:hint="eastAsia"/>
        </w:rPr>
        <w:t>揭晓一些戒烟方法。</w:t>
      </w:r>
    </w:p>
    <w:p w14:paraId="234AB2C0" w14:textId="77777777" w:rsidR="00ED02A1" w:rsidRDefault="00ED02A1" w:rsidP="00ED02A1">
      <w:pPr>
        <w:ind w:firstLine="420"/>
      </w:pPr>
      <w:r>
        <w:rPr>
          <w:rFonts w:hint="eastAsia"/>
        </w:rPr>
        <w:t>（互动按钮）：【查看奖励】</w:t>
      </w:r>
    </w:p>
    <w:p w14:paraId="6DC88787" w14:textId="5574533E" w:rsidR="005F3EDC" w:rsidRDefault="00E76AAA">
      <w:pPr>
        <w:ind w:firstLine="420"/>
      </w:pPr>
      <w:r>
        <w:t xml:space="preserve"> </w:t>
      </w:r>
    </w:p>
    <w:p w14:paraId="4104250D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测试结果（P</w:t>
      </w:r>
      <w:r>
        <w:rPr>
          <w:b/>
          <w:bCs/>
          <w:i/>
          <w:iCs/>
        </w:rPr>
        <w:t>15.4</w:t>
      </w:r>
      <w:r>
        <w:rPr>
          <w:rFonts w:hint="eastAsia"/>
          <w:b/>
          <w:bCs/>
          <w:i/>
          <w:iCs/>
        </w:rPr>
        <w:t>）</w:t>
      </w:r>
    </w:p>
    <w:p w14:paraId="570E49D9" w14:textId="77777777" w:rsidR="005F3EDC" w:rsidRDefault="00E76AAA">
      <w:pPr>
        <w:ind w:firstLine="420"/>
      </w:pPr>
      <w:r>
        <w:t xml:space="preserve">(如果分数是 8及以上) </w:t>
      </w:r>
    </w:p>
    <w:p w14:paraId="5A33F9C6" w14:textId="77777777" w:rsidR="005F3EDC" w:rsidRDefault="00E76AAA">
      <w:pPr>
        <w:ind w:firstLine="420"/>
      </w:pPr>
      <w:r>
        <w:rPr>
          <w:rFonts w:hint="eastAsia"/>
        </w:rPr>
        <w:t>第</w:t>
      </w:r>
      <w:r>
        <w:t xml:space="preserve">1页: </w:t>
      </w:r>
    </w:p>
    <w:p w14:paraId="17020902" w14:textId="5DA29158" w:rsidR="005F3EDC" w:rsidRDefault="00E76AAA">
      <w:pPr>
        <w:ind w:firstLine="420"/>
      </w:pPr>
      <w:r>
        <w:t xml:space="preserve">(标题): </w:t>
      </w:r>
      <w:del w:id="272" w:author="王 自飞" w:date="2021-02-02T23:28:00Z">
        <w:r w:rsidDel="00AF3999">
          <w:rPr>
            <w:rFonts w:hint="eastAsia"/>
          </w:rPr>
          <w:delText>您</w:delText>
        </w:r>
      </w:del>
      <w:ins w:id="273" w:author="王 自飞" w:date="2021-02-02T23:28:00Z">
        <w:r w:rsidR="00AF3999">
          <w:rPr>
            <w:rFonts w:hint="eastAsia"/>
          </w:rPr>
          <w:t>你</w:t>
        </w:r>
      </w:ins>
      <w:r>
        <w:t>的烟草依赖程度很高</w:t>
      </w:r>
    </w:p>
    <w:p w14:paraId="442050AB" w14:textId="77777777" w:rsidR="005F3EDC" w:rsidRDefault="00E76AAA">
      <w:pPr>
        <w:ind w:firstLine="420"/>
      </w:pPr>
      <w:r>
        <w:t xml:space="preserve">(正文): </w:t>
      </w:r>
    </w:p>
    <w:p w14:paraId="26C379C7" w14:textId="77777777" w:rsidR="005F3EDC" w:rsidRDefault="00E76AAA">
      <w:pPr>
        <w:ind w:firstLine="420"/>
      </w:pPr>
      <w:r>
        <w:rPr>
          <w:rFonts w:hint="eastAsia"/>
        </w:rPr>
        <w:t>这和</w:t>
      </w:r>
      <w:r>
        <w:t xml:space="preserve">XX%的人一致。 </w:t>
      </w:r>
    </w:p>
    <w:p w14:paraId="34238FF9" w14:textId="0E37005E" w:rsidR="005F3EDC" w:rsidRDefault="00E76AAA">
      <w:pPr>
        <w:ind w:firstLine="420"/>
      </w:pPr>
      <w:del w:id="274" w:author="王 自飞" w:date="2021-02-02T23:28:00Z">
        <w:r w:rsidDel="00AF3999">
          <w:rPr>
            <w:rFonts w:hint="eastAsia"/>
          </w:rPr>
          <w:delText>您</w:delText>
        </w:r>
      </w:del>
      <w:ins w:id="275" w:author="王 自飞" w:date="2021-02-02T23:28:00Z">
        <w:r w:rsidR="00AF3999">
          <w:rPr>
            <w:rFonts w:hint="eastAsia"/>
          </w:rPr>
          <w:t>你</w:t>
        </w:r>
      </w:ins>
      <w:r>
        <w:rPr>
          <w:rFonts w:hint="eastAsia"/>
        </w:rPr>
        <w:t>的身心对烟草非常依赖，</w:t>
      </w:r>
    </w:p>
    <w:p w14:paraId="535724A3" w14:textId="340CB7F8" w:rsidR="005F3EDC" w:rsidRDefault="00E76AAA">
      <w:pPr>
        <w:ind w:firstLine="420"/>
      </w:pPr>
      <w:r>
        <w:rPr>
          <w:rFonts w:hint="eastAsia"/>
        </w:rPr>
        <w:t>无法吸烟时，烟瘾会让</w:t>
      </w:r>
      <w:del w:id="276" w:author="王 自飞" w:date="2021-02-02T23:28:00Z">
        <w:r w:rsidDel="00AF3999">
          <w:rPr>
            <w:rFonts w:hint="eastAsia"/>
          </w:rPr>
          <w:delText>您</w:delText>
        </w:r>
      </w:del>
      <w:ins w:id="277" w:author="王 自飞" w:date="2021-02-02T23:28:00Z">
        <w:r w:rsidR="00AF3999">
          <w:rPr>
            <w:rFonts w:hint="eastAsia"/>
          </w:rPr>
          <w:t>你</w:t>
        </w:r>
      </w:ins>
      <w:r>
        <w:rPr>
          <w:rFonts w:hint="eastAsia"/>
        </w:rPr>
        <w:t>身心不适。</w:t>
      </w:r>
    </w:p>
    <w:p w14:paraId="5125719B" w14:textId="77777777" w:rsidR="005F3EDC" w:rsidRDefault="00E76AAA">
      <w:pPr>
        <w:ind w:firstLine="420"/>
      </w:pPr>
      <w:r>
        <w:rPr>
          <w:rFonts w:hint="eastAsia"/>
        </w:rPr>
        <w:t>由于不靠外力自己戒烟难度较高，</w:t>
      </w:r>
    </w:p>
    <w:p w14:paraId="248432D5" w14:textId="2F411266" w:rsidR="005F3EDC" w:rsidRDefault="00E76AAA">
      <w:pPr>
        <w:ind w:firstLine="420"/>
      </w:pPr>
      <w:r>
        <w:rPr>
          <w:rFonts w:hint="eastAsia"/>
        </w:rPr>
        <w:t>星际委员会会逐渐向</w:t>
      </w:r>
      <w:del w:id="278" w:author="王 自飞" w:date="2021-02-02T23:28:00Z">
        <w:r w:rsidDel="00AF3999">
          <w:rPr>
            <w:rFonts w:hint="eastAsia"/>
          </w:rPr>
          <w:delText>您</w:delText>
        </w:r>
      </w:del>
      <w:ins w:id="279" w:author="王 自飞" w:date="2021-02-02T23:28:00Z">
        <w:r w:rsidR="00AF3999">
          <w:rPr>
            <w:rFonts w:hint="eastAsia"/>
          </w:rPr>
          <w:t>你</w:t>
        </w:r>
      </w:ins>
      <w:r>
        <w:rPr>
          <w:rFonts w:hint="eastAsia"/>
        </w:rPr>
        <w:t>揭晓一些戒烟方法。</w:t>
      </w:r>
    </w:p>
    <w:p w14:paraId="7E9EE1F4" w14:textId="14AC3136" w:rsidR="005F3EDC" w:rsidRDefault="00ED02A1" w:rsidP="00ED02A1">
      <w:pPr>
        <w:ind w:firstLine="420"/>
      </w:pPr>
      <w:r>
        <w:rPr>
          <w:rFonts w:hint="eastAsia"/>
        </w:rPr>
        <w:t>（互动按钮）：【查看奖励】</w:t>
      </w:r>
    </w:p>
    <w:p w14:paraId="02216B9D" w14:textId="77777777" w:rsidR="005F3EDC" w:rsidRDefault="005F3EDC">
      <w:pPr>
        <w:ind w:firstLine="420"/>
      </w:pPr>
    </w:p>
    <w:p w14:paraId="572A1012" w14:textId="74DD02D5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</w:t>
      </w:r>
      <w:r w:rsidR="00ED02A1">
        <w:rPr>
          <w:b/>
          <w:bCs/>
          <w:i/>
          <w:iCs/>
        </w:rPr>
        <w:t>6</w:t>
      </w:r>
      <w:r>
        <w:rPr>
          <w:b/>
          <w:bCs/>
          <w:i/>
          <w:iCs/>
        </w:rPr>
        <w:t>.1</w:t>
      </w:r>
      <w:r>
        <w:rPr>
          <w:rFonts w:hint="eastAsia"/>
          <w:b/>
          <w:bCs/>
          <w:i/>
          <w:iCs/>
        </w:rPr>
        <w:t>)</w:t>
      </w:r>
    </w:p>
    <w:p w14:paraId="03B75890" w14:textId="77777777" w:rsidR="005F3EDC" w:rsidRDefault="00E76AAA">
      <w:pPr>
        <w:ind w:firstLine="420"/>
      </w:pPr>
      <w:r>
        <w:rPr>
          <w:rFonts w:hint="eastAsia"/>
        </w:rPr>
        <w:t>（标题）：获得奖励</w:t>
      </w:r>
    </w:p>
    <w:p w14:paraId="2BCD4483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7CCA11E7" w14:textId="32A3EC93" w:rsidR="005F3EDC" w:rsidRDefault="00E76AAA">
      <w:pPr>
        <w:ind w:firstLine="420"/>
      </w:pPr>
      <w:r>
        <w:rPr>
          <w:rFonts w:hint="eastAsia"/>
        </w:rPr>
        <w:t>恭喜</w:t>
      </w:r>
      <w:del w:id="280" w:author="王 自飞" w:date="2021-02-02T23:28:00Z">
        <w:r w:rsidDel="00AF3999">
          <w:rPr>
            <w:rFonts w:hint="eastAsia"/>
          </w:rPr>
          <w:delText>您</w:delText>
        </w:r>
      </w:del>
      <w:ins w:id="281" w:author="王 自飞" w:date="2021-02-02T23:28:00Z">
        <w:r w:rsidR="00AF3999">
          <w:rPr>
            <w:rFonts w:hint="eastAsia"/>
          </w:rPr>
          <w:t>你</w:t>
        </w:r>
      </w:ins>
      <w:r>
        <w:rPr>
          <w:rFonts w:hint="eastAsia"/>
        </w:rPr>
        <w:t>！</w:t>
      </w:r>
    </w:p>
    <w:p w14:paraId="6F1DD396" w14:textId="77777777" w:rsidR="005F3EDC" w:rsidRDefault="00E76AAA">
      <w:pPr>
        <w:ind w:firstLine="420"/>
      </w:pPr>
      <w:r>
        <w:rPr>
          <w:rFonts w:hint="eastAsia"/>
        </w:rPr>
        <w:t>获得了查看【我的进度】的权限！</w:t>
      </w:r>
    </w:p>
    <w:p w14:paraId="664B0751" w14:textId="77777777" w:rsidR="005F3EDC" w:rsidRDefault="00E76AAA">
      <w:pPr>
        <w:ind w:firstLine="420"/>
      </w:pPr>
      <w:r>
        <w:rPr>
          <w:rFonts w:hint="eastAsia"/>
        </w:rPr>
        <w:t>点进【我的进度】</w:t>
      </w:r>
    </w:p>
    <w:p w14:paraId="6764A8EE" w14:textId="03DE40E0" w:rsidR="005F3EDC" w:rsidRDefault="00E76AAA">
      <w:pPr>
        <w:ind w:firstLine="420"/>
      </w:pPr>
      <w:del w:id="282" w:author="王 自飞" w:date="2021-02-02T23:28:00Z">
        <w:r w:rsidDel="00AF3999">
          <w:rPr>
            <w:rFonts w:hint="eastAsia"/>
          </w:rPr>
          <w:delText>您</w:delText>
        </w:r>
      </w:del>
      <w:ins w:id="283" w:author="王 自飞" w:date="2021-02-02T23:28:00Z">
        <w:r w:rsidR="00AF3999">
          <w:rPr>
            <w:rFonts w:hint="eastAsia"/>
          </w:rPr>
          <w:t>你就</w:t>
        </w:r>
      </w:ins>
      <w:del w:id="284" w:author="王 自飞" w:date="2021-02-02T23:28:00Z">
        <w:r w:rsidDel="00AF3999">
          <w:rPr>
            <w:rFonts w:hint="eastAsia"/>
          </w:rPr>
          <w:delText>将</w:delText>
        </w:r>
      </w:del>
      <w:r>
        <w:rPr>
          <w:rFonts w:hint="eastAsia"/>
        </w:rPr>
        <w:t>可以查看每天的任务完成情况</w:t>
      </w:r>
      <w:ins w:id="285" w:author="王 自飞" w:date="2021-02-02T23:48:00Z">
        <w:r w:rsidR="00B15170">
          <w:rPr>
            <w:rFonts w:hint="eastAsia"/>
          </w:rPr>
          <w:t>了</w:t>
        </w:r>
      </w:ins>
    </w:p>
    <w:p w14:paraId="1BB1B1FE" w14:textId="4B8EE578" w:rsidR="005F3EDC" w:rsidRDefault="00AF3999">
      <w:pPr>
        <w:ind w:firstLine="420"/>
      </w:pPr>
      <w:ins w:id="286" w:author="王 自飞" w:date="2021-02-02T23:29:00Z">
        <w:r>
          <w:rPr>
            <w:rFonts w:hint="eastAsia"/>
          </w:rPr>
          <w:lastRenderedPageBreak/>
          <w:t>还能</w:t>
        </w:r>
      </w:ins>
      <w:r w:rsidR="00E76AAA">
        <w:rPr>
          <w:rFonts w:hint="eastAsia"/>
        </w:rPr>
        <w:t>回顾每天学到的小知识</w:t>
      </w:r>
      <w:ins w:id="287" w:author="王 自飞" w:date="2021-02-02T23:29:00Z">
        <w:r>
          <w:rPr>
            <w:rFonts w:hint="eastAsia"/>
          </w:rPr>
          <w:t>哦！</w:t>
        </w:r>
      </w:ins>
    </w:p>
    <w:p w14:paraId="0B061699" w14:textId="77777777" w:rsidR="005F3EDC" w:rsidRDefault="00E76AAA">
      <w:pPr>
        <w:ind w:firstLine="420"/>
      </w:pPr>
      <w:r>
        <w:rPr>
          <w:rFonts w:hint="eastAsia"/>
        </w:rPr>
        <w:t>（画面右上角添加【我的进度】小图标）</w:t>
      </w:r>
    </w:p>
    <w:p w14:paraId="60D38CC1" w14:textId="19955C80" w:rsidR="00035B55" w:rsidRDefault="00035B55" w:rsidP="00035B55">
      <w:pPr>
        <w:ind w:firstLine="420"/>
      </w:pPr>
      <w:r>
        <w:rPr>
          <w:rFonts w:hint="eastAsia"/>
        </w:rPr>
        <w:t>（互动按钮）：</w:t>
      </w:r>
      <w:r w:rsidR="00610F16">
        <w:rPr>
          <w:rFonts w:hint="eastAsia"/>
        </w:rPr>
        <w:t>&gt;</w:t>
      </w:r>
      <w:r w:rsidR="00610F16">
        <w:t>&gt;</w:t>
      </w:r>
    </w:p>
    <w:p w14:paraId="039D9D57" w14:textId="77777777" w:rsidR="005F3EDC" w:rsidRDefault="005F3EDC">
      <w:pPr>
        <w:ind w:firstLine="420"/>
      </w:pPr>
    </w:p>
    <w:p w14:paraId="50A9B718" w14:textId="0E0F659F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</w:t>
      </w:r>
      <w:r w:rsidR="00ED02A1">
        <w:rPr>
          <w:b/>
          <w:bCs/>
          <w:i/>
          <w:iCs/>
        </w:rPr>
        <w:t>6</w:t>
      </w:r>
      <w:r>
        <w:rPr>
          <w:b/>
          <w:bCs/>
          <w:i/>
          <w:iCs/>
        </w:rPr>
        <w:t>.2</w:t>
      </w:r>
      <w:r>
        <w:rPr>
          <w:rFonts w:hint="eastAsia"/>
          <w:b/>
          <w:bCs/>
          <w:i/>
          <w:iCs/>
        </w:rPr>
        <w:t>)</w:t>
      </w:r>
    </w:p>
    <w:p w14:paraId="34A4F3D8" w14:textId="756A2744" w:rsidR="00AF3999" w:rsidRDefault="00AF3999">
      <w:pPr>
        <w:ind w:firstLine="420"/>
        <w:rPr>
          <w:ins w:id="288" w:author="王 自飞" w:date="2021-02-02T23:29:00Z"/>
        </w:rPr>
      </w:pPr>
      <w:ins w:id="289" w:author="王 自飞" w:date="2021-02-02T23:29:00Z">
        <w:r>
          <w:rPr>
            <w:rFonts w:hint="eastAsia"/>
          </w:rPr>
          <w:t>哦，差点忘了！</w:t>
        </w:r>
      </w:ins>
    </w:p>
    <w:p w14:paraId="0C20F56B" w14:textId="77777777" w:rsidR="00E31277" w:rsidRDefault="00E76AAA" w:rsidP="00AC484F">
      <w:pPr>
        <w:ind w:firstLine="420"/>
        <w:rPr>
          <w:ins w:id="290" w:author="a" w:date="2021-02-07T10:22:00Z"/>
        </w:rPr>
      </w:pPr>
      <w:r>
        <w:rPr>
          <w:rFonts w:hint="eastAsia"/>
        </w:rPr>
        <w:t>通过完成【我的进度】中的每日任务，</w:t>
      </w:r>
    </w:p>
    <w:p w14:paraId="19E1FF2B" w14:textId="6773BC98" w:rsidR="005F3EDC" w:rsidRPr="00AC484F" w:rsidDel="00AC484F" w:rsidRDefault="00AC484F" w:rsidP="00AC484F">
      <w:pPr>
        <w:ind w:firstLine="420"/>
        <w:rPr>
          <w:del w:id="291" w:author="王 自飞" w:date="2021-02-02T23:30:00Z"/>
        </w:rPr>
      </w:pPr>
      <w:ins w:id="292" w:author="王 自飞" w:date="2021-02-02T23:30:00Z">
        <w:r>
          <w:rPr>
            <w:rFonts w:hint="eastAsia"/>
          </w:rPr>
          <w:t>你会开启一些意想不到的隐藏剧情！</w:t>
        </w:r>
      </w:ins>
    </w:p>
    <w:p w14:paraId="0E06DA3C" w14:textId="3034AE5F" w:rsidR="005F3EDC" w:rsidDel="00AC484F" w:rsidRDefault="00E76AAA" w:rsidP="00AC484F">
      <w:pPr>
        <w:ind w:firstLine="420"/>
        <w:rPr>
          <w:del w:id="293" w:author="王 自飞" w:date="2021-02-02T23:30:00Z"/>
        </w:rPr>
      </w:pPr>
      <w:del w:id="294" w:author="王 自飞" w:date="2021-02-02T23:30:00Z">
        <w:r w:rsidDel="00AC484F">
          <w:rPr>
            <w:rFonts w:hint="eastAsia"/>
          </w:rPr>
          <w:delText>会开启一些意想不到的隐藏剧情！</w:delText>
        </w:r>
      </w:del>
    </w:p>
    <w:p w14:paraId="37EED975" w14:textId="54039AB5" w:rsidR="005F3EDC" w:rsidRDefault="00E76AAA">
      <w:pPr>
        <w:ind w:firstLine="420"/>
      </w:pPr>
      <w:r>
        <w:rPr>
          <w:rFonts w:hint="eastAsia"/>
        </w:rPr>
        <w:t>集齐所有的隐藏剧情</w:t>
      </w:r>
      <w:ins w:id="295" w:author="王 自飞" w:date="2021-02-02T23:30:00Z">
        <w:r w:rsidR="00AC484F">
          <w:rPr>
            <w:rFonts w:hint="eastAsia"/>
          </w:rPr>
          <w:t>后，</w:t>
        </w:r>
      </w:ins>
      <w:r>
        <w:rPr>
          <w:rFonts w:hint="eastAsia"/>
        </w:rPr>
        <w:t>会有惊喜</w:t>
      </w:r>
      <w:ins w:id="296" w:author="王 自飞" w:date="2021-02-02T23:30:00Z">
        <w:r w:rsidR="00AC484F">
          <w:rPr>
            <w:rFonts w:hint="eastAsia"/>
          </w:rPr>
          <w:t>大放送</w:t>
        </w:r>
      </w:ins>
      <w:r w:rsidR="00B25ABA">
        <w:rPr>
          <w:rFonts w:hint="eastAsia"/>
        </w:rPr>
        <w:t>！</w:t>
      </w:r>
    </w:p>
    <w:p w14:paraId="1F617D29" w14:textId="0F9ED6FF" w:rsidR="005F3EDC" w:rsidRDefault="00E76AAA">
      <w:pPr>
        <w:ind w:firstLine="420"/>
      </w:pPr>
      <w:r>
        <w:rPr>
          <w:rFonts w:hint="eastAsia"/>
        </w:rPr>
        <w:t>（互动按钮）：</w:t>
      </w:r>
      <w:r w:rsidR="00610F16">
        <w:rPr>
          <w:rFonts w:hint="eastAsia"/>
        </w:rPr>
        <w:t>【收下奖励】</w:t>
      </w:r>
    </w:p>
    <w:p w14:paraId="690669C5" w14:textId="3614A8F9" w:rsidR="00ED02A1" w:rsidRDefault="00ED02A1">
      <w:pPr>
        <w:ind w:firstLine="420"/>
      </w:pPr>
    </w:p>
    <w:p w14:paraId="7983252C" w14:textId="59E9A858" w:rsidR="00ED02A1" w:rsidRDefault="00ED02A1" w:rsidP="00ED02A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</w:t>
      </w:r>
      <w:r w:rsidR="00610F16">
        <w:rPr>
          <w:b/>
          <w:bCs/>
          <w:i/>
          <w:iCs/>
        </w:rPr>
        <w:t>7</w:t>
      </w:r>
      <w:r>
        <w:rPr>
          <w:rFonts w:hint="eastAsia"/>
          <w:b/>
          <w:bCs/>
          <w:i/>
          <w:iCs/>
        </w:rPr>
        <w:t>)</w:t>
      </w:r>
    </w:p>
    <w:p w14:paraId="3735F495" w14:textId="77777777" w:rsidR="00ED02A1" w:rsidRDefault="00ED02A1" w:rsidP="00ED02A1">
      <w:pPr>
        <w:ind w:firstLine="420"/>
      </w:pPr>
      <w:r>
        <w:rPr>
          <w:rFonts w:hint="eastAsia"/>
        </w:rPr>
        <w:t>（标题）：推送时间更改</w:t>
      </w:r>
    </w:p>
    <w:p w14:paraId="2BF4CBAD" w14:textId="77777777" w:rsidR="00ED02A1" w:rsidRDefault="00ED02A1" w:rsidP="00ED02A1">
      <w:pPr>
        <w:ind w:firstLine="420"/>
      </w:pPr>
      <w:r>
        <w:rPr>
          <w:rFonts w:hint="eastAsia"/>
        </w:rPr>
        <w:t>（正文）：</w:t>
      </w:r>
    </w:p>
    <w:p w14:paraId="693673A0" w14:textId="0C1915AC" w:rsidR="00ED02A1" w:rsidRDefault="00ED02A1" w:rsidP="00ED02A1">
      <w:pPr>
        <w:ind w:firstLine="420"/>
      </w:pPr>
      <w:r>
        <w:rPr>
          <w:rFonts w:hint="eastAsia"/>
        </w:rPr>
        <w:t>还记得推送时间</w:t>
      </w:r>
      <w:r w:rsidR="00610F16">
        <w:rPr>
          <w:rFonts w:hint="eastAsia"/>
        </w:rPr>
        <w:t>更改</w:t>
      </w:r>
      <w:r>
        <w:rPr>
          <w:rFonts w:hint="eastAsia"/>
        </w:rPr>
        <w:t>功能吗？</w:t>
      </w:r>
    </w:p>
    <w:p w14:paraId="68FEC1C6" w14:textId="77777777" w:rsidR="00ED02A1" w:rsidRDefault="00ED02A1" w:rsidP="00ED02A1">
      <w:pPr>
        <w:ind w:firstLine="420"/>
      </w:pPr>
      <w:r>
        <w:rPr>
          <w:rFonts w:hint="eastAsia"/>
        </w:rPr>
        <w:t>如果需要的话</w:t>
      </w:r>
    </w:p>
    <w:p w14:paraId="105CC46A" w14:textId="785CF80C" w:rsidR="00ED02A1" w:rsidRDefault="00ED02A1" w:rsidP="00ED02A1">
      <w:pPr>
        <w:ind w:firstLine="420"/>
      </w:pPr>
      <w:del w:id="297" w:author="王 自飞" w:date="2021-02-02T23:31:00Z">
        <w:r w:rsidDel="00CA553C">
          <w:rPr>
            <w:rFonts w:hint="eastAsia"/>
          </w:rPr>
          <w:delText>您</w:delText>
        </w:r>
      </w:del>
      <w:ins w:id="298" w:author="王 自飞" w:date="2021-02-02T23:31:00Z">
        <w:r w:rsidR="00CA553C">
          <w:rPr>
            <w:rFonts w:hint="eastAsia"/>
          </w:rPr>
          <w:t>你</w:t>
        </w:r>
      </w:ins>
      <w:r>
        <w:rPr>
          <w:rFonts w:hint="eastAsia"/>
        </w:rPr>
        <w:t>可以在右上角的【设置】中</w:t>
      </w:r>
    </w:p>
    <w:p w14:paraId="51E7D72C" w14:textId="4D5D0002" w:rsidR="00ED02A1" w:rsidRDefault="00ED02A1" w:rsidP="00ED02A1">
      <w:pPr>
        <w:ind w:firstLine="420"/>
      </w:pPr>
      <w:r>
        <w:rPr>
          <w:rFonts w:hint="eastAsia"/>
        </w:rPr>
        <w:t>更改明</w:t>
      </w:r>
      <w:del w:id="299" w:author="王 自飞" w:date="2021-02-02T23:31:00Z">
        <w:r w:rsidDel="00CA553C">
          <w:rPr>
            <w:rFonts w:hint="eastAsia"/>
          </w:rPr>
          <w:delText>日</w:delText>
        </w:r>
      </w:del>
      <w:ins w:id="300" w:author="王 自飞" w:date="2021-02-02T23:31:00Z">
        <w:r w:rsidR="00CA553C">
          <w:rPr>
            <w:rFonts w:hint="eastAsia"/>
          </w:rPr>
          <w:t>天</w:t>
        </w:r>
      </w:ins>
      <w:r>
        <w:rPr>
          <w:rFonts w:hint="eastAsia"/>
        </w:rPr>
        <w:t>的推送时间</w:t>
      </w:r>
    </w:p>
    <w:p w14:paraId="46368375" w14:textId="08FE1FFE" w:rsidR="00ED02A1" w:rsidRDefault="00ED02A1" w:rsidP="00ED02A1">
      <w:pPr>
        <w:ind w:firstLine="420"/>
      </w:pPr>
      <w:r>
        <w:rPr>
          <w:rFonts w:hint="eastAsia"/>
        </w:rPr>
        <w:t>注：当天的推送时间不可更改</w:t>
      </w:r>
      <w:ins w:id="301" w:author="王 自飞" w:date="2021-02-02T23:31:00Z">
        <w:r w:rsidR="00CA553C">
          <w:rPr>
            <w:rFonts w:hint="eastAsia"/>
          </w:rPr>
          <w:t>哦！</w:t>
        </w:r>
      </w:ins>
      <w:del w:id="302" w:author="王 自飞" w:date="2021-02-02T23:31:00Z">
        <w:r w:rsidDel="00CA553C">
          <w:rPr>
            <w:rFonts w:hint="eastAsia"/>
          </w:rPr>
          <w:delText>。</w:delText>
        </w:r>
      </w:del>
    </w:p>
    <w:p w14:paraId="345DFC7E" w14:textId="0CA4CA8F" w:rsidR="00ED02A1" w:rsidRDefault="00ED02A1" w:rsidP="00ED02A1">
      <w:pPr>
        <w:ind w:firstLine="420"/>
      </w:pPr>
      <w:r>
        <w:rPr>
          <w:rFonts w:hint="eastAsia"/>
        </w:rPr>
        <w:t>（互动按钮）：【</w:t>
      </w:r>
      <w:r w:rsidR="00610F16">
        <w:rPr>
          <w:rFonts w:hint="eastAsia"/>
        </w:rPr>
        <w:t>好的</w:t>
      </w:r>
      <w:r>
        <w:rPr>
          <w:rFonts w:hint="eastAsia"/>
        </w:rPr>
        <w:t>】</w:t>
      </w:r>
    </w:p>
    <w:p w14:paraId="51A31C57" w14:textId="77777777" w:rsidR="00ED02A1" w:rsidRDefault="00ED02A1">
      <w:pPr>
        <w:ind w:firstLine="420"/>
      </w:pPr>
    </w:p>
    <w:p w14:paraId="1F3ECF83" w14:textId="77777777" w:rsidR="005F3EDC" w:rsidRDefault="00E76AA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18</w:t>
      </w:r>
      <w:r>
        <w:rPr>
          <w:rFonts w:hint="eastAsia"/>
          <w:b/>
          <w:bCs/>
          <w:i/>
          <w:iCs/>
        </w:rPr>
        <w:t>)</w:t>
      </w:r>
    </w:p>
    <w:p w14:paraId="47AB8811" w14:textId="77777777" w:rsidR="005F3EDC" w:rsidRDefault="00E76AAA">
      <w:pPr>
        <w:ind w:firstLine="420"/>
      </w:pPr>
      <w:r>
        <w:rPr>
          <w:rFonts w:hint="eastAsia"/>
        </w:rPr>
        <w:t>（标题）：夜间任务已完成</w:t>
      </w:r>
    </w:p>
    <w:p w14:paraId="1A8FC5DA" w14:textId="77777777" w:rsidR="005F3EDC" w:rsidRDefault="00E76AAA">
      <w:pPr>
        <w:ind w:firstLine="420"/>
      </w:pPr>
      <w:r>
        <w:rPr>
          <w:rFonts w:hint="eastAsia"/>
        </w:rPr>
        <w:t>（正文）：</w:t>
      </w:r>
    </w:p>
    <w:p w14:paraId="18A5EF39" w14:textId="181E161D" w:rsidR="005F3EDC" w:rsidRDefault="00CA553C">
      <w:pPr>
        <w:ind w:firstLine="420"/>
      </w:pPr>
      <w:ins w:id="303" w:author="王 自飞" w:date="2021-02-02T23:32:00Z">
        <w:r>
          <w:rPr>
            <w:rFonts w:hint="eastAsia"/>
          </w:rPr>
          <w:t>话说</w:t>
        </w:r>
      </w:ins>
      <w:r w:rsidR="00E76AAA">
        <w:rPr>
          <w:rFonts w:hint="eastAsia"/>
        </w:rPr>
        <w:t>明天上午</w:t>
      </w:r>
    </w:p>
    <w:p w14:paraId="30D72BEF" w14:textId="77777777" w:rsidR="005F3EDC" w:rsidRDefault="00E76AAA">
      <w:pPr>
        <w:ind w:firstLine="420"/>
      </w:pPr>
      <w:r>
        <w:rPr>
          <w:rFonts w:hint="eastAsia"/>
        </w:rPr>
        <w:t>K114星球上一位德高望重的人物将会现身</w:t>
      </w:r>
    </w:p>
    <w:p w14:paraId="49BD3B94" w14:textId="77777777" w:rsidR="005F3EDC" w:rsidRDefault="00E76AAA">
      <w:pPr>
        <w:ind w:firstLine="420"/>
      </w:pPr>
      <w:r>
        <w:rPr>
          <w:rFonts w:hint="eastAsia"/>
        </w:rPr>
        <w:t>从他那里</w:t>
      </w:r>
    </w:p>
    <w:p w14:paraId="7BA368BD" w14:textId="08066537" w:rsidR="005F3EDC" w:rsidRDefault="00E76AAA">
      <w:pPr>
        <w:ind w:firstLine="420"/>
      </w:pPr>
      <w:del w:id="304" w:author="王 自飞" w:date="2021-02-02T23:32:00Z">
        <w:r w:rsidDel="00CA553C">
          <w:rPr>
            <w:rFonts w:hint="eastAsia"/>
          </w:rPr>
          <w:delText>您</w:delText>
        </w:r>
      </w:del>
      <w:ins w:id="305" w:author="王 自飞" w:date="2021-02-02T23:32:00Z">
        <w:r w:rsidR="00CA553C">
          <w:rPr>
            <w:rFonts w:hint="eastAsia"/>
          </w:rPr>
          <w:t>你</w:t>
        </w:r>
      </w:ins>
      <w:r>
        <w:rPr>
          <w:rFonts w:hint="eastAsia"/>
        </w:rPr>
        <w:t>将了解到非常有价值的故事线索</w:t>
      </w:r>
    </w:p>
    <w:p w14:paraId="46F621E8" w14:textId="77777777" w:rsidR="005F3EDC" w:rsidRDefault="00E76AAA">
      <w:pPr>
        <w:ind w:firstLine="420"/>
      </w:pPr>
      <w:r>
        <w:rPr>
          <w:rFonts w:hint="eastAsia"/>
        </w:rPr>
        <w:t>揭开1</w:t>
      </w:r>
      <w:r>
        <w:t>14</w:t>
      </w:r>
      <w:r>
        <w:rPr>
          <w:rFonts w:hint="eastAsia"/>
        </w:rPr>
        <w:t>星球神秘的面纱……</w:t>
      </w:r>
      <w:bookmarkStart w:id="306" w:name="_GoBack"/>
      <w:bookmarkEnd w:id="306"/>
    </w:p>
    <w:p w14:paraId="6B7F95DF" w14:textId="77777777" w:rsidR="005F3EDC" w:rsidRDefault="00E76AAA">
      <w:pPr>
        <w:ind w:firstLine="420"/>
      </w:pPr>
      <w:r>
        <w:rPr>
          <w:rFonts w:hint="eastAsia"/>
        </w:rPr>
        <w:t>（互动按钮）：【返回主页】</w:t>
      </w:r>
    </w:p>
    <w:p w14:paraId="18A58EFD" w14:textId="77777777" w:rsidR="005F3EDC" w:rsidRDefault="005F3EDC">
      <w:pPr>
        <w:ind w:firstLine="420"/>
      </w:pPr>
    </w:p>
    <w:p w14:paraId="226B46DF" w14:textId="77777777" w:rsidR="005F3EDC" w:rsidRDefault="005F3EDC">
      <w:pPr>
        <w:ind w:firstLine="420"/>
      </w:pPr>
    </w:p>
    <w:sectPr w:rsidR="005F3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2" w:author="Zhang, Ge (Boris) [JRDCN]" w:date="2021-01-28T11:07:00Z" w:initials="ZG([">
    <w:p w14:paraId="6484A04B" w14:textId="6973DBA3" w:rsidR="00BE10E3" w:rsidRDefault="00BE10E3">
      <w:pPr>
        <w:pStyle w:val="a3"/>
      </w:pPr>
      <w:r>
        <w:rPr>
          <w:rStyle w:val="a8"/>
        </w:rPr>
        <w:annotationRef/>
      </w:r>
      <w:r>
        <w:rPr>
          <w:rFonts w:hint="eastAsia"/>
        </w:rPr>
        <w:t>美国版是否也是在一开始明确目的</w:t>
      </w:r>
    </w:p>
  </w:comment>
  <w:comment w:id="55" w:author="Zhang, Ge (Boris) [JRDCN]" w:date="2021-01-28T11:08:00Z" w:initials="ZG([">
    <w:p w14:paraId="1CBDF407" w14:textId="090B6FF1" w:rsidR="00BE10E3" w:rsidRDefault="00BE10E3">
      <w:pPr>
        <w:pStyle w:val="a3"/>
      </w:pPr>
      <w:r>
        <w:rPr>
          <w:rStyle w:val="a8"/>
        </w:rPr>
        <w:annotationRef/>
      </w:r>
      <w:r>
        <w:rPr>
          <w:rFonts w:hint="eastAsia"/>
        </w:rPr>
        <w:t>“最终失败的剧情”是不是更加通顺一些？</w:t>
      </w:r>
    </w:p>
  </w:comment>
  <w:comment w:id="144" w:author="Zhang, Ge (Boris) [JRDCN]" w:date="2021-01-28T11:10:00Z" w:initials="ZG([">
    <w:p w14:paraId="545FBD09" w14:textId="5B801021" w:rsidR="00BE10E3" w:rsidRDefault="00BE10E3">
      <w:pPr>
        <w:pStyle w:val="a3"/>
      </w:pPr>
      <w:r>
        <w:rPr>
          <w:rStyle w:val="a8"/>
        </w:rPr>
        <w:annotationRef/>
      </w:r>
      <w:r>
        <w:rPr>
          <w:rFonts w:hint="eastAsia"/>
        </w:rPr>
        <w:t>这个名字是怎么取的，是否有什么寓意？</w:t>
      </w:r>
    </w:p>
  </w:comment>
  <w:comment w:id="154" w:author="Zhang, Ge (Boris) [JRDCN]" w:date="2021-01-28T11:11:00Z" w:initials="ZG([">
    <w:p w14:paraId="43FAE677" w14:textId="69C9D778" w:rsidR="00BE10E3" w:rsidRDefault="00BE10E3">
      <w:pPr>
        <w:pStyle w:val="a3"/>
      </w:pPr>
      <w:r>
        <w:rPr>
          <w:rStyle w:val="a8"/>
        </w:rPr>
        <w:annotationRef/>
      </w:r>
      <w:r>
        <w:rPr>
          <w:rFonts w:hint="eastAsia"/>
        </w:rPr>
        <w:t>这里是否需要解释一下“力量”是什么？直接进入到“烟瘾”是否会有点突兀</w:t>
      </w:r>
    </w:p>
  </w:comment>
  <w:comment w:id="164" w:author="Zhang, Ge (Boris) [JRDCN]" w:date="2021-01-28T11:12:00Z" w:initials="ZG([">
    <w:p w14:paraId="7F5BF54D" w14:textId="7AF7CBEF" w:rsidR="00BE10E3" w:rsidRDefault="00BE10E3">
      <w:pPr>
        <w:pStyle w:val="a3"/>
      </w:pPr>
      <w:r>
        <w:rPr>
          <w:rStyle w:val="a8"/>
        </w:rPr>
        <w:annotationRef/>
      </w:r>
      <w:r>
        <w:rPr>
          <w:rFonts w:hint="eastAsia"/>
        </w:rPr>
        <w:t>是否需要对“拯救者计划”进行解释？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84A04B" w15:done="0"/>
  <w15:commentEx w15:paraId="1CBDF407" w15:done="0"/>
  <w15:commentEx w15:paraId="545FBD09" w15:done="0"/>
  <w15:commentEx w15:paraId="43FAE677" w15:done="0"/>
  <w15:commentEx w15:paraId="7F5BF5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1973" w16cex:dateUtc="2021-01-28T03:07:00Z"/>
  <w16cex:commentExtensible w16cex:durableId="23BD19AA" w16cex:dateUtc="2021-01-28T03:08:00Z"/>
  <w16cex:commentExtensible w16cex:durableId="23BD1A3B" w16cex:dateUtc="2021-01-28T03:10:00Z"/>
  <w16cex:commentExtensible w16cex:durableId="23BD1A7E" w16cex:dateUtc="2021-01-28T03:11:00Z"/>
  <w16cex:commentExtensible w16cex:durableId="23BD1ABB" w16cex:dateUtc="2021-01-28T0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84A04B" w16cid:durableId="23BD1973"/>
  <w16cid:commentId w16cid:paraId="1CBDF407" w16cid:durableId="23BD19AA"/>
  <w16cid:commentId w16cid:paraId="545FBD09" w16cid:durableId="23BD1A3B"/>
  <w16cid:commentId w16cid:paraId="43FAE677" w16cid:durableId="23BD1A7E"/>
  <w16cid:commentId w16cid:paraId="7F5BF54D" w16cid:durableId="23BD1AB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78F1E" w14:textId="77777777" w:rsidR="000E4C65" w:rsidRDefault="000E4C65" w:rsidP="000F0263">
      <w:r>
        <w:separator/>
      </w:r>
    </w:p>
  </w:endnote>
  <w:endnote w:type="continuationSeparator" w:id="0">
    <w:p w14:paraId="4E359404" w14:textId="77777777" w:rsidR="000E4C65" w:rsidRDefault="000E4C65" w:rsidP="000F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06B7B" w14:textId="77777777" w:rsidR="000E4C65" w:rsidRDefault="000E4C65" w:rsidP="000F0263">
      <w:r>
        <w:separator/>
      </w:r>
    </w:p>
  </w:footnote>
  <w:footnote w:type="continuationSeparator" w:id="0">
    <w:p w14:paraId="7A0BA460" w14:textId="77777777" w:rsidR="000E4C65" w:rsidRDefault="000E4C65" w:rsidP="000F026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  <w15:person w15:author="Zhang, Ge (Boris) [JRDCN]">
    <w15:presenceInfo w15:providerId="AD" w15:userId="S::gzhang53@its.jnj.com::3571fffc-efef-474f-9ed5-6542a4b79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B78FF88D-5DB4-4130-B6A9-01450A1DB789}"/>
    <w:docVar w:name="KY_MEDREF_VERSION" w:val="3"/>
  </w:docVars>
  <w:rsids>
    <w:rsidRoot w:val="00E51C58"/>
    <w:rsid w:val="00032414"/>
    <w:rsid w:val="00035B55"/>
    <w:rsid w:val="00086980"/>
    <w:rsid w:val="000A4018"/>
    <w:rsid w:val="000A4C3B"/>
    <w:rsid w:val="000C6DCA"/>
    <w:rsid w:val="000E4C65"/>
    <w:rsid w:val="000F0263"/>
    <w:rsid w:val="00107BDD"/>
    <w:rsid w:val="001246F1"/>
    <w:rsid w:val="00162FF5"/>
    <w:rsid w:val="0018738F"/>
    <w:rsid w:val="001917C9"/>
    <w:rsid w:val="00194ABD"/>
    <w:rsid w:val="001B52BC"/>
    <w:rsid w:val="001C32DF"/>
    <w:rsid w:val="00204767"/>
    <w:rsid w:val="002127E5"/>
    <w:rsid w:val="0026670C"/>
    <w:rsid w:val="00270250"/>
    <w:rsid w:val="002C739B"/>
    <w:rsid w:val="00306228"/>
    <w:rsid w:val="00310ABA"/>
    <w:rsid w:val="00377F5E"/>
    <w:rsid w:val="00386C79"/>
    <w:rsid w:val="003B41B9"/>
    <w:rsid w:val="003C49BB"/>
    <w:rsid w:val="003D0346"/>
    <w:rsid w:val="003F5B96"/>
    <w:rsid w:val="0042458D"/>
    <w:rsid w:val="004275DA"/>
    <w:rsid w:val="004726C0"/>
    <w:rsid w:val="004768C1"/>
    <w:rsid w:val="00477B5E"/>
    <w:rsid w:val="00493EF5"/>
    <w:rsid w:val="004C1B30"/>
    <w:rsid w:val="004E719C"/>
    <w:rsid w:val="004F7F56"/>
    <w:rsid w:val="005507DE"/>
    <w:rsid w:val="005811CC"/>
    <w:rsid w:val="00585A57"/>
    <w:rsid w:val="005B46D6"/>
    <w:rsid w:val="005E74C9"/>
    <w:rsid w:val="005F3EDC"/>
    <w:rsid w:val="005F7925"/>
    <w:rsid w:val="006017A6"/>
    <w:rsid w:val="00610F16"/>
    <w:rsid w:val="0066287D"/>
    <w:rsid w:val="00681F83"/>
    <w:rsid w:val="00687C32"/>
    <w:rsid w:val="00694EFB"/>
    <w:rsid w:val="00697CF6"/>
    <w:rsid w:val="006A616F"/>
    <w:rsid w:val="006B151A"/>
    <w:rsid w:val="006B1A08"/>
    <w:rsid w:val="006D26C4"/>
    <w:rsid w:val="00710AA4"/>
    <w:rsid w:val="007157B5"/>
    <w:rsid w:val="007200F4"/>
    <w:rsid w:val="00752011"/>
    <w:rsid w:val="007636E1"/>
    <w:rsid w:val="007A5826"/>
    <w:rsid w:val="007C361D"/>
    <w:rsid w:val="0080603A"/>
    <w:rsid w:val="0081029D"/>
    <w:rsid w:val="0081785B"/>
    <w:rsid w:val="00836F18"/>
    <w:rsid w:val="00851BF5"/>
    <w:rsid w:val="00872ADD"/>
    <w:rsid w:val="00894892"/>
    <w:rsid w:val="008A464F"/>
    <w:rsid w:val="008B691F"/>
    <w:rsid w:val="008C1A7A"/>
    <w:rsid w:val="008E3E72"/>
    <w:rsid w:val="00902601"/>
    <w:rsid w:val="00941D0D"/>
    <w:rsid w:val="0095021B"/>
    <w:rsid w:val="00952158"/>
    <w:rsid w:val="00956983"/>
    <w:rsid w:val="00961AA4"/>
    <w:rsid w:val="00993478"/>
    <w:rsid w:val="009F73A6"/>
    <w:rsid w:val="00A17BF6"/>
    <w:rsid w:val="00A4615D"/>
    <w:rsid w:val="00A46C35"/>
    <w:rsid w:val="00A46F47"/>
    <w:rsid w:val="00A5303F"/>
    <w:rsid w:val="00AA34E1"/>
    <w:rsid w:val="00AB2E3B"/>
    <w:rsid w:val="00AB5548"/>
    <w:rsid w:val="00AC484F"/>
    <w:rsid w:val="00AD0887"/>
    <w:rsid w:val="00AE2D35"/>
    <w:rsid w:val="00AE451D"/>
    <w:rsid w:val="00AE7497"/>
    <w:rsid w:val="00AF3999"/>
    <w:rsid w:val="00B15170"/>
    <w:rsid w:val="00B25ABA"/>
    <w:rsid w:val="00BA41CC"/>
    <w:rsid w:val="00BD78F6"/>
    <w:rsid w:val="00BE10E3"/>
    <w:rsid w:val="00BF5B41"/>
    <w:rsid w:val="00C31D76"/>
    <w:rsid w:val="00C36E6D"/>
    <w:rsid w:val="00C50C6D"/>
    <w:rsid w:val="00C62457"/>
    <w:rsid w:val="00C7023C"/>
    <w:rsid w:val="00C91237"/>
    <w:rsid w:val="00CA553C"/>
    <w:rsid w:val="00CB21C6"/>
    <w:rsid w:val="00CC7770"/>
    <w:rsid w:val="00CD0A4C"/>
    <w:rsid w:val="00CE4C91"/>
    <w:rsid w:val="00D015B3"/>
    <w:rsid w:val="00D643F9"/>
    <w:rsid w:val="00D65D3D"/>
    <w:rsid w:val="00D6709F"/>
    <w:rsid w:val="00D870D9"/>
    <w:rsid w:val="00D908A5"/>
    <w:rsid w:val="00D92EAA"/>
    <w:rsid w:val="00DA399B"/>
    <w:rsid w:val="00DC10F3"/>
    <w:rsid w:val="00DD5282"/>
    <w:rsid w:val="00E01B24"/>
    <w:rsid w:val="00E028E8"/>
    <w:rsid w:val="00E31277"/>
    <w:rsid w:val="00E51C0E"/>
    <w:rsid w:val="00E51C58"/>
    <w:rsid w:val="00E51F9C"/>
    <w:rsid w:val="00E60422"/>
    <w:rsid w:val="00E70EC2"/>
    <w:rsid w:val="00E76AAA"/>
    <w:rsid w:val="00E77DA7"/>
    <w:rsid w:val="00E87EEC"/>
    <w:rsid w:val="00E96E48"/>
    <w:rsid w:val="00EC4497"/>
    <w:rsid w:val="00EC4528"/>
    <w:rsid w:val="00EC762D"/>
    <w:rsid w:val="00ED02A1"/>
    <w:rsid w:val="00ED122C"/>
    <w:rsid w:val="00EF0CF1"/>
    <w:rsid w:val="00EF45FC"/>
    <w:rsid w:val="00F10FC1"/>
    <w:rsid w:val="00F1799C"/>
    <w:rsid w:val="00F71742"/>
    <w:rsid w:val="00F73ADD"/>
    <w:rsid w:val="00F86C64"/>
    <w:rsid w:val="00FB6973"/>
    <w:rsid w:val="00FD4101"/>
    <w:rsid w:val="00FF5363"/>
    <w:rsid w:val="00FF7D53"/>
    <w:rsid w:val="3C96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F6D42"/>
  <w15:docId w15:val="{D88403CF-49BE-450C-93A3-C9367D97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Char">
    <w:name w:val="批注文字 Char"/>
    <w:basedOn w:val="a0"/>
    <w:link w:val="a3"/>
    <w:uiPriority w:val="99"/>
    <w:semiHidden/>
    <w:rPr>
      <w:sz w:val="20"/>
      <w:szCs w:val="20"/>
    </w:rPr>
  </w:style>
  <w:style w:type="character" w:customStyle="1" w:styleId="Char3">
    <w:name w:val="批注主题 Char"/>
    <w:basedOn w:val="Char"/>
    <w:link w:val="a7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自飞</dc:creator>
  <cp:lastModifiedBy>a</cp:lastModifiedBy>
  <cp:revision>41</cp:revision>
  <dcterms:created xsi:type="dcterms:W3CDTF">2021-01-04T00:32:00Z</dcterms:created>
  <dcterms:modified xsi:type="dcterms:W3CDTF">2021-02-07T02:22:00Z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