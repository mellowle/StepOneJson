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8D5F" w14:textId="77777777" w:rsidR="003637CA" w:rsidRDefault="00750AF0">
      <w:pPr>
        <w:jc w:val="center"/>
        <w:rPr>
          <w:rFonts w:ascii="等线" w:eastAsia="等线" w:hAnsi="等线"/>
          <w:b/>
          <w:bCs/>
          <w:sz w:val="32"/>
          <w:szCs w:val="36"/>
        </w:rPr>
      </w:pPr>
      <w:r>
        <w:rPr>
          <w:rFonts w:ascii="等线" w:eastAsia="等线" w:hAnsi="等线" w:hint="eastAsia"/>
          <w:b/>
          <w:bCs/>
          <w:sz w:val="32"/>
          <w:szCs w:val="36"/>
        </w:rPr>
        <w:t>Day</w:t>
      </w:r>
      <w:r>
        <w:rPr>
          <w:rFonts w:ascii="等线" w:eastAsia="等线" w:hAnsi="等线"/>
          <w:b/>
          <w:bCs/>
          <w:sz w:val="32"/>
          <w:szCs w:val="36"/>
        </w:rPr>
        <w:t>4</w:t>
      </w:r>
      <w:r>
        <w:rPr>
          <w:rFonts w:ascii="等线" w:eastAsia="等线" w:hAnsi="等线" w:hint="eastAsia"/>
          <w:b/>
          <w:bCs/>
          <w:sz w:val="32"/>
          <w:szCs w:val="36"/>
        </w:rPr>
        <w:t>分页脚本</w:t>
      </w:r>
    </w:p>
    <w:p w14:paraId="25FB2B9D" w14:textId="77777777" w:rsidR="003637CA" w:rsidRDefault="003637CA">
      <w:pPr>
        <w:rPr>
          <w:rFonts w:ascii="等线" w:eastAsia="等线" w:hAnsi="等线"/>
        </w:rPr>
      </w:pPr>
    </w:p>
    <w:p w14:paraId="2FC4DF0F" w14:textId="77777777" w:rsidR="003637CA" w:rsidRDefault="00750AF0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  <w:u w:val="single"/>
        </w:rPr>
        <w:t>目标：</w:t>
      </w:r>
      <w:r>
        <w:rPr>
          <w:rFonts w:ascii="等线" w:eastAsia="等线" w:hAnsi="等线" w:hint="eastAsia"/>
        </w:rPr>
        <w:t>用户劝说</w:t>
      </w:r>
      <w:r>
        <w:rPr>
          <w:rFonts w:ascii="等线" w:eastAsia="等线" w:hAnsi="等线" w:hint="eastAsia"/>
          <w:highlight w:val="yellow"/>
        </w:rPr>
        <w:t>史塔克</w:t>
      </w:r>
      <w:r>
        <w:rPr>
          <w:rFonts w:ascii="等线" w:eastAsia="等线" w:hAnsi="等线" w:hint="eastAsia"/>
        </w:rPr>
        <w:t>，一起了解并决定进行“戒掉第一支烟”的实验，开始尝试自我改变，树立勇气和信心。</w:t>
      </w:r>
    </w:p>
    <w:p w14:paraId="2EADFEB1" w14:textId="77777777" w:rsidR="003637CA" w:rsidRDefault="00750AF0">
      <w:pPr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395F20E1" wp14:editId="117D3A7F">
            <wp:extent cx="5274310" cy="2070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b="302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A7A3" w14:textId="77777777" w:rsidR="003637CA" w:rsidRDefault="003637CA">
      <w:pPr>
        <w:rPr>
          <w:rFonts w:ascii="等线" w:eastAsia="等线" w:hAnsi="等线"/>
        </w:rPr>
      </w:pPr>
    </w:p>
    <w:p w14:paraId="6DFC0229" w14:textId="77777777" w:rsidR="003637CA" w:rsidRDefault="003637CA">
      <w:pPr>
        <w:rPr>
          <w:rFonts w:ascii="等线" w:eastAsia="等线" w:hAnsi="等线"/>
        </w:rPr>
      </w:pPr>
    </w:p>
    <w:p w14:paraId="77EBD8F3" w14:textId="77777777" w:rsidR="003637CA" w:rsidRDefault="00750AF0">
      <w:pPr>
        <w:rPr>
          <w:rFonts w:ascii="等线" w:eastAsia="等线" w:hAnsi="等线"/>
          <w:b/>
          <w:bCs/>
          <w:i/>
          <w:iCs/>
          <w:u w:val="single"/>
        </w:rPr>
      </w:pPr>
      <w:r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（上午）</w:t>
      </w:r>
    </w:p>
    <w:p w14:paraId="2DEEDE6F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3FD8216A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倒计时</w:t>
      </w:r>
      <w:r>
        <w:rPr>
          <w:rFonts w:ascii="等线" w:eastAsia="等线" w:hAnsi="等线"/>
          <w:b/>
          <w:bCs/>
          <w:i/>
          <w:iCs/>
        </w:rPr>
        <w:t>6</w:t>
      </w:r>
      <w:r>
        <w:rPr>
          <w:rFonts w:ascii="等线" w:eastAsia="等线" w:hAnsi="等线" w:hint="eastAsia"/>
          <w:b/>
          <w:bCs/>
          <w:i/>
          <w:iCs/>
        </w:rPr>
        <w:t>天。</w:t>
      </w:r>
    </w:p>
    <w:p w14:paraId="6186B839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艾丽莎的父亲前来拜访……（链接到主页）</w:t>
      </w:r>
    </w:p>
    <w:p w14:paraId="08563EF3" w14:textId="77777777" w:rsidR="003637CA" w:rsidRDefault="003637CA">
      <w:pPr>
        <w:rPr>
          <w:rFonts w:ascii="等线" w:eastAsia="等线" w:hAnsi="等线"/>
          <w:b/>
          <w:bCs/>
          <w:i/>
          <w:iCs/>
        </w:rPr>
      </w:pPr>
    </w:p>
    <w:p w14:paraId="6FB99464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(P1)</w:t>
      </w:r>
    </w:p>
    <w:p w14:paraId="3D7EAF4C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A742A5">
        <w:rPr>
          <w:rFonts w:ascii="等线" w:eastAsia="等线" w:hAnsi="等线" w:hint="eastAsia"/>
        </w:rPr>
        <w:t>（愤怒）</w:t>
      </w:r>
    </w:p>
    <w:p w14:paraId="4017D0E6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6CB5DCAC" w14:textId="5412AF5D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来自地球的使者，</w:t>
      </w:r>
      <w:del w:id="0" w:author="王 自飞" w:date="2021-02-06T11:37:00Z">
        <w:r w:rsidDel="002B4F1B">
          <w:rPr>
            <w:rFonts w:ascii="等线" w:eastAsia="等线" w:hAnsi="等线" w:hint="eastAsia"/>
          </w:rPr>
          <w:delText>您</w:delText>
        </w:r>
      </w:del>
      <w:ins w:id="1" w:author="王 自飞" w:date="2021-02-06T11:37:00Z">
        <w:r w:rsidR="002B4F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好。</w:t>
      </w:r>
    </w:p>
    <w:p w14:paraId="17DF9983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我叫史塔克，是艾丽莎的父亲。</w:t>
      </w:r>
    </w:p>
    <w:p w14:paraId="21C6173E" w14:textId="77777777" w:rsidR="00555AE7" w:rsidRDefault="00750AF0">
      <w:pPr>
        <w:ind w:firstLine="420"/>
        <w:rPr>
          <w:ins w:id="2" w:author="a" w:date="2021-02-07T11:31:00Z"/>
          <w:rFonts w:ascii="等线" w:eastAsia="等线" w:hAnsi="等线"/>
        </w:rPr>
      </w:pPr>
      <w:r>
        <w:rPr>
          <w:rFonts w:ascii="等线" w:eastAsia="等线" w:hAnsi="等线" w:hint="eastAsia"/>
        </w:rPr>
        <w:t>我现在不得不怀疑：</w:t>
      </w:r>
    </w:p>
    <w:p w14:paraId="78110722" w14:textId="477670AD" w:rsidR="003637CA" w:rsidRDefault="002B4F1B">
      <w:pPr>
        <w:ind w:firstLine="420"/>
        <w:rPr>
          <w:rFonts w:ascii="等线" w:eastAsia="等线" w:hAnsi="等线"/>
        </w:rPr>
      </w:pPr>
      <w:ins w:id="3" w:author="王 自飞" w:date="2021-02-06T11:38:00Z">
        <w:r>
          <w:rPr>
            <w:rFonts w:ascii="等线" w:eastAsia="等线" w:hAnsi="等线" w:hint="eastAsia"/>
          </w:rPr>
          <w:t>你</w:t>
        </w:r>
      </w:ins>
      <w:del w:id="4" w:author="王 自飞" w:date="2021-02-06T11:38:00Z">
        <w:r w:rsidR="00750AF0" w:rsidDel="002B4F1B">
          <w:rPr>
            <w:rFonts w:ascii="等线" w:eastAsia="等线" w:hAnsi="等线" w:hint="eastAsia"/>
          </w:rPr>
          <w:delText>您</w:delText>
        </w:r>
      </w:del>
      <w:r w:rsidR="00750AF0">
        <w:rPr>
          <w:rFonts w:ascii="等线" w:eastAsia="等线" w:hAnsi="等线" w:hint="eastAsia"/>
        </w:rPr>
        <w:t>是诚心诚意来帮助我们的吗？</w:t>
      </w:r>
    </w:p>
    <w:p w14:paraId="404BADAB" w14:textId="77777777" w:rsidR="00A742A5" w:rsidRDefault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32525EF3" w14:textId="77777777" w:rsidR="003637CA" w:rsidRDefault="003637CA">
      <w:pPr>
        <w:ind w:firstLine="420"/>
        <w:rPr>
          <w:rFonts w:ascii="等线" w:eastAsia="等线" w:hAnsi="等线"/>
        </w:rPr>
      </w:pPr>
    </w:p>
    <w:p w14:paraId="1D116459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(P2)</w:t>
      </w:r>
    </w:p>
    <w:p w14:paraId="3F437C87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1B0D2ADA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63319E92" w14:textId="59E3CDE1" w:rsidR="003637CA" w:rsidRDefault="00750AF0">
      <w:pPr>
        <w:ind w:firstLine="420"/>
        <w:rPr>
          <w:rFonts w:ascii="等线" w:eastAsia="等线" w:hAnsi="等线"/>
        </w:rPr>
      </w:pPr>
      <w:del w:id="5" w:author="王 自飞" w:date="2021-02-06T11:38:00Z">
        <w:r w:rsidDel="002B4F1B">
          <w:rPr>
            <w:rFonts w:ascii="等线" w:eastAsia="等线" w:hAnsi="等线" w:hint="eastAsia"/>
          </w:rPr>
          <w:delText>尊敬的</w:delText>
        </w:r>
      </w:del>
      <w:r>
        <w:rPr>
          <w:rFonts w:ascii="等线" w:eastAsia="等线" w:hAnsi="等线" w:hint="eastAsia"/>
        </w:rPr>
        <w:t>史塔克先生，</w:t>
      </w:r>
      <w:del w:id="6" w:author="王 自飞" w:date="2021-02-06T11:39:00Z">
        <w:r w:rsidDel="002B4F1B">
          <w:rPr>
            <w:rFonts w:ascii="等线" w:eastAsia="等线" w:hAnsi="等线" w:hint="eastAsia"/>
          </w:rPr>
          <w:delText>您</w:delText>
        </w:r>
      </w:del>
      <w:ins w:id="7" w:author="王 自飞" w:date="2021-02-06T11:39:00Z">
        <w:r w:rsidR="002B4F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好。</w:t>
      </w:r>
    </w:p>
    <w:p w14:paraId="25CD7DCF" w14:textId="77777777" w:rsidR="00555AE7" w:rsidRDefault="00750AF0">
      <w:pPr>
        <w:ind w:firstLine="420"/>
        <w:rPr>
          <w:ins w:id="8" w:author="a" w:date="2021-02-07T11:31:00Z"/>
          <w:rFonts w:ascii="等线" w:eastAsia="等线" w:hAnsi="等线"/>
        </w:rPr>
      </w:pPr>
      <w:r>
        <w:rPr>
          <w:rFonts w:ascii="等线" w:eastAsia="等线" w:hAnsi="等线" w:hint="eastAsia"/>
        </w:rPr>
        <w:t>我是否有什么做的不妥的地方，</w:t>
      </w:r>
    </w:p>
    <w:p w14:paraId="019D3BC8" w14:textId="57602353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惹</w:t>
      </w:r>
      <w:del w:id="9" w:author="王 自飞" w:date="2021-02-06T11:38:00Z">
        <w:r w:rsidDel="002B4F1B">
          <w:rPr>
            <w:rFonts w:ascii="等线" w:eastAsia="等线" w:hAnsi="等线" w:hint="eastAsia"/>
          </w:rPr>
          <w:delText>您</w:delText>
        </w:r>
      </w:del>
      <w:ins w:id="10" w:author="王 自飞" w:date="2021-02-06T11:38:00Z">
        <w:r w:rsidR="002B4F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如此生气？</w:t>
      </w:r>
    </w:p>
    <w:p w14:paraId="080B1AFC" w14:textId="77777777" w:rsidR="00A742A5" w:rsidRDefault="00A742A5" w:rsidP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2D16F949" w14:textId="77777777" w:rsidR="003637CA" w:rsidRDefault="003637CA">
      <w:pPr>
        <w:ind w:firstLine="420"/>
        <w:rPr>
          <w:rFonts w:ascii="等线" w:eastAsia="等线" w:hAnsi="等线"/>
        </w:rPr>
      </w:pPr>
    </w:p>
    <w:p w14:paraId="65662C4A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(P3)</w:t>
      </w:r>
    </w:p>
    <w:p w14:paraId="1BBDEF02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A742A5">
        <w:rPr>
          <w:rFonts w:ascii="等线" w:eastAsia="等线" w:hAnsi="等线" w:hint="eastAsia"/>
        </w:rPr>
        <w:t>（愤怒）</w:t>
      </w:r>
    </w:p>
    <w:p w14:paraId="6086F2E5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5658C71" w14:textId="77777777" w:rsidR="002B4F1B" w:rsidRDefault="00750AF0">
      <w:pPr>
        <w:ind w:firstLine="420"/>
        <w:rPr>
          <w:ins w:id="11" w:author="王 自飞" w:date="2021-02-06T11:38:00Z"/>
          <w:rFonts w:ascii="等线" w:eastAsia="等线" w:hAnsi="等线"/>
        </w:rPr>
      </w:pPr>
      <w:r>
        <w:rPr>
          <w:rFonts w:ascii="等线" w:eastAsia="等线" w:hAnsi="等线" w:hint="eastAsia"/>
        </w:rPr>
        <w:t>哼！你为什么向我女儿灌输一堆稀奇</w:t>
      </w:r>
    </w:p>
    <w:p w14:paraId="34212CDC" w14:textId="2F568629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古怪的知识？</w:t>
      </w:r>
    </w:p>
    <w:p w14:paraId="44D6241C" w14:textId="77777777" w:rsidR="002B4F1B" w:rsidRDefault="00750AF0">
      <w:pPr>
        <w:ind w:firstLine="420"/>
        <w:rPr>
          <w:ins w:id="12" w:author="王 自飞" w:date="2021-02-06T11:39:00Z"/>
          <w:rFonts w:ascii="等线" w:eastAsia="等线" w:hAnsi="等线"/>
        </w:rPr>
      </w:pPr>
      <w:r>
        <w:rPr>
          <w:rFonts w:ascii="等线" w:eastAsia="等线" w:hAnsi="等线" w:hint="eastAsia"/>
        </w:rPr>
        <w:t>她现在老是拿这套来劝我戒烟，这让</w:t>
      </w:r>
    </w:p>
    <w:p w14:paraId="77C2BC73" w14:textId="66F44A60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我非常难堪！</w:t>
      </w:r>
    </w:p>
    <w:p w14:paraId="04C48164" w14:textId="77777777" w:rsidR="00A742A5" w:rsidRDefault="00A742A5" w:rsidP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01A48551" w14:textId="77777777" w:rsidR="003637CA" w:rsidRDefault="003637CA">
      <w:pPr>
        <w:ind w:firstLine="420"/>
        <w:rPr>
          <w:rFonts w:ascii="等线" w:eastAsia="等线" w:hAnsi="等线"/>
        </w:rPr>
      </w:pPr>
    </w:p>
    <w:p w14:paraId="1F9B1971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(P4)</w:t>
      </w:r>
    </w:p>
    <w:p w14:paraId="1C2BD38E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585FA2D9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67F74020" w14:textId="3246D59D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昨天下午</w:t>
      </w:r>
      <w:ins w:id="13" w:author="王 自飞" w:date="2021-02-06T11:39:00Z">
        <w:r w:rsidR="002B4F1B">
          <w:rPr>
            <w:rFonts w:ascii="等线" w:eastAsia="等线" w:hAnsi="等线" w:hint="eastAsia"/>
          </w:rPr>
          <w:t>，</w:t>
        </w:r>
      </w:ins>
      <w:ins w:id="14" w:author="a" w:date="2021-02-07T11:32:00Z">
        <w:r w:rsidR="00555AE7">
          <w:rPr>
            <w:rFonts w:ascii="等线" w:eastAsia="等线" w:hAnsi="等线" w:hint="eastAsia"/>
          </w:rPr>
          <w:t>你女儿来找我的时候，</w:t>
        </w:r>
      </w:ins>
    </w:p>
    <w:p w14:paraId="1363F354" w14:textId="261FEFFF" w:rsidR="003637CA" w:rsidRDefault="00750AF0">
      <w:pPr>
        <w:ind w:firstLine="420"/>
        <w:rPr>
          <w:rFonts w:ascii="等线" w:eastAsia="等线" w:hAnsi="等线"/>
        </w:rPr>
      </w:pPr>
      <w:del w:id="15" w:author="王 自飞" w:date="2021-02-06T11:39:00Z">
        <w:r w:rsidDel="002B4F1B">
          <w:rPr>
            <w:rFonts w:ascii="等线" w:eastAsia="等线" w:hAnsi="等线" w:hint="eastAsia"/>
          </w:rPr>
          <w:delText>您美丽的</w:delText>
        </w:r>
      </w:del>
      <w:ins w:id="16" w:author="王 自飞" w:date="2021-02-06T11:39:00Z">
        <w:del w:id="17" w:author="a" w:date="2021-02-07T11:32:00Z">
          <w:r w:rsidR="002B4F1B" w:rsidDel="00555AE7">
            <w:rPr>
              <w:rFonts w:ascii="等线" w:eastAsia="等线" w:hAnsi="等线" w:hint="eastAsia"/>
            </w:rPr>
            <w:delText>你</w:delText>
          </w:r>
        </w:del>
      </w:ins>
      <w:del w:id="18" w:author="a" w:date="2021-02-07T11:32:00Z">
        <w:r w:rsidDel="00555AE7">
          <w:rPr>
            <w:rFonts w:ascii="等线" w:eastAsia="等线" w:hAnsi="等线" w:hint="eastAsia"/>
          </w:rPr>
          <w:delText>女儿来找我的时候，</w:delText>
        </w:r>
      </w:del>
      <w:r>
        <w:rPr>
          <w:rFonts w:ascii="等线" w:eastAsia="等线" w:hAnsi="等线" w:hint="eastAsia"/>
        </w:rPr>
        <w:t>哭的很伤心……</w:t>
      </w:r>
    </w:p>
    <w:p w14:paraId="7C7A9FF9" w14:textId="77777777" w:rsidR="00A742A5" w:rsidRDefault="00A742A5" w:rsidP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07581815" w14:textId="77777777" w:rsidR="003637CA" w:rsidRDefault="003637CA">
      <w:pPr>
        <w:ind w:firstLine="420"/>
        <w:rPr>
          <w:rFonts w:ascii="等线" w:eastAsia="等线" w:hAnsi="等线"/>
        </w:rPr>
      </w:pPr>
    </w:p>
    <w:p w14:paraId="59A0A496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(P5)</w:t>
      </w:r>
    </w:p>
    <w:p w14:paraId="02D6E8DC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A742A5">
        <w:rPr>
          <w:rFonts w:ascii="等线" w:eastAsia="等线" w:hAnsi="等线" w:hint="eastAsia"/>
        </w:rPr>
        <w:t>（震惊）</w:t>
      </w:r>
    </w:p>
    <w:p w14:paraId="09AFF5A6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3E6F9DD9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啊？！有这种事吗？</w:t>
      </w:r>
    </w:p>
    <w:p w14:paraId="627DC8EA" w14:textId="21F58296" w:rsidR="00555AE7" w:rsidRDefault="00750AF0">
      <w:pPr>
        <w:ind w:firstLine="420"/>
        <w:rPr>
          <w:ins w:id="19" w:author="a" w:date="2021-02-07T11:32:00Z"/>
          <w:rFonts w:ascii="等线" w:eastAsia="等线" w:hAnsi="等线"/>
        </w:rPr>
      </w:pPr>
      <w:r>
        <w:rPr>
          <w:rFonts w:ascii="等线" w:eastAsia="等线" w:hAnsi="等线" w:hint="eastAsia"/>
        </w:rPr>
        <w:t>难道</w:t>
      </w:r>
      <w:del w:id="20" w:author="a" w:date="2021-02-07T11:32:00Z">
        <w:r w:rsidDel="00555AE7">
          <w:rPr>
            <w:rFonts w:ascii="等线" w:eastAsia="等线" w:hAnsi="等线" w:hint="eastAsia"/>
          </w:rPr>
          <w:delText>，</w:delText>
        </w:r>
      </w:del>
      <w:ins w:id="21" w:author="a" w:date="2021-02-07T11:32:00Z">
        <w:r w:rsidR="00555AE7">
          <w:rPr>
            <w:rFonts w:ascii="等线" w:eastAsia="等线" w:hAnsi="等线" w:hint="eastAsia"/>
          </w:rPr>
          <w:t>……</w:t>
        </w:r>
      </w:ins>
    </w:p>
    <w:p w14:paraId="5B0775AC" w14:textId="0E91B3E5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难道是因为我昨天冲</w:t>
      </w:r>
      <w:r w:rsidR="00E210BB">
        <w:rPr>
          <w:rFonts w:ascii="等线" w:eastAsia="等线" w:hAnsi="等线" w:hint="eastAsia"/>
        </w:rPr>
        <w:t>她</w:t>
      </w:r>
      <w:r>
        <w:rPr>
          <w:rFonts w:ascii="等线" w:eastAsia="等线" w:hAnsi="等线" w:hint="eastAsia"/>
        </w:rPr>
        <w:t>发火吗？</w:t>
      </w:r>
    </w:p>
    <w:p w14:paraId="483A2EF6" w14:textId="77777777" w:rsidR="00A742A5" w:rsidRDefault="00A742A5" w:rsidP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7B286749" w14:textId="77777777" w:rsidR="003637CA" w:rsidRDefault="003637CA">
      <w:pPr>
        <w:ind w:firstLine="420"/>
        <w:rPr>
          <w:rFonts w:ascii="等线" w:eastAsia="等线" w:hAnsi="等线"/>
        </w:rPr>
      </w:pPr>
    </w:p>
    <w:p w14:paraId="580F4624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6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D02BF33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4D6DE57D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BDFD551" w14:textId="7BF62269" w:rsidR="00F536D7" w:rsidDel="00555AE7" w:rsidRDefault="002B4F1B">
      <w:pPr>
        <w:ind w:firstLine="420"/>
        <w:rPr>
          <w:ins w:id="22" w:author="王 自飞" w:date="2021-02-06T11:43:00Z"/>
          <w:del w:id="23" w:author="a" w:date="2021-02-07T11:33:00Z"/>
          <w:rFonts w:ascii="等线" w:eastAsia="等线" w:hAnsi="等线"/>
        </w:rPr>
      </w:pPr>
      <w:ins w:id="24" w:author="王 自飞" w:date="2021-02-06T11:41:00Z">
        <w:del w:id="25" w:author="a" w:date="2021-02-07T11:32:00Z">
          <w:r w:rsidDel="00555AE7">
            <w:rPr>
              <w:rFonts w:ascii="等线" w:eastAsia="等线" w:hAnsi="等线" w:hint="eastAsia"/>
            </w:rPr>
            <w:delText>我</w:delText>
          </w:r>
        </w:del>
      </w:ins>
      <w:ins w:id="26" w:author="王 自飞" w:date="2021-02-06T11:42:00Z">
        <w:del w:id="27" w:author="a" w:date="2021-02-07T11:33:00Z">
          <w:r w:rsidDel="00555AE7">
            <w:rPr>
              <w:rFonts w:ascii="等线" w:eastAsia="等线" w:hAnsi="等线" w:hint="eastAsia"/>
            </w:rPr>
            <w:delText>看得出来</w:delText>
          </w:r>
        </w:del>
      </w:ins>
    </w:p>
    <w:p w14:paraId="125A9106" w14:textId="37F813BD" w:rsidR="00F536D7" w:rsidRDefault="002B4F1B">
      <w:pPr>
        <w:ind w:firstLine="420"/>
        <w:rPr>
          <w:ins w:id="28" w:author="王 自飞" w:date="2021-02-06T11:43:00Z"/>
          <w:rFonts w:ascii="等线" w:eastAsia="等线" w:hAnsi="等线"/>
        </w:rPr>
      </w:pPr>
      <w:ins w:id="29" w:author="王 自飞" w:date="2021-02-06T11:42:00Z">
        <w:r>
          <w:rPr>
            <w:rFonts w:ascii="等线" w:eastAsia="等线" w:hAnsi="等线" w:hint="eastAsia"/>
          </w:rPr>
          <w:t>艾丽莎一直在为你的健康深深担忧</w:t>
        </w:r>
      </w:ins>
      <w:ins w:id="30" w:author="a" w:date="2021-02-07T11:32:00Z">
        <w:r w:rsidR="00555AE7">
          <w:rPr>
            <w:rFonts w:ascii="等线" w:eastAsia="等线" w:hAnsi="等线" w:hint="eastAsia"/>
          </w:rPr>
          <w:t>，</w:t>
        </w:r>
      </w:ins>
    </w:p>
    <w:p w14:paraId="4A255D70" w14:textId="68B2119D" w:rsidR="002B4F1B" w:rsidRDefault="002B4F1B">
      <w:pPr>
        <w:ind w:firstLine="420"/>
        <w:rPr>
          <w:ins w:id="31" w:author="王 自飞" w:date="2021-02-06T11:42:00Z"/>
          <w:rFonts w:ascii="等线" w:eastAsia="等线" w:hAnsi="等线"/>
        </w:rPr>
      </w:pPr>
      <w:ins w:id="32" w:author="王 自飞" w:date="2021-02-06T11:42:00Z">
        <w:r>
          <w:rPr>
            <w:rFonts w:ascii="等线" w:eastAsia="等线" w:hAnsi="等线" w:hint="eastAsia"/>
          </w:rPr>
          <w:t>所以才努力地学习着烟瘾的有关知识</w:t>
        </w:r>
      </w:ins>
    </w:p>
    <w:p w14:paraId="6AEE297D" w14:textId="59CEECA1" w:rsidR="00F536D7" w:rsidRDefault="00F536D7">
      <w:pPr>
        <w:ind w:firstLine="420"/>
        <w:rPr>
          <w:ins w:id="33" w:author="王 自飞" w:date="2021-02-06T11:43:00Z"/>
          <w:rFonts w:ascii="等线" w:eastAsia="等线" w:hAnsi="等线"/>
        </w:rPr>
      </w:pPr>
      <w:ins w:id="34" w:author="王 自飞" w:date="2021-02-06T11:42:00Z">
        <w:r>
          <w:rPr>
            <w:rFonts w:ascii="等线" w:eastAsia="等线" w:hAnsi="等线" w:hint="eastAsia"/>
          </w:rPr>
          <w:t>然而你非但没有理解她</w:t>
        </w:r>
      </w:ins>
      <w:ins w:id="35" w:author="a" w:date="2021-02-07T11:32:00Z">
        <w:r w:rsidR="00555AE7">
          <w:rPr>
            <w:rFonts w:ascii="等线" w:eastAsia="等线" w:hAnsi="等线" w:hint="eastAsia"/>
          </w:rPr>
          <w:t>，</w:t>
        </w:r>
      </w:ins>
    </w:p>
    <w:p w14:paraId="4D481D42" w14:textId="1D57A51C" w:rsidR="00F536D7" w:rsidRDefault="00F536D7">
      <w:pPr>
        <w:ind w:firstLine="420"/>
        <w:rPr>
          <w:ins w:id="36" w:author="王 自飞" w:date="2021-02-06T11:43:00Z"/>
          <w:rFonts w:ascii="等线" w:eastAsia="等线" w:hAnsi="等线"/>
        </w:rPr>
      </w:pPr>
      <w:ins w:id="37" w:author="王 自飞" w:date="2021-02-06T11:43:00Z">
        <w:r>
          <w:rPr>
            <w:rFonts w:ascii="等线" w:eastAsia="等线" w:hAnsi="等线" w:hint="eastAsia"/>
          </w:rPr>
          <w:t>反而在她劝说你的时候冲她发火</w:t>
        </w:r>
      </w:ins>
      <w:ins w:id="38" w:author="a" w:date="2021-02-07T11:33:00Z">
        <w:r w:rsidR="00555AE7">
          <w:rPr>
            <w:rFonts w:ascii="等线" w:eastAsia="等线" w:hAnsi="等线" w:hint="eastAsia"/>
          </w:rPr>
          <w:t>，</w:t>
        </w:r>
      </w:ins>
    </w:p>
    <w:p w14:paraId="459BD6ED" w14:textId="4730A2B1" w:rsidR="00F536D7" w:rsidRDefault="00F536D7">
      <w:pPr>
        <w:ind w:firstLine="420"/>
        <w:rPr>
          <w:ins w:id="39" w:author="王 自飞" w:date="2021-02-06T11:44:00Z"/>
          <w:rFonts w:ascii="等线" w:eastAsia="等线" w:hAnsi="等线"/>
        </w:rPr>
      </w:pPr>
      <w:ins w:id="40" w:author="王 自飞" w:date="2021-02-06T11:43:00Z">
        <w:r>
          <w:rPr>
            <w:rFonts w:ascii="等线" w:eastAsia="等线" w:hAnsi="等线" w:hint="eastAsia"/>
          </w:rPr>
          <w:t>这一定让她非常伤心</w:t>
        </w:r>
      </w:ins>
      <w:ins w:id="41" w:author="a" w:date="2021-02-07T11:33:00Z">
        <w:r w:rsidR="00555AE7">
          <w:rPr>
            <w:rFonts w:ascii="等线" w:eastAsia="等线" w:hAnsi="等线" w:hint="eastAsia"/>
          </w:rPr>
          <w:t>吧。</w:t>
        </w:r>
      </w:ins>
    </w:p>
    <w:p w14:paraId="42AF8433" w14:textId="0C201E22" w:rsidR="00F536D7" w:rsidDel="00555AE7" w:rsidRDefault="00F536D7">
      <w:pPr>
        <w:ind w:firstLine="420"/>
        <w:rPr>
          <w:ins w:id="42" w:author="王 自飞" w:date="2021-02-06T11:41:00Z"/>
          <w:del w:id="43" w:author="a" w:date="2021-02-07T11:33:00Z"/>
          <w:rFonts w:ascii="等线" w:eastAsia="等线" w:hAnsi="等线"/>
        </w:rPr>
      </w:pPr>
      <w:ins w:id="44" w:author="王 自飞" w:date="2021-02-06T11:44:00Z">
        <w:del w:id="45" w:author="a" w:date="2021-02-07T11:33:00Z">
          <w:r w:rsidDel="00555AE7">
            <w:rPr>
              <w:rFonts w:ascii="等线" w:eastAsia="等线" w:hAnsi="等线" w:hint="eastAsia"/>
            </w:rPr>
            <w:delText>所以昨天她才哭了。</w:delText>
          </w:r>
        </w:del>
      </w:ins>
    </w:p>
    <w:p w14:paraId="0C09BDB6" w14:textId="08AC0415" w:rsidR="003637CA" w:rsidDel="002B4F1B" w:rsidRDefault="00750AF0">
      <w:pPr>
        <w:ind w:firstLine="420"/>
        <w:rPr>
          <w:del w:id="46" w:author="王 自飞" w:date="2021-02-06T11:41:00Z"/>
          <w:rFonts w:ascii="等线" w:eastAsia="等线" w:hAnsi="等线"/>
        </w:rPr>
      </w:pPr>
      <w:del w:id="47" w:author="王 自飞" w:date="2021-02-06T11:41:00Z">
        <w:r w:rsidDel="002B4F1B">
          <w:rPr>
            <w:rFonts w:ascii="等线" w:eastAsia="等线" w:hAnsi="等线" w:hint="eastAsia"/>
          </w:rPr>
          <w:delText>艾丽莎一直为您和家人的健康深深担忧，</w:delText>
        </w:r>
      </w:del>
    </w:p>
    <w:p w14:paraId="6CBFA5AA" w14:textId="1ED91237" w:rsidR="003637CA" w:rsidDel="002B4F1B" w:rsidRDefault="00750AF0">
      <w:pPr>
        <w:ind w:firstLine="420"/>
        <w:rPr>
          <w:del w:id="48" w:author="王 自飞" w:date="2021-02-06T11:41:00Z"/>
          <w:rFonts w:ascii="等线" w:eastAsia="等线" w:hAnsi="等线"/>
        </w:rPr>
      </w:pPr>
      <w:del w:id="49" w:author="王 自飞" w:date="2021-02-06T11:41:00Z">
        <w:r w:rsidDel="002B4F1B">
          <w:rPr>
            <w:rFonts w:ascii="等线" w:eastAsia="等线" w:hAnsi="等线" w:hint="eastAsia"/>
          </w:rPr>
          <w:delText>非常努力地学习着有关烟瘾的知识。</w:delText>
        </w:r>
      </w:del>
    </w:p>
    <w:p w14:paraId="0F434D97" w14:textId="77A618C0" w:rsidR="003637CA" w:rsidDel="002B4F1B" w:rsidRDefault="00750AF0">
      <w:pPr>
        <w:ind w:firstLine="420"/>
        <w:rPr>
          <w:del w:id="50" w:author="王 自飞" w:date="2021-02-06T11:41:00Z"/>
          <w:rFonts w:ascii="等线" w:eastAsia="等线" w:hAnsi="等线"/>
        </w:rPr>
      </w:pPr>
      <w:del w:id="51" w:author="王 自飞" w:date="2021-02-06T11:41:00Z">
        <w:r w:rsidDel="002B4F1B">
          <w:rPr>
            <w:rFonts w:ascii="等线" w:eastAsia="等线" w:hAnsi="等线" w:hint="eastAsia"/>
          </w:rPr>
          <w:delText>您可能没有理解她的担心，反而在她劝说您的时候发火了。</w:delText>
        </w:r>
      </w:del>
    </w:p>
    <w:p w14:paraId="240463D0" w14:textId="21F9D6A4" w:rsidR="003637CA" w:rsidDel="002B4F1B" w:rsidRDefault="00750AF0">
      <w:pPr>
        <w:ind w:firstLine="420"/>
        <w:rPr>
          <w:del w:id="52" w:author="王 自飞" w:date="2021-02-06T11:41:00Z"/>
          <w:rFonts w:ascii="等线" w:eastAsia="等线" w:hAnsi="等线"/>
        </w:rPr>
      </w:pPr>
      <w:del w:id="53" w:author="王 自飞" w:date="2021-02-06T11:41:00Z">
        <w:r w:rsidDel="002B4F1B">
          <w:rPr>
            <w:rFonts w:ascii="等线" w:eastAsia="等线" w:hAnsi="等线" w:hint="eastAsia"/>
          </w:rPr>
          <w:delText>这让她非常伤心。</w:delText>
        </w:r>
      </w:del>
    </w:p>
    <w:p w14:paraId="5775E0C0" w14:textId="77777777" w:rsidR="00A742A5" w:rsidRDefault="00A742A5" w:rsidP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603C1CCF" w14:textId="77777777" w:rsidR="003637CA" w:rsidRDefault="003637CA">
      <w:pPr>
        <w:ind w:firstLine="420"/>
        <w:rPr>
          <w:rFonts w:ascii="等线" w:eastAsia="等线" w:hAnsi="等线"/>
        </w:rPr>
      </w:pPr>
    </w:p>
    <w:p w14:paraId="7D2A2316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7.1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49106CA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A742A5">
        <w:rPr>
          <w:rFonts w:ascii="等线" w:eastAsia="等线" w:hAnsi="等线" w:hint="eastAsia"/>
        </w:rPr>
        <w:t>（担心）</w:t>
      </w:r>
    </w:p>
    <w:p w14:paraId="5ABE60B4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C725FB7" w14:textId="77777777" w:rsidR="00F536D7" w:rsidRDefault="00750AF0">
      <w:pPr>
        <w:ind w:firstLine="420"/>
        <w:rPr>
          <w:ins w:id="54" w:author="王 自飞" w:date="2021-02-06T11:44:00Z"/>
          <w:rFonts w:ascii="等线" w:eastAsia="等线" w:hAnsi="等线"/>
        </w:rPr>
      </w:pPr>
      <w:r>
        <w:rPr>
          <w:rFonts w:ascii="等线" w:eastAsia="等线" w:hAnsi="等线" w:hint="eastAsia"/>
        </w:rPr>
        <w:t>哎，</w:t>
      </w:r>
      <w:ins w:id="55" w:author="王 自飞" w:date="2021-02-06T11:44:00Z">
        <w:r w:rsidR="00F536D7">
          <w:rPr>
            <w:rFonts w:ascii="等线" w:eastAsia="等线" w:hAnsi="等线" w:hint="eastAsia"/>
          </w:rPr>
          <w:t>现在回想</w:t>
        </w:r>
      </w:ins>
    </w:p>
    <w:p w14:paraId="5490B3C1" w14:textId="1599E852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昨天的事我实在错得离谱！</w:t>
      </w:r>
    </w:p>
    <w:p w14:paraId="4E4CCF33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回去之后，我一定跟她好好道歉！</w:t>
      </w:r>
    </w:p>
    <w:p w14:paraId="73B5BA6E" w14:textId="77777777" w:rsidR="00A742A5" w:rsidRDefault="00A742A5" w:rsidP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1DBE052D" w14:textId="77777777" w:rsidR="003637CA" w:rsidRDefault="003637CA">
      <w:pPr>
        <w:ind w:firstLine="420"/>
        <w:rPr>
          <w:rFonts w:ascii="等线" w:eastAsia="等线" w:hAnsi="等线"/>
        </w:rPr>
      </w:pPr>
    </w:p>
    <w:p w14:paraId="1DD94287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lastRenderedPageBreak/>
        <w:t>对话文案 (P</w:t>
      </w:r>
      <w:r>
        <w:rPr>
          <w:rFonts w:ascii="等线" w:eastAsia="等线" w:hAnsi="等线"/>
          <w:b/>
          <w:bCs/>
          <w:i/>
          <w:iCs/>
        </w:rPr>
        <w:t>7.2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32D9EAD8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A742A5">
        <w:rPr>
          <w:rFonts w:ascii="等线" w:eastAsia="等线" w:hAnsi="等线" w:hint="eastAsia"/>
        </w:rPr>
        <w:t>（担心）</w:t>
      </w:r>
    </w:p>
    <w:p w14:paraId="6D1323FA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F3C271B" w14:textId="4161DA88" w:rsidR="00F536D7" w:rsidRDefault="00750AF0">
      <w:pPr>
        <w:ind w:firstLine="420"/>
        <w:rPr>
          <w:ins w:id="56" w:author="王 自飞" w:date="2021-02-06T11:46:00Z"/>
          <w:rFonts w:ascii="等线" w:eastAsia="等线" w:hAnsi="等线"/>
        </w:rPr>
      </w:pPr>
      <w:r>
        <w:rPr>
          <w:rFonts w:ascii="等线" w:eastAsia="等线" w:hAnsi="等线" w:hint="eastAsia"/>
        </w:rPr>
        <w:t>其实</w:t>
      </w:r>
      <w:del w:id="57" w:author="a" w:date="2021-02-07T11:33:00Z">
        <w:r w:rsidDel="00555AE7">
          <w:rPr>
            <w:rFonts w:ascii="等线" w:eastAsia="等线" w:hAnsi="等线" w:hint="eastAsia"/>
          </w:rPr>
          <w:delText>，</w:delText>
        </w:r>
      </w:del>
      <w:ins w:id="58" w:author="a" w:date="2021-02-07T11:33:00Z">
        <w:r w:rsidR="00555AE7">
          <w:rPr>
            <w:rFonts w:ascii="等线" w:eastAsia="等线" w:hAnsi="等线" w:hint="eastAsia"/>
          </w:rPr>
          <w:t>，</w:t>
        </w:r>
      </w:ins>
    </w:p>
    <w:p w14:paraId="6F59885E" w14:textId="77777777" w:rsidR="00F536D7" w:rsidRDefault="00750AF0">
      <w:pPr>
        <w:ind w:firstLine="420"/>
        <w:rPr>
          <w:ins w:id="59" w:author="王 自飞" w:date="2021-02-06T11:46:00Z"/>
          <w:rFonts w:ascii="等线" w:eastAsia="等线" w:hAnsi="等线"/>
        </w:rPr>
      </w:pPr>
      <w:r>
        <w:rPr>
          <w:rFonts w:ascii="等线" w:eastAsia="等线" w:hAnsi="等线" w:hint="eastAsia"/>
        </w:rPr>
        <w:t>我也知道女儿劝我戒烟是为我好</w:t>
      </w:r>
      <w:del w:id="60" w:author="王 自飞" w:date="2021-02-06T11:46:00Z">
        <w:r w:rsidDel="00F536D7">
          <w:rPr>
            <w:rFonts w:ascii="等线" w:eastAsia="等线" w:hAnsi="等线" w:hint="eastAsia"/>
          </w:rPr>
          <w:delText>，</w:delText>
        </w:r>
      </w:del>
    </w:p>
    <w:p w14:paraId="125820EA" w14:textId="131A346A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但我的烟瘾已经戒不掉了……</w:t>
      </w:r>
    </w:p>
    <w:p w14:paraId="62095DBC" w14:textId="77777777" w:rsidR="00555AE7" w:rsidRDefault="00750AF0">
      <w:pPr>
        <w:ind w:firstLine="420"/>
        <w:rPr>
          <w:ins w:id="61" w:author="a" w:date="2021-02-07T11:33:00Z"/>
          <w:rFonts w:ascii="等线" w:eastAsia="等线" w:hAnsi="等线"/>
        </w:rPr>
      </w:pPr>
      <w:r>
        <w:rPr>
          <w:rFonts w:ascii="等线" w:eastAsia="等线" w:hAnsi="等线" w:hint="eastAsia"/>
        </w:rPr>
        <w:t>她每一次心疼的劝说，</w:t>
      </w:r>
    </w:p>
    <w:p w14:paraId="59F3647B" w14:textId="1C5DD655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都只会令我更加愧疚。</w:t>
      </w:r>
    </w:p>
    <w:p w14:paraId="6962BAB7" w14:textId="77777777" w:rsidR="00A742A5" w:rsidRDefault="00A742A5" w:rsidP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0BA1FE3D" w14:textId="77777777" w:rsidR="003637CA" w:rsidRDefault="003637CA">
      <w:pPr>
        <w:ind w:firstLine="420"/>
        <w:rPr>
          <w:rFonts w:ascii="等线" w:eastAsia="等线" w:hAnsi="等线"/>
        </w:rPr>
      </w:pPr>
    </w:p>
    <w:p w14:paraId="60A31205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8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6AF73BEE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29C30BCE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2EED0E4" w14:textId="77777777" w:rsidR="00555AE7" w:rsidRDefault="00750AF0">
      <w:pPr>
        <w:ind w:firstLine="420"/>
        <w:rPr>
          <w:ins w:id="62" w:author="a" w:date="2021-02-07T11:34:00Z"/>
          <w:rFonts w:ascii="等线" w:eastAsia="等线" w:hAnsi="等线"/>
        </w:rPr>
      </w:pPr>
      <w:r>
        <w:rPr>
          <w:rFonts w:ascii="等线" w:eastAsia="等线" w:hAnsi="等线" w:hint="eastAsia"/>
        </w:rPr>
        <w:t>同样作为一个烟民，我十分理解</w:t>
      </w:r>
      <w:del w:id="63" w:author="王 自飞" w:date="2021-02-06T11:46:00Z">
        <w:r w:rsidDel="00F536D7">
          <w:rPr>
            <w:rFonts w:ascii="等线" w:eastAsia="等线" w:hAnsi="等线" w:hint="eastAsia"/>
          </w:rPr>
          <w:delText>您</w:delText>
        </w:r>
      </w:del>
      <w:ins w:id="64" w:author="王 自飞" w:date="2021-02-06T11:46:00Z">
        <w:r w:rsidR="00F536D7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</w:t>
      </w:r>
    </w:p>
    <w:p w14:paraId="3B390134" w14:textId="77777777" w:rsidR="00555AE7" w:rsidRDefault="00750AF0" w:rsidP="00555AE7">
      <w:pPr>
        <w:ind w:firstLine="420"/>
        <w:rPr>
          <w:ins w:id="65" w:author="a" w:date="2021-02-07T11:34:00Z"/>
          <w:rFonts w:ascii="等线" w:eastAsia="等线" w:hAnsi="等线"/>
        </w:rPr>
      </w:pPr>
      <w:r>
        <w:rPr>
          <w:rFonts w:ascii="等线" w:eastAsia="等线" w:hAnsi="等线" w:hint="eastAsia"/>
        </w:rPr>
        <w:t>心情。</w:t>
      </w:r>
      <w:ins w:id="66" w:author="a" w:date="2021-02-07T11:34:00Z">
        <w:r w:rsidR="00555AE7">
          <w:rPr>
            <w:rFonts w:ascii="等线" w:eastAsia="等线" w:hAnsi="等线" w:hint="eastAsia"/>
          </w:rPr>
          <w:t>你现在深陷烟瘾，想彻底转变</w:t>
        </w:r>
      </w:ins>
    </w:p>
    <w:p w14:paraId="29F0A424" w14:textId="14F00867" w:rsidR="00F536D7" w:rsidRPr="00555AE7" w:rsidRDefault="00555AE7" w:rsidP="00555AE7">
      <w:pPr>
        <w:ind w:firstLine="420"/>
        <w:rPr>
          <w:ins w:id="67" w:author="王 自飞" w:date="2021-02-06T11:46:00Z"/>
          <w:rFonts w:ascii="等线" w:eastAsia="等线" w:hAnsi="等线" w:hint="eastAsia"/>
        </w:rPr>
      </w:pPr>
      <w:ins w:id="68" w:author="a" w:date="2021-02-07T11:34:00Z">
        <w:r>
          <w:rPr>
            <w:rFonts w:ascii="等线" w:eastAsia="等线" w:hAnsi="等线" w:hint="eastAsia"/>
          </w:rPr>
          <w:t>十分困难。</w:t>
        </w:r>
      </w:ins>
    </w:p>
    <w:p w14:paraId="3AA89881" w14:textId="347AB94B" w:rsidR="003637CA" w:rsidDel="00555AE7" w:rsidRDefault="00750AF0">
      <w:pPr>
        <w:ind w:firstLine="420"/>
        <w:rPr>
          <w:del w:id="69" w:author="a" w:date="2021-02-07T11:34:00Z"/>
          <w:rFonts w:ascii="等线" w:eastAsia="等线" w:hAnsi="等线"/>
        </w:rPr>
      </w:pPr>
      <w:del w:id="70" w:author="a" w:date="2021-02-07T11:34:00Z">
        <w:r w:rsidDel="00555AE7">
          <w:rPr>
            <w:rFonts w:ascii="等线" w:eastAsia="等线" w:hAnsi="等线" w:hint="eastAsia"/>
          </w:rPr>
          <w:delText>您</w:delText>
        </w:r>
      </w:del>
      <w:ins w:id="71" w:author="王 自飞" w:date="2021-02-06T11:46:00Z">
        <w:del w:id="72" w:author="a" w:date="2021-02-07T11:34:00Z">
          <w:r w:rsidR="00F536D7" w:rsidDel="00555AE7">
            <w:rPr>
              <w:rFonts w:ascii="等线" w:eastAsia="等线" w:hAnsi="等线" w:hint="eastAsia"/>
            </w:rPr>
            <w:delText>你</w:delText>
          </w:r>
        </w:del>
      </w:ins>
      <w:del w:id="73" w:author="a" w:date="2021-02-07T11:34:00Z">
        <w:r w:rsidDel="00555AE7">
          <w:rPr>
            <w:rFonts w:ascii="等线" w:eastAsia="等线" w:hAnsi="等线" w:hint="eastAsia"/>
          </w:rPr>
          <w:delText>现在深陷烟瘾，想彻底转变十分困难。</w:delText>
        </w:r>
      </w:del>
    </w:p>
    <w:p w14:paraId="70EF6F51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但凡事都要尝试才行。</w:t>
      </w:r>
    </w:p>
    <w:p w14:paraId="2C8E6A31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只要肯行动，办法总比困难多。</w:t>
      </w:r>
    </w:p>
    <w:p w14:paraId="6E8CA5B3" w14:textId="77777777" w:rsidR="00A742A5" w:rsidRDefault="00A742A5" w:rsidP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24BDC44E" w14:textId="77777777" w:rsidR="003637CA" w:rsidRDefault="003637CA">
      <w:pPr>
        <w:ind w:firstLine="420"/>
        <w:rPr>
          <w:rFonts w:ascii="等线" w:eastAsia="等线" w:hAnsi="等线"/>
        </w:rPr>
      </w:pPr>
    </w:p>
    <w:p w14:paraId="1F20BCFA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9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45FE9817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A742A5">
        <w:rPr>
          <w:rFonts w:ascii="等线" w:eastAsia="等线" w:hAnsi="等线" w:hint="eastAsia"/>
        </w:rPr>
        <w:t>（正常）</w:t>
      </w:r>
    </w:p>
    <w:p w14:paraId="531D78F4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77F0918" w14:textId="77777777" w:rsidR="00555AE7" w:rsidRDefault="00750AF0">
      <w:pPr>
        <w:ind w:firstLine="420"/>
        <w:rPr>
          <w:ins w:id="74" w:author="a" w:date="2021-02-07T11:34:00Z"/>
          <w:rFonts w:ascii="等线" w:eastAsia="等线" w:hAnsi="等线"/>
        </w:rPr>
      </w:pPr>
      <w:r>
        <w:rPr>
          <w:rFonts w:ascii="等线" w:eastAsia="等线" w:hAnsi="等线" w:hint="eastAsia"/>
        </w:rPr>
        <w:t>如果真的有方法能使我做出改变，</w:t>
      </w:r>
    </w:p>
    <w:p w14:paraId="2CB6173C" w14:textId="3F8CC7F8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我一定愿意全力尝试！</w:t>
      </w:r>
      <w:r>
        <w:rPr>
          <w:rFonts w:ascii="等线" w:eastAsia="等线" w:hAnsi="等线"/>
        </w:rPr>
        <w:t xml:space="preserve"> </w:t>
      </w:r>
    </w:p>
    <w:p w14:paraId="60A63688" w14:textId="77777777" w:rsidR="00A742A5" w:rsidRDefault="00A742A5" w:rsidP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6386E229" w14:textId="77777777" w:rsidR="003637CA" w:rsidRDefault="003637CA">
      <w:pPr>
        <w:ind w:firstLine="420"/>
        <w:rPr>
          <w:rFonts w:ascii="等线" w:eastAsia="等线" w:hAnsi="等线"/>
        </w:rPr>
      </w:pPr>
    </w:p>
    <w:p w14:paraId="489F282B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10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CD4DB54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2CEEF9F6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66F8210A" w14:textId="003564A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我们</w:t>
      </w:r>
      <w:del w:id="75" w:author="a" w:date="2021-02-07T11:35:00Z">
        <w:r w:rsidDel="00BD3092">
          <w:rPr>
            <w:rFonts w:ascii="等线" w:eastAsia="等线" w:hAnsi="等线" w:hint="eastAsia"/>
          </w:rPr>
          <w:delText>地球上</w:delText>
        </w:r>
      </w:del>
      <w:ins w:id="76" w:author="a" w:date="2021-02-07T11:35:00Z">
        <w:r w:rsidR="00BD3092">
          <w:rPr>
            <w:rFonts w:ascii="等线" w:eastAsia="等线" w:hAnsi="等线" w:hint="eastAsia"/>
          </w:rPr>
          <w:t>那里</w:t>
        </w:r>
      </w:ins>
      <w:r>
        <w:rPr>
          <w:rFonts w:ascii="等线" w:eastAsia="等线" w:hAnsi="等线" w:hint="eastAsia"/>
        </w:rPr>
        <w:t>有句话</w:t>
      </w:r>
      <w:del w:id="77" w:author="王 自飞" w:date="2021-02-06T11:47:00Z">
        <w:r w:rsidDel="00F536D7">
          <w:rPr>
            <w:rFonts w:ascii="等线" w:eastAsia="等线" w:hAnsi="等线" w:hint="eastAsia"/>
          </w:rPr>
          <w:delText>：</w:delText>
        </w:r>
      </w:del>
      <w:ins w:id="78" w:author="王 自飞" w:date="2021-02-06T11:47:00Z">
        <w:r w:rsidR="00F536D7">
          <w:rPr>
            <w:rFonts w:ascii="等线" w:eastAsia="等线" w:hAnsi="等线" w:hint="eastAsia"/>
          </w:rPr>
          <w:t>叫</w:t>
        </w:r>
      </w:ins>
      <w:r>
        <w:rPr>
          <w:rFonts w:ascii="等线" w:eastAsia="等线" w:hAnsi="等线" w:hint="eastAsia"/>
        </w:rPr>
        <w:t>“万事开头难</w:t>
      </w:r>
      <w:r w:rsidR="00E210BB">
        <w:rPr>
          <w:rFonts w:ascii="等线" w:eastAsia="等线" w:hAnsi="等线" w:hint="eastAsia"/>
        </w:rPr>
        <w:t>！”</w:t>
      </w:r>
    </w:p>
    <w:p w14:paraId="1B631185" w14:textId="77777777" w:rsidR="00BD3092" w:rsidRDefault="00750AF0">
      <w:pPr>
        <w:ind w:firstLine="420"/>
        <w:rPr>
          <w:ins w:id="79" w:author="a" w:date="2021-02-07T11:35:00Z"/>
          <w:rFonts w:ascii="等线" w:eastAsia="等线" w:hAnsi="等线"/>
        </w:rPr>
      </w:pPr>
      <w:r>
        <w:rPr>
          <w:rFonts w:ascii="等线" w:eastAsia="等线" w:hAnsi="等线" w:hint="eastAsia"/>
        </w:rPr>
        <w:t>戒烟也是这样，最开始的一小步总是</w:t>
      </w:r>
    </w:p>
    <w:p w14:paraId="58187232" w14:textId="42A3CD4C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最艰难的。</w:t>
      </w:r>
    </w:p>
    <w:p w14:paraId="2107A465" w14:textId="77777777" w:rsidR="00BD3092" w:rsidRDefault="00750AF0">
      <w:pPr>
        <w:ind w:firstLine="420"/>
        <w:rPr>
          <w:ins w:id="80" w:author="a" w:date="2021-02-07T11:35:00Z"/>
          <w:rFonts w:ascii="等线" w:eastAsia="等线" w:hAnsi="等线"/>
        </w:rPr>
      </w:pPr>
      <w:r>
        <w:rPr>
          <w:rFonts w:ascii="等线" w:eastAsia="等线" w:hAnsi="等线" w:hint="eastAsia"/>
        </w:rPr>
        <w:t>星际委员会</w:t>
      </w:r>
      <w:ins w:id="81" w:author="王 自飞" w:date="2021-02-06T11:47:00Z">
        <w:r w:rsidR="00F536D7">
          <w:rPr>
            <w:rFonts w:ascii="等线" w:eastAsia="等线" w:hAnsi="等线" w:hint="eastAsia"/>
          </w:rPr>
          <w:t>那里应该</w:t>
        </w:r>
      </w:ins>
      <w:r>
        <w:rPr>
          <w:rFonts w:ascii="等线" w:eastAsia="等线" w:hAnsi="等线" w:hint="eastAsia"/>
        </w:rPr>
        <w:t>有帮助</w:t>
      </w:r>
      <w:r w:rsidR="00E210BB">
        <w:rPr>
          <w:rFonts w:ascii="等线" w:eastAsia="等线" w:hAnsi="等线" w:hint="eastAsia"/>
        </w:rPr>
        <w:t>人们</w:t>
      </w:r>
      <w:r>
        <w:rPr>
          <w:rFonts w:ascii="等线" w:eastAsia="等线" w:hAnsi="等线" w:hint="eastAsia"/>
        </w:rPr>
        <w:t>尝试</w:t>
      </w:r>
    </w:p>
    <w:p w14:paraId="3CE1C1C7" w14:textId="2BCF22FB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改变的预案，我们</w:t>
      </w:r>
      <w:ins w:id="82" w:author="王 自飞" w:date="2021-02-06T11:59:00Z">
        <w:r w:rsidR="00463E3A">
          <w:rPr>
            <w:rFonts w:ascii="等线" w:eastAsia="等线" w:hAnsi="等线" w:hint="eastAsia"/>
          </w:rPr>
          <w:t>一起</w:t>
        </w:r>
      </w:ins>
      <w:del w:id="83" w:author="王 自飞" w:date="2021-02-06T11:47:00Z">
        <w:r w:rsidDel="00F536D7">
          <w:rPr>
            <w:rFonts w:ascii="等线" w:eastAsia="等线" w:hAnsi="等线" w:hint="eastAsia"/>
          </w:rPr>
          <w:delText>了解一下</w:delText>
        </w:r>
      </w:del>
      <w:del w:id="84" w:author="a" w:date="2021-02-07T11:35:00Z">
        <w:r w:rsidDel="00BD3092">
          <w:rPr>
            <w:rFonts w:ascii="等线" w:eastAsia="等线" w:hAnsi="等线" w:hint="eastAsia"/>
          </w:rPr>
          <w:delText>吧</w:delText>
        </w:r>
      </w:del>
      <w:ins w:id="85" w:author="王 自飞" w:date="2021-02-06T11:47:00Z">
        <w:del w:id="86" w:author="a" w:date="2021-02-07T11:35:00Z">
          <w:r w:rsidR="00F536D7" w:rsidDel="00BD3092">
            <w:rPr>
              <w:rFonts w:ascii="等线" w:eastAsia="等线" w:hAnsi="等线" w:hint="eastAsia"/>
            </w:rPr>
            <w:delText>去</w:delText>
          </w:r>
        </w:del>
        <w:r w:rsidR="00F536D7">
          <w:rPr>
            <w:rFonts w:ascii="等线" w:eastAsia="等线" w:hAnsi="等线" w:hint="eastAsia"/>
          </w:rPr>
          <w:t>咨询一下</w:t>
        </w:r>
      </w:ins>
      <w:ins w:id="87" w:author="王 自飞" w:date="2021-02-06T12:00:00Z">
        <w:r w:rsidR="00463E3A">
          <w:rPr>
            <w:rFonts w:ascii="等线" w:eastAsia="等线" w:hAnsi="等线" w:hint="eastAsia"/>
          </w:rPr>
          <w:t>吧</w:t>
        </w:r>
      </w:ins>
      <w:r>
        <w:rPr>
          <w:rFonts w:ascii="等线" w:eastAsia="等线" w:hAnsi="等线" w:hint="eastAsia"/>
        </w:rPr>
        <w:t>。</w:t>
      </w:r>
    </w:p>
    <w:p w14:paraId="3BD3D26C" w14:textId="77777777" w:rsidR="00A742A5" w:rsidRDefault="00A742A5" w:rsidP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483C5EFD" w14:textId="002C9C70" w:rsidR="003637CA" w:rsidRDefault="003637CA">
      <w:pPr>
        <w:ind w:firstLine="420"/>
        <w:rPr>
          <w:ins w:id="88" w:author="王 自飞" w:date="2021-02-06T11:58:00Z"/>
          <w:rFonts w:ascii="等线" w:eastAsia="等线" w:hAnsi="等线"/>
        </w:rPr>
      </w:pPr>
    </w:p>
    <w:p w14:paraId="4B74E428" w14:textId="263FAAD9" w:rsidR="00463E3A" w:rsidRDefault="00463E3A" w:rsidP="00463E3A">
      <w:pPr>
        <w:rPr>
          <w:ins w:id="89" w:author="王 自飞" w:date="2021-02-06T11:58:00Z"/>
          <w:rFonts w:ascii="等线" w:eastAsia="等线" w:hAnsi="等线"/>
          <w:b/>
          <w:bCs/>
          <w:i/>
          <w:iCs/>
        </w:rPr>
      </w:pPr>
      <w:ins w:id="90" w:author="王 自飞" w:date="2021-02-06T11:58:00Z">
        <w:r>
          <w:rPr>
            <w:rFonts w:ascii="等线" w:eastAsia="等线" w:hAnsi="等线" w:hint="eastAsia"/>
            <w:b/>
            <w:bCs/>
            <w:i/>
            <w:iCs/>
          </w:rPr>
          <w:t>对话文案 (P</w:t>
        </w:r>
        <w:r>
          <w:rPr>
            <w:rFonts w:ascii="等线" w:eastAsia="等线" w:hAnsi="等线"/>
            <w:b/>
            <w:bCs/>
            <w:i/>
            <w:iCs/>
          </w:rPr>
          <w:t>1</w:t>
        </w:r>
      </w:ins>
      <w:ins w:id="91" w:author="王 自飞" w:date="2021-02-06T12:02:00Z">
        <w:r>
          <w:rPr>
            <w:rFonts w:ascii="等线" w:eastAsia="等线" w:hAnsi="等线"/>
            <w:b/>
            <w:bCs/>
            <w:i/>
            <w:iCs/>
          </w:rPr>
          <w:t>1</w:t>
        </w:r>
      </w:ins>
      <w:ins w:id="92" w:author="王 自飞" w:date="2021-02-06T11:58:00Z">
        <w:r>
          <w:rPr>
            <w:rFonts w:ascii="等线" w:eastAsia="等线" w:hAnsi="等线" w:hint="eastAsia"/>
            <w:b/>
            <w:bCs/>
            <w:i/>
            <w:iCs/>
          </w:rPr>
          <w:t>)</w:t>
        </w:r>
      </w:ins>
    </w:p>
    <w:p w14:paraId="5E61A194" w14:textId="77777777" w:rsidR="00463E3A" w:rsidRDefault="00463E3A" w:rsidP="00463E3A">
      <w:pPr>
        <w:ind w:firstLine="420"/>
        <w:rPr>
          <w:ins w:id="93" w:author="王 自飞" w:date="2021-02-06T11:58:00Z"/>
          <w:rFonts w:ascii="等线" w:eastAsia="等线" w:hAnsi="等线"/>
        </w:rPr>
      </w:pPr>
      <w:ins w:id="94" w:author="王 自飞" w:date="2021-02-06T11:58:00Z">
        <w:r>
          <w:rPr>
            <w:rFonts w:ascii="等线" w:eastAsia="等线" w:hAnsi="等线" w:hint="eastAsia"/>
          </w:rPr>
          <w:t>（头像）：星际委员会</w:t>
        </w:r>
      </w:ins>
    </w:p>
    <w:p w14:paraId="62809CCE" w14:textId="77777777" w:rsidR="00463E3A" w:rsidRDefault="00463E3A" w:rsidP="00463E3A">
      <w:pPr>
        <w:ind w:firstLine="420"/>
        <w:rPr>
          <w:ins w:id="95" w:author="王 自飞" w:date="2021-02-06T11:58:00Z"/>
          <w:rFonts w:ascii="等线" w:eastAsia="等线" w:hAnsi="等线"/>
        </w:rPr>
      </w:pPr>
      <w:ins w:id="96" w:author="王 自飞" w:date="2021-02-06T11:58:00Z">
        <w:r>
          <w:rPr>
            <w:rFonts w:ascii="等线" w:eastAsia="等线" w:hAnsi="等线" w:hint="eastAsia"/>
          </w:rPr>
          <w:t>（正文）：</w:t>
        </w:r>
      </w:ins>
    </w:p>
    <w:p w14:paraId="012D475A" w14:textId="62389C8F" w:rsidR="00463E3A" w:rsidRDefault="00463E3A">
      <w:pPr>
        <w:ind w:firstLine="420"/>
        <w:rPr>
          <w:ins w:id="97" w:author="王 自飞" w:date="2021-02-06T11:58:00Z"/>
          <w:rFonts w:ascii="等线" w:eastAsia="等线" w:hAnsi="等线"/>
        </w:rPr>
      </w:pPr>
      <w:ins w:id="98" w:author="王 自飞" w:date="2021-02-06T11:58:00Z">
        <w:r>
          <w:rPr>
            <w:rFonts w:ascii="等线" w:eastAsia="等线" w:hAnsi="等线" w:hint="eastAsia"/>
          </w:rPr>
          <w:t>要想改变一项长期的习惯</w:t>
        </w:r>
      </w:ins>
      <w:ins w:id="99" w:author="a" w:date="2021-02-07T11:36:00Z">
        <w:r w:rsidR="00BD3092">
          <w:rPr>
            <w:rFonts w:ascii="等线" w:eastAsia="等线" w:hAnsi="等线" w:hint="eastAsia"/>
          </w:rPr>
          <w:t>，</w:t>
        </w:r>
      </w:ins>
    </w:p>
    <w:p w14:paraId="4A7A289D" w14:textId="3B3CC95A" w:rsidR="00463E3A" w:rsidRDefault="00463E3A">
      <w:pPr>
        <w:ind w:firstLine="420"/>
        <w:rPr>
          <w:ins w:id="100" w:author="王 自飞" w:date="2021-02-06T11:59:00Z"/>
          <w:rFonts w:ascii="等线" w:eastAsia="等线" w:hAnsi="等线"/>
        </w:rPr>
      </w:pPr>
      <w:ins w:id="101" w:author="王 自飞" w:date="2021-02-06T11:58:00Z">
        <w:r>
          <w:rPr>
            <w:rFonts w:ascii="等线" w:eastAsia="等线" w:hAnsi="等线" w:hint="eastAsia"/>
          </w:rPr>
          <w:t>尤其像吸烟这样的</w:t>
        </w:r>
      </w:ins>
      <w:ins w:id="102" w:author="王 自飞" w:date="2021-02-06T11:59:00Z">
        <w:r>
          <w:rPr>
            <w:rFonts w:ascii="等线" w:eastAsia="等线" w:hAnsi="等线" w:hint="eastAsia"/>
          </w:rPr>
          <w:t>成瘾行为</w:t>
        </w:r>
      </w:ins>
      <w:ins w:id="103" w:author="a" w:date="2021-02-07T11:36:00Z">
        <w:r w:rsidR="00BD3092">
          <w:rPr>
            <w:rFonts w:ascii="等线" w:eastAsia="等线" w:hAnsi="等线" w:hint="eastAsia"/>
          </w:rPr>
          <w:t>，</w:t>
        </w:r>
      </w:ins>
    </w:p>
    <w:p w14:paraId="0746D621" w14:textId="2116C3B0" w:rsidR="00463E3A" w:rsidRDefault="00463E3A">
      <w:pPr>
        <w:ind w:firstLine="420"/>
        <w:rPr>
          <w:ins w:id="104" w:author="a" w:date="2021-02-07T11:36:00Z"/>
          <w:rFonts w:ascii="等线" w:eastAsia="等线" w:hAnsi="等线"/>
        </w:rPr>
      </w:pPr>
      <w:ins w:id="105" w:author="王 自飞" w:date="2021-02-06T12:00:00Z">
        <w:r>
          <w:rPr>
            <w:rFonts w:ascii="等线" w:eastAsia="等线" w:hAnsi="等线" w:hint="eastAsia"/>
          </w:rPr>
          <w:t>不妨从最“薄弱”的点尝试突破，阻力会小得多。</w:t>
        </w:r>
      </w:ins>
    </w:p>
    <w:p w14:paraId="26054CED" w14:textId="4D800F8F" w:rsidR="00BD3092" w:rsidRDefault="001E7696">
      <w:pPr>
        <w:ind w:firstLine="420"/>
        <w:rPr>
          <w:ins w:id="106" w:author="王 自飞" w:date="2021-02-06T12:00:00Z"/>
          <w:rFonts w:ascii="等线" w:eastAsia="等线" w:hAnsi="等线" w:hint="eastAsia"/>
        </w:rPr>
      </w:pPr>
      <w:ins w:id="107" w:author="a" w:date="2021-02-07T11:36:00Z">
        <w:r>
          <w:rPr>
            <w:rFonts w:ascii="等线" w:eastAsia="等线" w:hAnsi="等线"/>
          </w:rPr>
          <w:lastRenderedPageBreak/>
          <w:t>怎么样</w:t>
        </w:r>
        <w:r>
          <w:rPr>
            <w:rFonts w:ascii="等线" w:eastAsia="等线" w:hAnsi="等线" w:hint="eastAsia"/>
          </w:rPr>
          <w:t>，</w:t>
        </w:r>
        <w:r w:rsidR="00BD3092">
          <w:rPr>
            <w:rFonts w:ascii="等线" w:eastAsia="等线" w:hAnsi="等线"/>
          </w:rPr>
          <w:t>想要试试吗</w:t>
        </w:r>
        <w:r w:rsidR="00BD3092">
          <w:rPr>
            <w:rFonts w:ascii="等线" w:eastAsia="等线" w:hAnsi="等线" w:hint="eastAsia"/>
          </w:rPr>
          <w:t>？</w:t>
        </w:r>
      </w:ins>
    </w:p>
    <w:p w14:paraId="015DE83F" w14:textId="12E23E36" w:rsidR="00463E3A" w:rsidRDefault="00463E3A" w:rsidP="00463E3A">
      <w:pPr>
        <w:ind w:firstLine="420"/>
        <w:rPr>
          <w:ins w:id="108" w:author="王 自飞" w:date="2021-02-06T11:58:00Z"/>
          <w:rFonts w:ascii="等线" w:eastAsia="等线" w:hAnsi="等线"/>
        </w:rPr>
      </w:pPr>
      <w:ins w:id="109" w:author="王 自飞" w:date="2021-02-06T12:01:00Z">
        <w:r>
          <w:rPr>
            <w:rFonts w:ascii="等线" w:eastAsia="等线" w:hAnsi="等线" w:hint="eastAsia"/>
          </w:rPr>
          <w:t>（</w:t>
        </w:r>
        <w:r>
          <w:rPr>
            <w:rFonts w:ascii="等线" w:eastAsia="等线" w:hAnsi="等线"/>
          </w:rPr>
          <w:t>互动按钮</w:t>
        </w:r>
        <w:r>
          <w:rPr>
            <w:rFonts w:ascii="等线" w:eastAsia="等线" w:hAnsi="等线" w:hint="eastAsia"/>
          </w:rPr>
          <w:t>）【我要尝试】</w:t>
        </w:r>
      </w:ins>
    </w:p>
    <w:p w14:paraId="281FB442" w14:textId="77777777" w:rsidR="00463E3A" w:rsidRDefault="00463E3A">
      <w:pPr>
        <w:ind w:firstLine="420"/>
        <w:rPr>
          <w:rFonts w:ascii="等线" w:eastAsia="等线" w:hAnsi="等线"/>
        </w:rPr>
      </w:pPr>
    </w:p>
    <w:p w14:paraId="4F14DD03" w14:textId="26AA9085" w:rsidR="003637CA" w:rsidRDefault="00750AF0">
      <w:pPr>
        <w:rPr>
          <w:rFonts w:ascii="等线" w:eastAsia="等线" w:hAnsi="等线"/>
          <w:b/>
          <w:bCs/>
          <w:i/>
          <w:iCs/>
        </w:rPr>
      </w:pPr>
      <w:del w:id="110" w:author="王 自飞" w:date="2021-02-06T12:01:00Z">
        <w:r w:rsidDel="00463E3A">
          <w:rPr>
            <w:rFonts w:ascii="等线" w:eastAsia="等线" w:hAnsi="等线" w:hint="eastAsia"/>
            <w:b/>
            <w:bCs/>
            <w:i/>
            <w:iCs/>
          </w:rPr>
          <w:delText>对话</w:delText>
        </w:r>
      </w:del>
      <w:ins w:id="111" w:author="王 自飞" w:date="2021-02-06T12:01:00Z">
        <w:r w:rsidR="00463E3A">
          <w:rPr>
            <w:rFonts w:ascii="等线" w:eastAsia="等线" w:hAnsi="等线" w:hint="eastAsia"/>
            <w:b/>
            <w:bCs/>
            <w:i/>
            <w:iCs/>
          </w:rPr>
          <w:t>引导</w:t>
        </w:r>
      </w:ins>
      <w:r>
        <w:rPr>
          <w:rFonts w:ascii="等线" w:eastAsia="等线" w:hAnsi="等线" w:hint="eastAsia"/>
          <w:b/>
          <w:bCs/>
          <w:i/>
          <w:iCs/>
        </w:rPr>
        <w:t>文案 (</w:t>
      </w:r>
      <w:del w:id="112" w:author="王 自飞" w:date="2021-02-06T12:02:00Z">
        <w:r w:rsidDel="00463E3A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463E3A">
          <w:rPr>
            <w:rFonts w:ascii="等线" w:eastAsia="等线" w:hAnsi="等线"/>
            <w:b/>
            <w:bCs/>
            <w:i/>
            <w:iCs/>
          </w:rPr>
          <w:delText>10</w:delText>
        </w:r>
      </w:del>
      <w:ins w:id="113" w:author="王 自飞" w:date="2021-02-06T12:02:00Z">
        <w:r w:rsidR="00463E3A">
          <w:rPr>
            <w:rFonts w:ascii="等线" w:eastAsia="等线" w:hAnsi="等线" w:hint="eastAsia"/>
            <w:b/>
            <w:bCs/>
            <w:i/>
            <w:iCs/>
          </w:rPr>
          <w:t>P</w:t>
        </w:r>
        <w:r w:rsidR="00463E3A">
          <w:rPr>
            <w:rFonts w:ascii="等线" w:eastAsia="等线" w:hAnsi="等线"/>
            <w:b/>
            <w:bCs/>
            <w:i/>
            <w:iCs/>
          </w:rPr>
          <w:t>12</w:t>
        </w:r>
      </w:ins>
      <w:r>
        <w:rPr>
          <w:rFonts w:ascii="等线" w:eastAsia="等线" w:hAnsi="等线" w:hint="eastAsia"/>
          <w:b/>
          <w:bCs/>
          <w:i/>
          <w:iCs/>
        </w:rPr>
        <w:t>)</w:t>
      </w:r>
    </w:p>
    <w:p w14:paraId="6E6F9268" w14:textId="17F1A526" w:rsidR="003637CA" w:rsidDel="00463E3A" w:rsidRDefault="00750AF0">
      <w:pPr>
        <w:ind w:firstLine="420"/>
        <w:rPr>
          <w:del w:id="114" w:author="王 自飞" w:date="2021-02-06T12:01:00Z"/>
          <w:rFonts w:ascii="等线" w:eastAsia="等线" w:hAnsi="等线"/>
        </w:rPr>
      </w:pPr>
      <w:del w:id="115" w:author="王 自飞" w:date="2021-02-06T12:01:00Z">
        <w:r w:rsidDel="00463E3A">
          <w:rPr>
            <w:rFonts w:ascii="等线" w:eastAsia="等线" w:hAnsi="等线" w:hint="eastAsia"/>
          </w:rPr>
          <w:delText>（头像）：星际委员会</w:delText>
        </w:r>
      </w:del>
    </w:p>
    <w:p w14:paraId="49508336" w14:textId="7C1045A6" w:rsidR="003637CA" w:rsidDel="00463E3A" w:rsidRDefault="00750AF0">
      <w:pPr>
        <w:ind w:firstLine="420"/>
        <w:rPr>
          <w:del w:id="116" w:author="王 自飞" w:date="2021-02-06T12:01:00Z"/>
          <w:rFonts w:ascii="等线" w:eastAsia="等线" w:hAnsi="等线"/>
        </w:rPr>
      </w:pPr>
      <w:del w:id="117" w:author="王 自飞" w:date="2021-02-06T12:01:00Z">
        <w:r w:rsidDel="00463E3A">
          <w:rPr>
            <w:rFonts w:ascii="等线" w:eastAsia="等线" w:hAnsi="等线" w:hint="eastAsia"/>
          </w:rPr>
          <w:delText>（正文）：</w:delText>
        </w:r>
      </w:del>
    </w:p>
    <w:p w14:paraId="30C689F5" w14:textId="3695A362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在</w:t>
      </w:r>
      <w:del w:id="118" w:author="王 自飞" w:date="2021-02-06T11:48:00Z">
        <w:r w:rsidDel="008C015A">
          <w:rPr>
            <w:rFonts w:ascii="等线" w:eastAsia="等线" w:hAnsi="等线" w:hint="eastAsia"/>
          </w:rPr>
          <w:delText>您</w:delText>
        </w:r>
      </w:del>
      <w:ins w:id="119" w:author="王 自飞" w:date="2021-02-06T11:48:00Z">
        <w:r w:rsidR="008C015A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每天习惯抽的烟</w:t>
      </w:r>
      <w:ins w:id="120" w:author="Zhang, Ge (Boris) [JRDCN]" w:date="2021-01-28T11:35:00Z">
        <w:r w:rsidR="002A60E0">
          <w:rPr>
            <w:rFonts w:ascii="等线" w:eastAsia="等线" w:hAnsi="等线" w:hint="eastAsia"/>
          </w:rPr>
          <w:t>当中挑选出</w:t>
        </w:r>
      </w:ins>
      <w:del w:id="121" w:author="Zhang, Ge (Boris) [JRDCN]" w:date="2021-01-28T11:35:00Z">
        <w:r w:rsidDel="002A60E0">
          <w:rPr>
            <w:rFonts w:ascii="等线" w:eastAsia="等线" w:hAnsi="等线" w:hint="eastAsia"/>
          </w:rPr>
          <w:delText>里，请输入</w:delText>
        </w:r>
      </w:del>
      <w:r>
        <w:rPr>
          <w:rFonts w:ascii="等线" w:eastAsia="等线" w:hAnsi="等线" w:hint="eastAsia"/>
        </w:rPr>
        <w:t>最容易戒</w:t>
      </w:r>
      <w:ins w:id="122" w:author="Zhang, Ge (Boris) [JRDCN]" w:date="2021-01-28T11:35:00Z">
        <w:r w:rsidR="002A60E0">
          <w:rPr>
            <w:rFonts w:ascii="等线" w:eastAsia="等线" w:hAnsi="等线" w:hint="eastAsia"/>
          </w:rPr>
          <w:t>掉</w:t>
        </w:r>
      </w:ins>
      <w:r>
        <w:rPr>
          <w:rFonts w:ascii="等线" w:eastAsia="等线" w:hAnsi="等线" w:hint="eastAsia"/>
        </w:rPr>
        <w:t>的</w:t>
      </w:r>
      <w:ins w:id="123" w:author="Zhang, Ge (Boris) [JRDCN]" w:date="2021-01-28T11:35:00Z">
        <w:r w:rsidR="002A60E0">
          <w:rPr>
            <w:rFonts w:ascii="等线" w:eastAsia="等线" w:hAnsi="等线" w:hint="eastAsia"/>
          </w:rPr>
          <w:t>那</w:t>
        </w:r>
      </w:ins>
      <w:r>
        <w:rPr>
          <w:rFonts w:ascii="等线" w:eastAsia="等线" w:hAnsi="等线" w:hint="eastAsia"/>
        </w:rPr>
        <w:t>一支</w:t>
      </w:r>
    </w:p>
    <w:p w14:paraId="4BA73F97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午休时那支</w:t>
      </w:r>
    </w:p>
    <w:p w14:paraId="6A3F578C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下午放松时那支</w:t>
      </w:r>
    </w:p>
    <w:p w14:paraId="1B0E91F1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回家前那支</w:t>
      </w:r>
    </w:p>
    <w:p w14:paraId="19019C9A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晚饭后那支</w:t>
      </w:r>
    </w:p>
    <w:p w14:paraId="6DE16F73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其他情况的那支</w:t>
      </w:r>
    </w:p>
    <w:p w14:paraId="7C7D6EC2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(互动按钮): </w:t>
      </w:r>
      <w:r>
        <w:rPr>
          <w:rFonts w:ascii="等线" w:eastAsia="等线" w:hAnsi="等线" w:hint="eastAsia"/>
        </w:rPr>
        <w:t>【</w:t>
      </w:r>
      <w:r>
        <w:rPr>
          <w:rFonts w:ascii="等线" w:eastAsia="等线" w:hAnsi="等线"/>
        </w:rPr>
        <w:t>确认</w:t>
      </w:r>
      <w:r>
        <w:rPr>
          <w:rFonts w:ascii="等线" w:eastAsia="等线" w:hAnsi="等线" w:hint="eastAsia"/>
        </w:rPr>
        <w:t>】</w:t>
      </w:r>
    </w:p>
    <w:p w14:paraId="730EFC8A" w14:textId="77777777" w:rsidR="003637CA" w:rsidRDefault="003637CA">
      <w:pPr>
        <w:ind w:firstLine="420"/>
        <w:rPr>
          <w:rFonts w:ascii="等线" w:eastAsia="等线" w:hAnsi="等线"/>
        </w:rPr>
      </w:pPr>
    </w:p>
    <w:p w14:paraId="20FB21E9" w14:textId="723FE79D" w:rsidR="003637CA" w:rsidRDefault="00750AF0">
      <w:pPr>
        <w:rPr>
          <w:rFonts w:ascii="等线" w:eastAsia="等线" w:hAnsi="等线"/>
          <w:b/>
          <w:bCs/>
          <w:i/>
          <w:iCs/>
        </w:rPr>
      </w:pPr>
      <w:del w:id="124" w:author="王 自飞" w:date="2021-02-06T12:01:00Z">
        <w:r w:rsidDel="00463E3A">
          <w:rPr>
            <w:rFonts w:ascii="等线" w:eastAsia="等线" w:hAnsi="等线" w:hint="eastAsia"/>
            <w:b/>
            <w:bCs/>
            <w:i/>
            <w:iCs/>
          </w:rPr>
          <w:delText>对话</w:delText>
        </w:r>
      </w:del>
      <w:ins w:id="125" w:author="王 自飞" w:date="2021-02-06T12:01:00Z">
        <w:r w:rsidR="00463E3A">
          <w:rPr>
            <w:rFonts w:ascii="等线" w:eastAsia="等线" w:hAnsi="等线" w:hint="eastAsia"/>
            <w:b/>
            <w:bCs/>
            <w:i/>
            <w:iCs/>
          </w:rPr>
          <w:t>引导</w:t>
        </w:r>
      </w:ins>
      <w:r>
        <w:rPr>
          <w:rFonts w:ascii="等线" w:eastAsia="等线" w:hAnsi="等线" w:hint="eastAsia"/>
          <w:b/>
          <w:bCs/>
          <w:i/>
          <w:iCs/>
        </w:rPr>
        <w:t>文案 (</w:t>
      </w:r>
      <w:del w:id="126" w:author="王 自飞" w:date="2021-02-06T12:02:00Z">
        <w:r w:rsidDel="00463E3A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463E3A">
          <w:rPr>
            <w:rFonts w:ascii="等线" w:eastAsia="等线" w:hAnsi="等线"/>
            <w:b/>
            <w:bCs/>
            <w:i/>
            <w:iCs/>
          </w:rPr>
          <w:delText>11</w:delText>
        </w:r>
      </w:del>
      <w:ins w:id="127" w:author="王 自飞" w:date="2021-02-06T12:02:00Z">
        <w:r w:rsidR="00463E3A">
          <w:rPr>
            <w:rFonts w:ascii="等线" w:eastAsia="等线" w:hAnsi="等线" w:hint="eastAsia"/>
            <w:b/>
            <w:bCs/>
            <w:i/>
            <w:iCs/>
          </w:rPr>
          <w:t>P</w:t>
        </w:r>
        <w:r w:rsidR="00463E3A">
          <w:rPr>
            <w:rFonts w:ascii="等线" w:eastAsia="等线" w:hAnsi="等线"/>
            <w:b/>
            <w:bCs/>
            <w:i/>
            <w:iCs/>
          </w:rPr>
          <w:t>13</w:t>
        </w:r>
      </w:ins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D50B126" w14:textId="00F4E4F6" w:rsidR="003637CA" w:rsidDel="00463E3A" w:rsidRDefault="00750AF0">
      <w:pPr>
        <w:ind w:firstLine="420"/>
        <w:rPr>
          <w:del w:id="128" w:author="王 自飞" w:date="2021-02-06T12:01:00Z"/>
          <w:rFonts w:ascii="等线" w:eastAsia="等线" w:hAnsi="等线"/>
        </w:rPr>
      </w:pPr>
      <w:del w:id="129" w:author="王 自飞" w:date="2021-02-06T12:01:00Z">
        <w:r w:rsidDel="00463E3A">
          <w:rPr>
            <w:rFonts w:ascii="等线" w:eastAsia="等线" w:hAnsi="等线" w:hint="eastAsia"/>
          </w:rPr>
          <w:delText>（头像）：星际委员会</w:delText>
        </w:r>
      </w:del>
    </w:p>
    <w:p w14:paraId="7BA8DFE9" w14:textId="2E19ACB8" w:rsidR="003637CA" w:rsidDel="00463E3A" w:rsidRDefault="00750AF0">
      <w:pPr>
        <w:ind w:firstLine="420"/>
        <w:rPr>
          <w:del w:id="130" w:author="王 自飞" w:date="2021-02-06T12:01:00Z"/>
          <w:rFonts w:ascii="等线" w:eastAsia="等线" w:hAnsi="等线"/>
        </w:rPr>
      </w:pPr>
      <w:del w:id="131" w:author="王 自飞" w:date="2021-02-06T12:01:00Z">
        <w:r w:rsidDel="00463E3A">
          <w:rPr>
            <w:rFonts w:ascii="等线" w:eastAsia="等线" w:hAnsi="等线"/>
          </w:rPr>
          <w:delText>(正文):</w:delText>
        </w:r>
      </w:del>
    </w:p>
    <w:p w14:paraId="18A2D712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还记得前几天的烟瘾满足实验吗？</w:t>
      </w:r>
    </w:p>
    <w:p w14:paraId="3A2196E5" w14:textId="7D6513EA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既然</w:t>
      </w:r>
      <w:del w:id="132" w:author="王 自飞" w:date="2021-02-06T11:48:00Z">
        <w:r w:rsidDel="008C015A">
          <w:rPr>
            <w:rFonts w:ascii="等线" w:eastAsia="等线" w:hAnsi="等线" w:hint="eastAsia"/>
          </w:rPr>
          <w:delText>您</w:delText>
        </w:r>
      </w:del>
      <w:ins w:id="133" w:author="王 自飞" w:date="2021-02-06T11:48:00Z">
        <w:r w:rsidR="008C015A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刚刚已经手动设置了参数，</w:t>
      </w:r>
    </w:p>
    <w:p w14:paraId="35A6A25D" w14:textId="6F6A7CA1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今日将分配给</w:t>
      </w:r>
      <w:del w:id="134" w:author="王 自飞" w:date="2021-02-06T12:01:00Z">
        <w:r w:rsidDel="00463E3A">
          <w:rPr>
            <w:rFonts w:ascii="等线" w:eastAsia="等线" w:hAnsi="等线" w:hint="eastAsia"/>
          </w:rPr>
          <w:delText>您</w:delText>
        </w:r>
      </w:del>
      <w:ins w:id="135" w:author="王 自飞" w:date="2021-02-06T12:01:00Z">
        <w:r w:rsidR="00463E3A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相应的进阶任务。</w:t>
      </w:r>
    </w:p>
    <w:p w14:paraId="54AF9516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请准备好接受挑战！</w:t>
      </w:r>
    </w:p>
    <w:p w14:paraId="6EF75BE2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(互动按钮): </w:t>
      </w:r>
      <w:r>
        <w:rPr>
          <w:rFonts w:ascii="等线" w:eastAsia="等线" w:hAnsi="等线" w:hint="eastAsia"/>
        </w:rPr>
        <w:t>【</w:t>
      </w:r>
      <w:r>
        <w:rPr>
          <w:rFonts w:ascii="等线" w:eastAsia="等线" w:hAnsi="等线"/>
        </w:rPr>
        <w:t>开始</w:t>
      </w:r>
      <w:r>
        <w:rPr>
          <w:rFonts w:ascii="等线" w:eastAsia="等线" w:hAnsi="等线" w:hint="eastAsia"/>
        </w:rPr>
        <w:t>挑战】</w:t>
      </w:r>
    </w:p>
    <w:p w14:paraId="228CE6B6" w14:textId="77777777" w:rsidR="003637CA" w:rsidRDefault="003637CA">
      <w:pPr>
        <w:ind w:firstLine="420"/>
        <w:rPr>
          <w:rFonts w:ascii="等线" w:eastAsia="等线" w:hAnsi="等线"/>
        </w:rPr>
      </w:pPr>
    </w:p>
    <w:p w14:paraId="127BA677" w14:textId="1713768E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训练挑战（</w:t>
      </w:r>
      <w:del w:id="136" w:author="王 自飞" w:date="2021-02-06T12:02:00Z">
        <w:r w:rsidDel="00463E3A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463E3A">
          <w:rPr>
            <w:rFonts w:ascii="等线" w:eastAsia="等线" w:hAnsi="等线"/>
            <w:b/>
            <w:bCs/>
            <w:i/>
            <w:iCs/>
          </w:rPr>
          <w:delText>12</w:delText>
        </w:r>
      </w:del>
      <w:ins w:id="137" w:author="王 自飞" w:date="2021-02-06T12:02:00Z">
        <w:r w:rsidR="00463E3A">
          <w:rPr>
            <w:rFonts w:ascii="等线" w:eastAsia="等线" w:hAnsi="等线" w:hint="eastAsia"/>
            <w:b/>
            <w:bCs/>
            <w:i/>
            <w:iCs/>
          </w:rPr>
          <w:t>P</w:t>
        </w:r>
        <w:r w:rsidR="00463E3A">
          <w:rPr>
            <w:rFonts w:ascii="等线" w:eastAsia="等线" w:hAnsi="等线"/>
            <w:b/>
            <w:bCs/>
            <w:i/>
            <w:iCs/>
          </w:rPr>
          <w:t>14</w:t>
        </w:r>
      </w:ins>
      <w:r>
        <w:rPr>
          <w:rFonts w:ascii="等线" w:eastAsia="等线" w:hAnsi="等线"/>
          <w:b/>
          <w:bCs/>
          <w:i/>
          <w:iCs/>
        </w:rPr>
        <w:t>.1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2CADEE9C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(标题): 「今日任务」 </w:t>
      </w:r>
    </w:p>
    <w:p w14:paraId="27A7A62C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659EB51B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今天只需试着戒掉一支烟：</w:t>
      </w:r>
    </w:p>
    <w:p w14:paraId="1496C5D2" w14:textId="2A277FB2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刚刚</w:t>
      </w:r>
      <w:del w:id="138" w:author="王 自飞" w:date="2021-02-06T12:05:00Z">
        <w:r w:rsidDel="002758D3">
          <w:rPr>
            <w:rFonts w:ascii="等线" w:eastAsia="等线" w:hAnsi="等线" w:hint="eastAsia"/>
          </w:rPr>
          <w:delText>您</w:delText>
        </w:r>
      </w:del>
      <w:ins w:id="139" w:author="王 自飞" w:date="2021-02-06T12:05:00Z">
        <w:r w:rsidR="002758D3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选择的那支。</w:t>
      </w:r>
    </w:p>
    <w:p w14:paraId="772FCA2D" w14:textId="338BB14E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训练挑战（</w:t>
      </w:r>
      <w:del w:id="140" w:author="王 自飞" w:date="2021-02-06T12:02:00Z">
        <w:r w:rsidDel="00463E3A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463E3A">
          <w:rPr>
            <w:rFonts w:ascii="等线" w:eastAsia="等线" w:hAnsi="等线"/>
            <w:b/>
            <w:bCs/>
            <w:i/>
            <w:iCs/>
          </w:rPr>
          <w:delText>12</w:delText>
        </w:r>
      </w:del>
      <w:ins w:id="141" w:author="王 自飞" w:date="2021-02-06T12:02:00Z">
        <w:r w:rsidR="00463E3A">
          <w:rPr>
            <w:rFonts w:ascii="等线" w:eastAsia="等线" w:hAnsi="等线" w:hint="eastAsia"/>
            <w:b/>
            <w:bCs/>
            <w:i/>
            <w:iCs/>
          </w:rPr>
          <w:t>P</w:t>
        </w:r>
        <w:r w:rsidR="00463E3A">
          <w:rPr>
            <w:rFonts w:ascii="等线" w:eastAsia="等线" w:hAnsi="等线"/>
            <w:b/>
            <w:bCs/>
            <w:i/>
            <w:iCs/>
          </w:rPr>
          <w:t>14</w:t>
        </w:r>
      </w:ins>
      <w:r>
        <w:rPr>
          <w:rFonts w:ascii="等线" w:eastAsia="等线" w:hAnsi="等线"/>
          <w:b/>
          <w:bCs/>
          <w:i/>
          <w:iCs/>
        </w:rPr>
        <w:t>.2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7F6C05B9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「分心的力量」</w:t>
      </w:r>
    </w:p>
    <w:p w14:paraId="6E248144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097FFFAC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对实现小目标有信心吗？</w:t>
      </w:r>
    </w:p>
    <w:p w14:paraId="0E80279A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“拯救者计划”了解戒掉这根烟的不易。</w:t>
      </w:r>
    </w:p>
    <w:p w14:paraId="657C08AC" w14:textId="575C8019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请查收为</w:t>
      </w:r>
      <w:del w:id="142" w:author="王 自飞" w:date="2021-02-06T12:05:00Z">
        <w:r w:rsidDel="002758D3">
          <w:rPr>
            <w:rFonts w:ascii="等线" w:eastAsia="等线" w:hAnsi="等线" w:hint="eastAsia"/>
          </w:rPr>
          <w:delText>您</w:delText>
        </w:r>
      </w:del>
      <w:ins w:id="143" w:author="王 自飞" w:date="2021-02-06T12:05:00Z">
        <w:r w:rsidR="002758D3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准备的分心秘诀，</w:t>
      </w:r>
    </w:p>
    <w:p w14:paraId="6265A47F" w14:textId="494C82E1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助</w:t>
      </w:r>
      <w:del w:id="144" w:author="王 自飞" w:date="2021-02-06T12:05:00Z">
        <w:r w:rsidDel="002758D3">
          <w:rPr>
            <w:rFonts w:ascii="等线" w:eastAsia="等线" w:hAnsi="等线" w:hint="eastAsia"/>
          </w:rPr>
          <w:delText>您</w:delText>
        </w:r>
      </w:del>
      <w:ins w:id="145" w:author="王 自飞" w:date="2021-02-06T12:05:00Z">
        <w:r w:rsidR="002758D3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戒掉这根烟时转移注意力。</w:t>
      </w:r>
    </w:p>
    <w:p w14:paraId="70647932" w14:textId="27267AFE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训练挑战（</w:t>
      </w:r>
      <w:del w:id="146" w:author="王 自飞" w:date="2021-02-06T12:02:00Z">
        <w:r w:rsidDel="00463E3A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463E3A">
          <w:rPr>
            <w:rFonts w:ascii="等线" w:eastAsia="等线" w:hAnsi="等线"/>
            <w:b/>
            <w:bCs/>
            <w:i/>
            <w:iCs/>
          </w:rPr>
          <w:delText>12</w:delText>
        </w:r>
      </w:del>
      <w:ins w:id="147" w:author="王 自飞" w:date="2021-02-06T12:02:00Z">
        <w:r w:rsidR="00463E3A">
          <w:rPr>
            <w:rFonts w:ascii="等线" w:eastAsia="等线" w:hAnsi="等线" w:hint="eastAsia"/>
            <w:b/>
            <w:bCs/>
            <w:i/>
            <w:iCs/>
          </w:rPr>
          <w:t>P</w:t>
        </w:r>
        <w:r w:rsidR="00463E3A">
          <w:rPr>
            <w:rFonts w:ascii="等线" w:eastAsia="等线" w:hAnsi="等线"/>
            <w:b/>
            <w:bCs/>
            <w:i/>
            <w:iCs/>
          </w:rPr>
          <w:t>14</w:t>
        </w:r>
      </w:ins>
      <w:r>
        <w:rPr>
          <w:rFonts w:ascii="等线" w:eastAsia="等线" w:hAnsi="等线"/>
          <w:b/>
          <w:bCs/>
          <w:i/>
          <w:iCs/>
        </w:rPr>
        <w:t>.3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598A63EE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动一动</w:t>
      </w:r>
    </w:p>
    <w:p w14:paraId="2D28898A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452CB7B3" w14:textId="7AC58369" w:rsidR="002758D3" w:rsidRDefault="002758D3">
      <w:pPr>
        <w:ind w:firstLine="420"/>
        <w:rPr>
          <w:ins w:id="148" w:author="王 自飞" w:date="2021-02-06T12:07:00Z"/>
          <w:rFonts w:ascii="等线" w:eastAsia="等线" w:hAnsi="等线"/>
        </w:rPr>
      </w:pPr>
      <w:ins w:id="149" w:author="王 自飞" w:date="2021-02-06T12:07:00Z">
        <w:r>
          <w:rPr>
            <w:rFonts w:ascii="等线" w:eastAsia="等线" w:hAnsi="等线" w:hint="eastAsia"/>
          </w:rPr>
          <w:t>起身做做</w:t>
        </w:r>
      </w:ins>
      <w:ins w:id="150" w:author="王 自飞" w:date="2021-02-06T12:08:00Z">
        <w:r w:rsidR="00207B64">
          <w:rPr>
            <w:rFonts w:ascii="等线" w:eastAsia="等线" w:hAnsi="等线" w:hint="eastAsia"/>
          </w:rPr>
          <w:t>伸展运动</w:t>
        </w:r>
      </w:ins>
    </w:p>
    <w:p w14:paraId="57B8A673" w14:textId="064F4DA8" w:rsidR="002758D3" w:rsidRDefault="00207B64">
      <w:pPr>
        <w:ind w:firstLine="420"/>
        <w:rPr>
          <w:ins w:id="151" w:author="王 自飞" w:date="2021-02-06T12:06:00Z"/>
          <w:rFonts w:ascii="等线" w:eastAsia="等线" w:hAnsi="等线"/>
        </w:rPr>
      </w:pPr>
      <w:ins w:id="152" w:author="王 自飞" w:date="2021-02-06T12:09:00Z">
        <w:r>
          <w:rPr>
            <w:rFonts w:ascii="等线" w:eastAsia="等线" w:hAnsi="等线" w:hint="eastAsia"/>
          </w:rPr>
          <w:t>或者</w:t>
        </w:r>
      </w:ins>
      <w:ins w:id="153" w:author="王 自飞" w:date="2021-02-06T12:06:00Z">
        <w:r w:rsidR="002758D3">
          <w:rPr>
            <w:rFonts w:ascii="等线" w:eastAsia="等线" w:hAnsi="等线" w:hint="eastAsia"/>
          </w:rPr>
          <w:t>出去散个步</w:t>
        </w:r>
      </w:ins>
    </w:p>
    <w:p w14:paraId="1EA40B3D" w14:textId="5BBF5559" w:rsidR="002758D3" w:rsidRDefault="00207B64">
      <w:pPr>
        <w:ind w:firstLine="420"/>
        <w:rPr>
          <w:ins w:id="154" w:author="王 自飞" w:date="2021-02-06T12:06:00Z"/>
          <w:rFonts w:ascii="等线" w:eastAsia="等线" w:hAnsi="等线"/>
        </w:rPr>
      </w:pPr>
      <w:ins w:id="155" w:author="王 自飞" w:date="2021-02-06T12:11:00Z">
        <w:r>
          <w:rPr>
            <w:rFonts w:ascii="等线" w:eastAsia="等线" w:hAnsi="等线" w:hint="eastAsia"/>
          </w:rPr>
          <w:t>身边有健身器材也可以用起来！</w:t>
        </w:r>
      </w:ins>
    </w:p>
    <w:p w14:paraId="07313214" w14:textId="2CC68A69" w:rsidR="003637CA" w:rsidDel="002758D3" w:rsidRDefault="00750AF0">
      <w:pPr>
        <w:ind w:firstLine="420"/>
        <w:rPr>
          <w:del w:id="156" w:author="王 自飞" w:date="2021-02-06T12:06:00Z"/>
          <w:rFonts w:ascii="等线" w:eastAsia="等线" w:hAnsi="等线"/>
        </w:rPr>
      </w:pPr>
      <w:del w:id="157" w:author="王 自飞" w:date="2021-02-06T12:06:00Z">
        <w:r w:rsidDel="002758D3">
          <w:rPr>
            <w:rFonts w:ascii="等线" w:eastAsia="等线" w:hAnsi="等线" w:hint="eastAsia"/>
          </w:rPr>
          <w:delText>在</w:delText>
        </w:r>
        <w:commentRangeStart w:id="158"/>
        <w:r w:rsidDel="002758D3">
          <w:rPr>
            <w:rFonts w:ascii="等线" w:eastAsia="等线" w:hAnsi="等线" w:hint="eastAsia"/>
          </w:rPr>
          <w:delText>楼内</w:delText>
        </w:r>
        <w:commentRangeEnd w:id="158"/>
        <w:r w:rsidR="002A60E0" w:rsidDel="002758D3">
          <w:rPr>
            <w:rStyle w:val="a6"/>
            <w:rFonts w:hint="eastAsia"/>
          </w:rPr>
          <w:commentReference w:id="158"/>
        </w:r>
        <w:r w:rsidDel="002758D3">
          <w:rPr>
            <w:rFonts w:ascii="等线" w:eastAsia="等线" w:hAnsi="等线" w:hint="eastAsia"/>
          </w:rPr>
          <w:delText>或下楼散个步；</w:delText>
        </w:r>
      </w:del>
    </w:p>
    <w:p w14:paraId="055ACC90" w14:textId="54D93175" w:rsidR="003637CA" w:rsidDel="002758D3" w:rsidRDefault="00750AF0">
      <w:pPr>
        <w:ind w:firstLine="420"/>
        <w:rPr>
          <w:del w:id="159" w:author="王 自飞" w:date="2021-02-06T12:06:00Z"/>
          <w:rFonts w:ascii="等线" w:eastAsia="等线" w:hAnsi="等线"/>
        </w:rPr>
      </w:pPr>
      <w:del w:id="160" w:author="王 自飞" w:date="2021-02-06T12:06:00Z">
        <w:r w:rsidDel="002758D3">
          <w:rPr>
            <w:rFonts w:ascii="等线" w:eastAsia="等线" w:hAnsi="等线" w:hint="eastAsia"/>
          </w:rPr>
          <w:delText>找个</w:delText>
        </w:r>
        <w:commentRangeStart w:id="161"/>
        <w:r w:rsidDel="002758D3">
          <w:rPr>
            <w:rFonts w:ascii="等线" w:eastAsia="等线" w:hAnsi="等线" w:hint="eastAsia"/>
          </w:rPr>
          <w:delText>安静的地方拉伸</w:delText>
        </w:r>
        <w:commentRangeEnd w:id="161"/>
        <w:r w:rsidR="002A60E0" w:rsidDel="002758D3">
          <w:rPr>
            <w:rStyle w:val="a6"/>
          </w:rPr>
          <w:commentReference w:id="161"/>
        </w:r>
        <w:r w:rsidDel="002758D3">
          <w:rPr>
            <w:rFonts w:ascii="等线" w:eastAsia="等线" w:hAnsi="等线" w:hint="eastAsia"/>
          </w:rPr>
          <w:delText>；</w:delText>
        </w:r>
      </w:del>
    </w:p>
    <w:p w14:paraId="076652A2" w14:textId="1EFB610A" w:rsidR="003637CA" w:rsidDel="002758D3" w:rsidRDefault="00750AF0">
      <w:pPr>
        <w:ind w:firstLine="420"/>
        <w:rPr>
          <w:del w:id="162" w:author="王 自飞" w:date="2021-02-06T12:06:00Z"/>
          <w:rFonts w:ascii="等线" w:eastAsia="等线" w:hAnsi="等线"/>
        </w:rPr>
      </w:pPr>
      <w:del w:id="163" w:author="王 自飞" w:date="2021-02-06T12:06:00Z">
        <w:r w:rsidDel="002758D3">
          <w:rPr>
            <w:rFonts w:ascii="等线" w:eastAsia="等线" w:hAnsi="等线" w:hint="eastAsia"/>
          </w:rPr>
          <w:delText>进行</w:delText>
        </w:r>
        <w:commentRangeStart w:id="164"/>
        <w:r w:rsidDel="002758D3">
          <w:rPr>
            <w:rFonts w:ascii="等线" w:eastAsia="等线" w:hAnsi="等线" w:hint="eastAsia"/>
          </w:rPr>
          <w:delText>不曾尝试的运动</w:delText>
        </w:r>
        <w:commentRangeEnd w:id="164"/>
        <w:r w:rsidR="002A60E0" w:rsidDel="002758D3">
          <w:rPr>
            <w:rStyle w:val="a6"/>
          </w:rPr>
          <w:commentReference w:id="164"/>
        </w:r>
        <w:r w:rsidDel="002758D3">
          <w:rPr>
            <w:rFonts w:ascii="等线" w:eastAsia="等线" w:hAnsi="等线" w:hint="eastAsia"/>
          </w:rPr>
          <w:delText>。</w:delText>
        </w:r>
      </w:del>
    </w:p>
    <w:p w14:paraId="7B7CCBAB" w14:textId="61B0C02E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lastRenderedPageBreak/>
        <w:t>训练挑战（</w:t>
      </w:r>
      <w:del w:id="165" w:author="王 自飞" w:date="2021-02-06T12:02:00Z">
        <w:r w:rsidDel="00463E3A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463E3A">
          <w:rPr>
            <w:rFonts w:ascii="等线" w:eastAsia="等线" w:hAnsi="等线"/>
            <w:b/>
            <w:bCs/>
            <w:i/>
            <w:iCs/>
          </w:rPr>
          <w:delText>12</w:delText>
        </w:r>
      </w:del>
      <w:ins w:id="166" w:author="王 自飞" w:date="2021-02-06T12:02:00Z">
        <w:r w:rsidR="00463E3A">
          <w:rPr>
            <w:rFonts w:ascii="等线" w:eastAsia="等线" w:hAnsi="等线" w:hint="eastAsia"/>
            <w:b/>
            <w:bCs/>
            <w:i/>
            <w:iCs/>
          </w:rPr>
          <w:t>P</w:t>
        </w:r>
        <w:r w:rsidR="00463E3A">
          <w:rPr>
            <w:rFonts w:ascii="等线" w:eastAsia="等线" w:hAnsi="等线"/>
            <w:b/>
            <w:bCs/>
            <w:i/>
            <w:iCs/>
          </w:rPr>
          <w:t>14</w:t>
        </w:r>
      </w:ins>
      <w:r>
        <w:rPr>
          <w:rFonts w:ascii="等线" w:eastAsia="等线" w:hAnsi="等线"/>
          <w:b/>
          <w:bCs/>
          <w:i/>
          <w:iCs/>
        </w:rPr>
        <w:t>.4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7D9E4F83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歇一歇</w:t>
      </w:r>
    </w:p>
    <w:p w14:paraId="3D5D401D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3D716530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闭上双眼做几次深呼吸；</w:t>
      </w:r>
    </w:p>
    <w:p w14:paraId="4243B54F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刷个牙或漱个口；</w:t>
      </w:r>
    </w:p>
    <w:p w14:paraId="3A8F6D7E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去卫生间用冷水洗把脸。</w:t>
      </w:r>
    </w:p>
    <w:p w14:paraId="2B6853CA" w14:textId="16B722FC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训练挑战（</w:t>
      </w:r>
      <w:del w:id="167" w:author="王 自飞" w:date="2021-02-06T12:02:00Z">
        <w:r w:rsidDel="00463E3A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463E3A">
          <w:rPr>
            <w:rFonts w:ascii="等线" w:eastAsia="等线" w:hAnsi="等线"/>
            <w:b/>
            <w:bCs/>
            <w:i/>
            <w:iCs/>
          </w:rPr>
          <w:delText>12</w:delText>
        </w:r>
      </w:del>
      <w:ins w:id="168" w:author="王 自飞" w:date="2021-02-06T12:02:00Z">
        <w:r w:rsidR="00463E3A">
          <w:rPr>
            <w:rFonts w:ascii="等线" w:eastAsia="等线" w:hAnsi="等线" w:hint="eastAsia"/>
            <w:b/>
            <w:bCs/>
            <w:i/>
            <w:iCs/>
          </w:rPr>
          <w:t>P</w:t>
        </w:r>
        <w:r w:rsidR="00463E3A">
          <w:rPr>
            <w:rFonts w:ascii="等线" w:eastAsia="等线" w:hAnsi="等线"/>
            <w:b/>
            <w:bCs/>
            <w:i/>
            <w:iCs/>
          </w:rPr>
          <w:t>14</w:t>
        </w:r>
      </w:ins>
      <w:r>
        <w:rPr>
          <w:rFonts w:ascii="等线" w:eastAsia="等线" w:hAnsi="等线"/>
          <w:b/>
          <w:bCs/>
          <w:i/>
          <w:iCs/>
        </w:rPr>
        <w:t>.5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5C633E21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润一润</w:t>
      </w:r>
    </w:p>
    <w:p w14:paraId="66535858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</w:t>
      </w:r>
    </w:p>
    <w:p w14:paraId="26711870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给自己泡一壶热茶；</w:t>
      </w:r>
    </w:p>
    <w:p w14:paraId="5BC34CD0" w14:textId="78C04784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喝些爽口的</w:t>
      </w:r>
      <w:del w:id="169" w:author="Zhang, Ge (Boris) [JRDCN]" w:date="2021-01-28T11:39:00Z">
        <w:r w:rsidDel="002A60E0">
          <w:rPr>
            <w:rFonts w:ascii="等线" w:eastAsia="等线" w:hAnsi="等线" w:hint="eastAsia"/>
          </w:rPr>
          <w:delText>无糖碳酸</w:delText>
        </w:r>
      </w:del>
      <w:r>
        <w:rPr>
          <w:rFonts w:ascii="等线" w:eastAsia="等线" w:hAnsi="等线" w:hint="eastAsia"/>
        </w:rPr>
        <w:t>饮料；</w:t>
      </w:r>
    </w:p>
    <w:p w14:paraId="6E66B661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喝杯振奋心神的冰水。</w:t>
      </w:r>
    </w:p>
    <w:p w14:paraId="756F99E0" w14:textId="77777777" w:rsidR="003637CA" w:rsidRDefault="003637CA">
      <w:pPr>
        <w:ind w:firstLine="420"/>
        <w:rPr>
          <w:rFonts w:ascii="等线" w:eastAsia="等线" w:hAnsi="等线"/>
        </w:rPr>
      </w:pPr>
    </w:p>
    <w:p w14:paraId="556F2348" w14:textId="2888D07E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</w:t>
      </w:r>
      <w:del w:id="170" w:author="王 自飞" w:date="2021-02-06T12:02:00Z">
        <w:r w:rsidDel="00463E3A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463E3A">
          <w:rPr>
            <w:rFonts w:ascii="等线" w:eastAsia="等线" w:hAnsi="等线"/>
            <w:b/>
            <w:bCs/>
            <w:i/>
            <w:iCs/>
          </w:rPr>
          <w:delText>13</w:delText>
        </w:r>
      </w:del>
      <w:ins w:id="171" w:author="王 自飞" w:date="2021-02-06T12:02:00Z">
        <w:r w:rsidR="00463E3A">
          <w:rPr>
            <w:rFonts w:ascii="等线" w:eastAsia="等线" w:hAnsi="等线" w:hint="eastAsia"/>
            <w:b/>
            <w:bCs/>
            <w:i/>
            <w:iCs/>
          </w:rPr>
          <w:t>P</w:t>
        </w:r>
        <w:r w:rsidR="00463E3A">
          <w:rPr>
            <w:rFonts w:ascii="等线" w:eastAsia="等线" w:hAnsi="等线"/>
            <w:b/>
            <w:bCs/>
            <w:i/>
            <w:iCs/>
          </w:rPr>
          <w:t>15</w:t>
        </w:r>
      </w:ins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3A95334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A742A5">
        <w:rPr>
          <w:rFonts w:ascii="等线" w:eastAsia="等线" w:hAnsi="等线" w:hint="eastAsia"/>
        </w:rPr>
        <w:t>（高兴）</w:t>
      </w:r>
    </w:p>
    <w:p w14:paraId="31E9C7C2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29BC7AC" w14:textId="77777777" w:rsidR="00207B64" w:rsidRDefault="00750AF0">
      <w:pPr>
        <w:ind w:firstLine="420"/>
        <w:rPr>
          <w:ins w:id="172" w:author="王 自飞" w:date="2021-02-06T12:12:00Z"/>
          <w:rFonts w:ascii="等线" w:eastAsia="等线" w:hAnsi="等线"/>
        </w:rPr>
      </w:pPr>
      <w:del w:id="173" w:author="王 自飞" w:date="2021-02-06T12:12:00Z">
        <w:r w:rsidDel="00207B64">
          <w:rPr>
            <w:rFonts w:ascii="等线" w:eastAsia="等线" w:hAnsi="等线" w:hint="eastAsia"/>
          </w:rPr>
          <w:delText>尊敬的使者和星际委员会，</w:delText>
        </w:r>
      </w:del>
      <w:r>
        <w:rPr>
          <w:rFonts w:ascii="等线" w:eastAsia="等线" w:hAnsi="等线" w:hint="eastAsia"/>
        </w:rPr>
        <w:t>我已经了解到戒掉第一支烟的方法了</w:t>
      </w:r>
      <w:del w:id="174" w:author="王 自飞" w:date="2021-02-06T12:12:00Z">
        <w:r w:rsidDel="00207B64">
          <w:rPr>
            <w:rFonts w:ascii="等线" w:eastAsia="等线" w:hAnsi="等线" w:hint="eastAsia"/>
          </w:rPr>
          <w:delText>，</w:delText>
        </w:r>
      </w:del>
    </w:p>
    <w:p w14:paraId="70A13D75" w14:textId="40E23F1B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重点就在于转移注意力。</w:t>
      </w:r>
    </w:p>
    <w:p w14:paraId="58077262" w14:textId="77777777" w:rsidR="00207B64" w:rsidRDefault="00750AF0">
      <w:pPr>
        <w:ind w:firstLine="420"/>
        <w:rPr>
          <w:ins w:id="175" w:author="王 自飞" w:date="2021-02-06T12:12:00Z"/>
          <w:rFonts w:ascii="等线" w:eastAsia="等线" w:hAnsi="等线"/>
        </w:rPr>
      </w:pPr>
      <w:r>
        <w:rPr>
          <w:rFonts w:ascii="等线" w:eastAsia="等线" w:hAnsi="等线" w:hint="eastAsia"/>
        </w:rPr>
        <w:t>我认为这些“分心秘诀”会十分有用</w:t>
      </w:r>
      <w:del w:id="176" w:author="王 自飞" w:date="2021-02-06T12:12:00Z">
        <w:r w:rsidDel="00207B64">
          <w:rPr>
            <w:rFonts w:ascii="等线" w:eastAsia="等线" w:hAnsi="等线" w:hint="eastAsia"/>
          </w:rPr>
          <w:delText>，</w:delText>
        </w:r>
      </w:del>
    </w:p>
    <w:p w14:paraId="74BFA57D" w14:textId="65B97E36" w:rsidR="003637CA" w:rsidRDefault="00750AF0">
      <w:pPr>
        <w:ind w:firstLine="420"/>
        <w:rPr>
          <w:rFonts w:ascii="等线" w:eastAsia="等线" w:hAnsi="等线"/>
        </w:rPr>
      </w:pPr>
      <w:del w:id="177" w:author="王 自飞" w:date="2021-02-06T12:12:00Z">
        <w:r w:rsidDel="00207B64">
          <w:rPr>
            <w:rFonts w:ascii="等线" w:eastAsia="等线" w:hAnsi="等线" w:hint="eastAsia"/>
          </w:rPr>
          <w:delText>我</w:delText>
        </w:r>
      </w:del>
      <w:r>
        <w:rPr>
          <w:rFonts w:ascii="等线" w:eastAsia="等线" w:hAnsi="等线" w:hint="eastAsia"/>
        </w:rPr>
        <w:t>回去后</w:t>
      </w:r>
      <w:del w:id="178" w:author="王 自飞" w:date="2021-02-06T12:12:00Z">
        <w:r w:rsidDel="00207B64">
          <w:rPr>
            <w:rFonts w:ascii="等线" w:eastAsia="等线" w:hAnsi="等线" w:hint="eastAsia"/>
          </w:rPr>
          <w:delText>立马</w:delText>
        </w:r>
      </w:del>
      <w:ins w:id="179" w:author="王 自飞" w:date="2021-02-06T12:12:00Z">
        <w:r w:rsidR="00207B64">
          <w:rPr>
            <w:rFonts w:ascii="等线" w:eastAsia="等线" w:hAnsi="等线" w:hint="eastAsia"/>
          </w:rPr>
          <w:t>我</w:t>
        </w:r>
      </w:ins>
      <w:r>
        <w:rPr>
          <w:rFonts w:ascii="等线" w:eastAsia="等线" w:hAnsi="等线" w:hint="eastAsia"/>
        </w:rPr>
        <w:t>就尝试一下！</w:t>
      </w:r>
    </w:p>
    <w:p w14:paraId="773CB381" w14:textId="77777777" w:rsidR="00A742A5" w:rsidRDefault="00A742A5" w:rsidP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6EBF48E2" w14:textId="77777777" w:rsidR="003637CA" w:rsidRDefault="003637CA">
      <w:pPr>
        <w:ind w:firstLine="420"/>
        <w:rPr>
          <w:rFonts w:ascii="等线" w:eastAsia="等线" w:hAnsi="等线"/>
        </w:rPr>
      </w:pPr>
    </w:p>
    <w:p w14:paraId="3B5BEB08" w14:textId="4901DA25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</w:t>
      </w:r>
      <w:del w:id="180" w:author="王 自飞" w:date="2021-02-06T12:02:00Z">
        <w:r w:rsidDel="00463E3A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463E3A">
          <w:rPr>
            <w:rFonts w:ascii="等线" w:eastAsia="等线" w:hAnsi="等线"/>
            <w:b/>
            <w:bCs/>
            <w:i/>
            <w:iCs/>
          </w:rPr>
          <w:delText>14</w:delText>
        </w:r>
      </w:del>
      <w:ins w:id="181" w:author="王 自飞" w:date="2021-02-06T12:02:00Z">
        <w:r w:rsidR="00463E3A">
          <w:rPr>
            <w:rFonts w:ascii="等线" w:eastAsia="等线" w:hAnsi="等线" w:hint="eastAsia"/>
            <w:b/>
            <w:bCs/>
            <w:i/>
            <w:iCs/>
          </w:rPr>
          <w:t>P</w:t>
        </w:r>
        <w:r w:rsidR="00463E3A">
          <w:rPr>
            <w:rFonts w:ascii="等线" w:eastAsia="等线" w:hAnsi="等线"/>
            <w:b/>
            <w:bCs/>
            <w:i/>
            <w:iCs/>
          </w:rPr>
          <w:t>16</w:t>
        </w:r>
      </w:ins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0545F28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4FD365C9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BF4AB34" w14:textId="4B8B8B55" w:rsidR="003637CA" w:rsidRDefault="00750AF0">
      <w:pPr>
        <w:ind w:firstLine="420"/>
        <w:rPr>
          <w:rFonts w:ascii="等线" w:eastAsia="等线" w:hAnsi="等线"/>
        </w:rPr>
      </w:pPr>
      <w:del w:id="182" w:author="王 自飞" w:date="2021-02-06T12:12:00Z">
        <w:r w:rsidDel="00207B64">
          <w:rPr>
            <w:rFonts w:ascii="等线" w:eastAsia="等线" w:hAnsi="等线" w:hint="eastAsia"/>
          </w:rPr>
          <w:delText>史塔克先生，</w:delText>
        </w:r>
      </w:del>
      <w:r>
        <w:rPr>
          <w:rFonts w:ascii="等线" w:eastAsia="等线" w:hAnsi="等线" w:hint="eastAsia"/>
        </w:rPr>
        <w:t>我也会陪</w:t>
      </w:r>
      <w:del w:id="183" w:author="王 自飞" w:date="2021-02-06T12:12:00Z">
        <w:r w:rsidDel="00207B64">
          <w:rPr>
            <w:rFonts w:ascii="等线" w:eastAsia="等线" w:hAnsi="等线" w:hint="eastAsia"/>
          </w:rPr>
          <w:delText>您</w:delText>
        </w:r>
      </w:del>
      <w:ins w:id="184" w:author="王 自飞" w:date="2021-02-06T12:12:00Z">
        <w:r w:rsidR="00207B6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一同进行的！我们一起加油！</w:t>
      </w:r>
    </w:p>
    <w:p w14:paraId="7458EC43" w14:textId="77777777" w:rsidR="003637CA" w:rsidRDefault="00A742A5" w:rsidP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126CC8A5" w14:textId="77777777" w:rsidR="00A742A5" w:rsidRDefault="00A742A5" w:rsidP="00A742A5">
      <w:pPr>
        <w:ind w:firstLine="420"/>
        <w:rPr>
          <w:rFonts w:ascii="等线" w:eastAsia="等线" w:hAnsi="等线"/>
        </w:rPr>
      </w:pPr>
    </w:p>
    <w:p w14:paraId="725A109E" w14:textId="2805C334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</w:t>
      </w:r>
      <w:del w:id="185" w:author="王 自飞" w:date="2021-02-06T12:02:00Z">
        <w:r w:rsidDel="00463E3A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463E3A">
          <w:rPr>
            <w:rFonts w:ascii="等线" w:eastAsia="等线" w:hAnsi="等线"/>
            <w:b/>
            <w:bCs/>
            <w:i/>
            <w:iCs/>
          </w:rPr>
          <w:delText>15</w:delText>
        </w:r>
      </w:del>
      <w:ins w:id="186" w:author="王 自飞" w:date="2021-02-06T12:02:00Z">
        <w:r w:rsidR="00463E3A">
          <w:rPr>
            <w:rFonts w:ascii="等线" w:eastAsia="等线" w:hAnsi="等线" w:hint="eastAsia"/>
            <w:b/>
            <w:bCs/>
            <w:i/>
            <w:iCs/>
          </w:rPr>
          <w:t>P</w:t>
        </w:r>
        <w:r w:rsidR="00463E3A">
          <w:rPr>
            <w:rFonts w:ascii="等线" w:eastAsia="等线" w:hAnsi="等线"/>
            <w:b/>
            <w:bCs/>
            <w:i/>
            <w:iCs/>
          </w:rPr>
          <w:t>17</w:t>
        </w:r>
      </w:ins>
      <w:r>
        <w:rPr>
          <w:rFonts w:ascii="等线" w:eastAsia="等线" w:hAnsi="等线" w:hint="eastAsia"/>
          <w:b/>
          <w:bCs/>
          <w:i/>
          <w:iCs/>
        </w:rPr>
        <w:t>)</w:t>
      </w:r>
    </w:p>
    <w:p w14:paraId="043C83D3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A742A5">
        <w:rPr>
          <w:rFonts w:ascii="等线" w:eastAsia="等线" w:hAnsi="等线" w:hint="eastAsia"/>
        </w:rPr>
        <w:t>（高兴）</w:t>
      </w:r>
    </w:p>
    <w:p w14:paraId="2099E409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ACDF174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预祝我们都能取得成功！</w:t>
      </w:r>
    </w:p>
    <w:p w14:paraId="59B4D438" w14:textId="77777777" w:rsidR="00A742A5" w:rsidRDefault="00A742A5" w:rsidP="00A742A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093E4376" w14:textId="77777777" w:rsidR="003637CA" w:rsidRDefault="003637CA">
      <w:pPr>
        <w:ind w:firstLine="420"/>
        <w:rPr>
          <w:rFonts w:ascii="等线" w:eastAsia="等线" w:hAnsi="等线"/>
        </w:rPr>
      </w:pPr>
    </w:p>
    <w:p w14:paraId="34AEB48C" w14:textId="6A605D8A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</w:t>
      </w:r>
      <w:del w:id="187" w:author="王 自飞" w:date="2021-02-06T12:02:00Z">
        <w:r w:rsidDel="00463E3A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463E3A">
          <w:rPr>
            <w:rFonts w:ascii="等线" w:eastAsia="等线" w:hAnsi="等线"/>
            <w:b/>
            <w:bCs/>
            <w:i/>
            <w:iCs/>
          </w:rPr>
          <w:delText>16</w:delText>
        </w:r>
      </w:del>
      <w:ins w:id="188" w:author="王 自飞" w:date="2021-02-06T12:02:00Z">
        <w:r w:rsidR="00463E3A">
          <w:rPr>
            <w:rFonts w:ascii="等线" w:eastAsia="等线" w:hAnsi="等线" w:hint="eastAsia"/>
            <w:b/>
            <w:bCs/>
            <w:i/>
            <w:iCs/>
          </w:rPr>
          <w:t>P</w:t>
        </w:r>
        <w:r w:rsidR="00463E3A">
          <w:rPr>
            <w:rFonts w:ascii="等线" w:eastAsia="等线" w:hAnsi="等线"/>
            <w:b/>
            <w:bCs/>
            <w:i/>
            <w:iCs/>
          </w:rPr>
          <w:t>18</w:t>
        </w:r>
      </w:ins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2D513EEB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恭喜您！</w:t>
      </w:r>
    </w:p>
    <w:p w14:paraId="20E791F8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获得奖励：宇宙能源收集装置</w:t>
      </w:r>
    </w:p>
    <w:p w14:paraId="6ED78D57" w14:textId="77777777" w:rsidR="00056003" w:rsidRPr="00056003" w:rsidRDefault="00750AF0" w:rsidP="00056003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功能：可以收集宇宙中的取之不尽的辐射能量，是K</w:t>
      </w:r>
      <w:r>
        <w:rPr>
          <w:rFonts w:ascii="等线" w:eastAsia="等线" w:hAnsi="等线"/>
        </w:rPr>
        <w:t>114</w:t>
      </w:r>
      <w:r>
        <w:rPr>
          <w:rFonts w:ascii="等线" w:eastAsia="等线" w:hAnsi="等线" w:hint="eastAsia"/>
        </w:rPr>
        <w:t>星球上的能量来源。</w:t>
      </w:r>
      <w:r w:rsidR="008114F4">
        <w:rPr>
          <w:rFonts w:ascii="等线" w:eastAsia="等线" w:hAnsi="等线" w:hint="eastAsia"/>
        </w:rPr>
        <w:t>我们</w:t>
      </w:r>
      <w:r w:rsidR="00E26079">
        <w:rPr>
          <w:rFonts w:ascii="等线" w:eastAsia="等线" w:hAnsi="等线" w:hint="eastAsia"/>
        </w:rPr>
        <w:t>在戒烟的过程中，也要不断吸收有益的知识和意见，才能</w:t>
      </w:r>
      <w:r w:rsidR="00435327">
        <w:rPr>
          <w:rFonts w:ascii="等线" w:eastAsia="等线" w:hAnsi="等线" w:hint="eastAsia"/>
        </w:rPr>
        <w:t>一天天进步！</w:t>
      </w:r>
    </w:p>
    <w:p w14:paraId="5E562FED" w14:textId="77777777" w:rsidR="00056003" w:rsidRDefault="00056003" w:rsidP="00056003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）【开始建造】</w:t>
      </w:r>
    </w:p>
    <w:p w14:paraId="2B79718A" w14:textId="77777777" w:rsidR="003637CA" w:rsidRPr="00056003" w:rsidRDefault="003637CA">
      <w:pPr>
        <w:ind w:firstLine="420"/>
        <w:rPr>
          <w:rFonts w:ascii="等线" w:eastAsia="等线" w:hAnsi="等线"/>
        </w:rPr>
      </w:pPr>
    </w:p>
    <w:p w14:paraId="6D0577D3" w14:textId="3030E65B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</w:t>
      </w:r>
      <w:del w:id="189" w:author="王 自飞" w:date="2021-02-06T12:02:00Z">
        <w:r w:rsidDel="00463E3A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463E3A">
          <w:rPr>
            <w:rFonts w:ascii="等线" w:eastAsia="等线" w:hAnsi="等线"/>
            <w:b/>
            <w:bCs/>
            <w:i/>
            <w:iCs/>
          </w:rPr>
          <w:delText>17</w:delText>
        </w:r>
      </w:del>
      <w:ins w:id="190" w:author="王 自飞" w:date="2021-02-06T12:02:00Z">
        <w:r w:rsidR="00463E3A">
          <w:rPr>
            <w:rFonts w:ascii="等线" w:eastAsia="等线" w:hAnsi="等线" w:hint="eastAsia"/>
            <w:b/>
            <w:bCs/>
            <w:i/>
            <w:iCs/>
          </w:rPr>
          <w:t>P</w:t>
        </w:r>
        <w:r w:rsidR="00463E3A">
          <w:rPr>
            <w:rFonts w:ascii="等线" w:eastAsia="等线" w:hAnsi="等线"/>
            <w:b/>
            <w:bCs/>
            <w:i/>
            <w:iCs/>
          </w:rPr>
          <w:t>19</w:t>
        </w:r>
      </w:ins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05D2B871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（标题）：早间任务已完成</w:t>
      </w:r>
    </w:p>
    <w:p w14:paraId="7FFA71FB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5F3AD75" w14:textId="436D2A53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史塔克</w:t>
      </w:r>
      <w:del w:id="191" w:author="王 自飞" w:date="2021-02-06T12:13:00Z">
        <w:r w:rsidDel="00207B64">
          <w:rPr>
            <w:rFonts w:ascii="等线" w:eastAsia="等线" w:hAnsi="等线" w:hint="eastAsia"/>
          </w:rPr>
          <w:delText>先生</w:delText>
        </w:r>
      </w:del>
      <w:r>
        <w:rPr>
          <w:rFonts w:ascii="等线" w:eastAsia="等线" w:hAnsi="等线" w:hint="eastAsia"/>
        </w:rPr>
        <w:t>究竟能不能完成实验？</w:t>
      </w:r>
    </w:p>
    <w:p w14:paraId="30524456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空港的建设又会有怎样的进展？</w:t>
      </w:r>
    </w:p>
    <w:p w14:paraId="5F14611F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下午记得回来查看！</w:t>
      </w:r>
    </w:p>
    <w:p w14:paraId="2BDEBFD9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（互动按钮）：【回到主页】</w:t>
      </w:r>
    </w:p>
    <w:p w14:paraId="1B72BCA7" w14:textId="77777777" w:rsidR="003637CA" w:rsidRDefault="003637CA">
      <w:pPr>
        <w:ind w:firstLine="420"/>
        <w:rPr>
          <w:rFonts w:ascii="等线" w:eastAsia="等线" w:hAnsi="等线"/>
        </w:rPr>
      </w:pPr>
    </w:p>
    <w:p w14:paraId="1BBC1DD3" w14:textId="77777777" w:rsidR="003637CA" w:rsidRDefault="00750AF0">
      <w:pPr>
        <w:rPr>
          <w:rFonts w:ascii="等线" w:eastAsia="等线" w:hAnsi="等线"/>
          <w:b/>
          <w:bCs/>
          <w:i/>
          <w:iCs/>
          <w:u w:val="single"/>
        </w:rPr>
      </w:pPr>
      <w:r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（下午）</w:t>
      </w:r>
    </w:p>
    <w:p w14:paraId="1AD0E240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5A84665F" w14:textId="7777777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倒计时</w:t>
      </w:r>
      <w:r>
        <w:rPr>
          <w:rFonts w:ascii="等线" w:eastAsia="等线" w:hAnsi="等线"/>
          <w:b/>
          <w:bCs/>
          <w:i/>
          <w:iCs/>
        </w:rPr>
        <w:t>6</w:t>
      </w:r>
      <w:r>
        <w:rPr>
          <w:rFonts w:ascii="等线" w:eastAsia="等线" w:hAnsi="等线" w:hint="eastAsia"/>
          <w:b/>
          <w:bCs/>
          <w:i/>
          <w:iCs/>
        </w:rPr>
        <w:t>天。</w:t>
      </w:r>
    </w:p>
    <w:p w14:paraId="24584266" w14:textId="116F324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史塔克来向</w:t>
      </w:r>
      <w:del w:id="192" w:author="王 自飞" w:date="2021-02-06T12:13:00Z">
        <w:r w:rsidDel="00207B64">
          <w:rPr>
            <w:rFonts w:ascii="等线" w:eastAsia="等线" w:hAnsi="等线" w:hint="eastAsia"/>
            <w:b/>
            <w:bCs/>
            <w:i/>
            <w:iCs/>
          </w:rPr>
          <w:delText>您</w:delText>
        </w:r>
      </w:del>
      <w:ins w:id="193" w:author="王 自飞" w:date="2021-02-06T12:13:00Z">
        <w:r w:rsidR="00207B64">
          <w:rPr>
            <w:rFonts w:ascii="等线" w:eastAsia="等线" w:hAnsi="等线" w:hint="eastAsia"/>
            <w:b/>
            <w:bCs/>
            <w:i/>
            <w:iCs/>
          </w:rPr>
          <w:t>你</w:t>
        </w:r>
      </w:ins>
      <w:r>
        <w:rPr>
          <w:rFonts w:ascii="等线" w:eastAsia="等线" w:hAnsi="等线" w:hint="eastAsia"/>
          <w:b/>
          <w:bCs/>
          <w:i/>
          <w:iCs/>
        </w:rPr>
        <w:t>反馈第一支烟的挑战情况……（链接到主页）</w:t>
      </w:r>
    </w:p>
    <w:p w14:paraId="68F80E81" w14:textId="77777777" w:rsidR="003637CA" w:rsidRDefault="003637CA">
      <w:pPr>
        <w:ind w:firstLine="420"/>
        <w:rPr>
          <w:rFonts w:ascii="等线" w:eastAsia="等线" w:hAnsi="等线"/>
        </w:rPr>
      </w:pPr>
    </w:p>
    <w:p w14:paraId="0F5167B2" w14:textId="10CF97BE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</w:t>
      </w:r>
      <w:del w:id="194" w:author="王 自飞" w:date="2021-02-06T12:02:00Z">
        <w:r w:rsidDel="00463E3A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463E3A">
          <w:rPr>
            <w:rFonts w:ascii="等线" w:eastAsia="等线" w:hAnsi="等线"/>
            <w:b/>
            <w:bCs/>
            <w:i/>
            <w:iCs/>
          </w:rPr>
          <w:delText>17</w:delText>
        </w:r>
      </w:del>
      <w:ins w:id="195" w:author="王 自飞" w:date="2021-02-06T12:02:00Z">
        <w:r w:rsidR="00463E3A">
          <w:rPr>
            <w:rFonts w:ascii="等线" w:eastAsia="等线" w:hAnsi="等线" w:hint="eastAsia"/>
            <w:b/>
            <w:bCs/>
            <w:i/>
            <w:iCs/>
          </w:rPr>
          <w:t>P</w:t>
        </w:r>
        <w:r w:rsidR="00463E3A">
          <w:rPr>
            <w:rFonts w:ascii="等线" w:eastAsia="等线" w:hAnsi="等线"/>
            <w:b/>
            <w:bCs/>
            <w:i/>
            <w:iCs/>
          </w:rPr>
          <w:t>20</w:t>
        </w:r>
      </w:ins>
      <w:r>
        <w:rPr>
          <w:rFonts w:ascii="等线" w:eastAsia="等线" w:hAnsi="等线"/>
          <w:b/>
          <w:bCs/>
          <w:i/>
          <w:iCs/>
        </w:rPr>
        <w:t>.1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4103E2AB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BA251E">
        <w:rPr>
          <w:rFonts w:ascii="等线" w:eastAsia="等线" w:hAnsi="等线" w:hint="eastAsia"/>
        </w:rPr>
        <w:t>（高兴）</w:t>
      </w:r>
    </w:p>
    <w:p w14:paraId="4D1B8D24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9D56FEC" w14:textId="77777777" w:rsidR="00255954" w:rsidRDefault="00750AF0">
      <w:pPr>
        <w:ind w:firstLine="420"/>
        <w:rPr>
          <w:ins w:id="196" w:author="王 自飞" w:date="2021-02-06T12:13:00Z"/>
          <w:rFonts w:ascii="等线" w:eastAsia="等线" w:hAnsi="等线"/>
        </w:rPr>
      </w:pPr>
      <w:del w:id="197" w:author="王 自飞" w:date="2021-02-06T12:13:00Z">
        <w:r w:rsidDel="00207B64">
          <w:rPr>
            <w:rFonts w:ascii="等线" w:eastAsia="等线" w:hAnsi="等线" w:hint="eastAsia"/>
          </w:rPr>
          <w:delText>使者先生，</w:delText>
        </w:r>
      </w:del>
    </w:p>
    <w:p w14:paraId="7E2A2D97" w14:textId="77777777" w:rsidR="00255954" w:rsidRDefault="00255954">
      <w:pPr>
        <w:ind w:firstLine="420"/>
        <w:rPr>
          <w:ins w:id="198" w:author="王 自飞" w:date="2021-02-06T12:13:00Z"/>
          <w:rFonts w:ascii="等线" w:eastAsia="等线" w:hAnsi="等线"/>
        </w:rPr>
      </w:pPr>
      <w:ins w:id="199" w:author="王 自飞" w:date="2021-02-06T12:13:00Z">
        <w:r>
          <w:rPr>
            <w:rFonts w:ascii="等线" w:eastAsia="等线" w:hAnsi="等线" w:hint="eastAsia"/>
          </w:rPr>
          <w:t>地球的使者，下午好！</w:t>
        </w:r>
      </w:ins>
    </w:p>
    <w:p w14:paraId="4BA8DFDF" w14:textId="77777777" w:rsidR="00255954" w:rsidRDefault="00750AF0">
      <w:pPr>
        <w:ind w:firstLine="420"/>
        <w:rPr>
          <w:ins w:id="200" w:author="王 自飞" w:date="2021-02-06T12:14:00Z"/>
          <w:rFonts w:ascii="等线" w:eastAsia="等线" w:hAnsi="等线"/>
        </w:rPr>
      </w:pPr>
      <w:r>
        <w:rPr>
          <w:rFonts w:ascii="等线" w:eastAsia="等线" w:hAnsi="等线"/>
        </w:rPr>
        <w:t>听从</w:t>
      </w:r>
      <w:del w:id="201" w:author="王 自飞" w:date="2021-02-06T12:13:00Z">
        <w:r w:rsidDel="00207B64">
          <w:rPr>
            <w:rFonts w:ascii="等线" w:eastAsia="等线" w:hAnsi="等线" w:hint="eastAsia"/>
          </w:rPr>
          <w:delText>您</w:delText>
        </w:r>
      </w:del>
      <w:ins w:id="202" w:author="王 自飞" w:date="2021-02-06T12:13:00Z">
        <w:r w:rsidR="00207B6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的实验建议</w:t>
      </w:r>
      <w:del w:id="203" w:author="王 自飞" w:date="2021-02-06T12:14:00Z">
        <w:r w:rsidDel="00255954">
          <w:rPr>
            <w:rFonts w:ascii="等线" w:eastAsia="等线" w:hAnsi="等线"/>
          </w:rPr>
          <w:delText>，</w:delText>
        </w:r>
      </w:del>
    </w:p>
    <w:p w14:paraId="350281CF" w14:textId="61B3D96C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结果我真的戒掉了第一支烟！</w:t>
      </w:r>
    </w:p>
    <w:p w14:paraId="35471A4A" w14:textId="77777777" w:rsidR="00255954" w:rsidRDefault="00750AF0">
      <w:pPr>
        <w:ind w:firstLine="420"/>
        <w:rPr>
          <w:ins w:id="204" w:author="王 自飞" w:date="2021-02-06T12:14:00Z"/>
          <w:rFonts w:ascii="等线" w:eastAsia="等线" w:hAnsi="等线"/>
        </w:rPr>
      </w:pPr>
      <w:r>
        <w:rPr>
          <w:rFonts w:ascii="等线" w:eastAsia="等线" w:hAnsi="等线" w:hint="eastAsia"/>
        </w:rPr>
        <w:t>我做到了！</w:t>
      </w:r>
    </w:p>
    <w:p w14:paraId="3C3AB2F9" w14:textId="05875EA9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这实在是一个让人惊喜的初步尝试！</w:t>
      </w:r>
    </w:p>
    <w:p w14:paraId="32F0CCF4" w14:textId="77777777" w:rsidR="00BA251E" w:rsidRDefault="00BA251E" w:rsidP="00BA251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5AF385F4" w14:textId="77777777" w:rsidR="00BA251E" w:rsidRPr="00BA251E" w:rsidRDefault="00BA251E">
      <w:pPr>
        <w:ind w:firstLine="420"/>
        <w:rPr>
          <w:rFonts w:ascii="等线" w:eastAsia="等线" w:hAnsi="等线"/>
        </w:rPr>
      </w:pPr>
    </w:p>
    <w:p w14:paraId="4B66CF43" w14:textId="08609268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</w:t>
      </w:r>
      <w:del w:id="205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17</w:delText>
        </w:r>
      </w:del>
      <w:ins w:id="206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20</w:t>
        </w:r>
      </w:ins>
      <w:r>
        <w:rPr>
          <w:rFonts w:ascii="等线" w:eastAsia="等线" w:hAnsi="等线"/>
          <w:b/>
          <w:bCs/>
          <w:i/>
          <w:iCs/>
        </w:rPr>
        <w:t>.2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422A0D37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BA251E">
        <w:rPr>
          <w:rFonts w:ascii="等线" w:eastAsia="等线" w:hAnsi="等线" w:hint="eastAsia"/>
        </w:rPr>
        <w:t>（高兴）</w:t>
      </w:r>
    </w:p>
    <w:p w14:paraId="6249C295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4FB8964" w14:textId="77777777" w:rsidR="00255954" w:rsidRDefault="00750AF0">
      <w:pPr>
        <w:ind w:firstLine="420"/>
        <w:rPr>
          <w:ins w:id="207" w:author="王 自飞" w:date="2021-02-06T12:14:00Z"/>
          <w:rFonts w:ascii="等线" w:eastAsia="等线" w:hAnsi="等线"/>
        </w:rPr>
      </w:pPr>
      <w:r>
        <w:rPr>
          <w:rFonts w:ascii="等线" w:eastAsia="等线" w:hAnsi="等线" w:hint="eastAsia"/>
        </w:rPr>
        <w:t>而且不止我自己</w:t>
      </w:r>
      <w:del w:id="208" w:author="王 自飞" w:date="2021-02-06T12:14:00Z">
        <w:r w:rsidDel="00255954">
          <w:rPr>
            <w:rFonts w:ascii="等线" w:eastAsia="等线" w:hAnsi="等线" w:hint="eastAsia"/>
          </w:rPr>
          <w:delText>，</w:delText>
        </w:r>
      </w:del>
    </w:p>
    <w:p w14:paraId="603C9220" w14:textId="77777777" w:rsidR="000D24DD" w:rsidRDefault="00750AF0">
      <w:pPr>
        <w:ind w:firstLine="420"/>
        <w:rPr>
          <w:ins w:id="209" w:author="a" w:date="2021-02-07T11:37:00Z"/>
          <w:rFonts w:ascii="等线" w:eastAsia="等线" w:hAnsi="等线"/>
        </w:rPr>
      </w:pPr>
      <w:r>
        <w:rPr>
          <w:rFonts w:ascii="等线" w:eastAsia="等线" w:hAnsi="等线" w:hint="eastAsia"/>
        </w:rPr>
        <w:t>还有很多人听从</w:t>
      </w:r>
      <w:del w:id="210" w:author="王 自飞" w:date="2021-02-06T12:14:00Z">
        <w:r w:rsidDel="00255954">
          <w:rPr>
            <w:rFonts w:ascii="等线" w:eastAsia="等线" w:hAnsi="等线" w:hint="eastAsia"/>
          </w:rPr>
          <w:delText>您</w:delText>
        </w:r>
      </w:del>
      <w:ins w:id="211" w:author="王 自飞" w:date="2021-02-06T12:14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的建议，</w:t>
      </w:r>
    </w:p>
    <w:p w14:paraId="42BAB288" w14:textId="0EBEC32C" w:rsidR="003637CA" w:rsidRDefault="00255954">
      <w:pPr>
        <w:ind w:firstLine="420"/>
        <w:rPr>
          <w:rFonts w:ascii="等线" w:eastAsia="等线" w:hAnsi="等线"/>
        </w:rPr>
      </w:pPr>
      <w:ins w:id="212" w:author="王 自飞" w:date="2021-02-06T12:14:00Z">
        <w:r>
          <w:rPr>
            <w:rFonts w:ascii="等线" w:eastAsia="等线" w:hAnsi="等线" w:hint="eastAsia"/>
          </w:rPr>
          <w:t>都</w:t>
        </w:r>
      </w:ins>
      <w:r w:rsidR="00750AF0">
        <w:rPr>
          <w:rFonts w:ascii="等线" w:eastAsia="等线" w:hAnsi="等线" w:hint="eastAsia"/>
        </w:rPr>
        <w:t>开始努力尝试戒掉第一支烟。</w:t>
      </w:r>
    </w:p>
    <w:p w14:paraId="0F5FF489" w14:textId="77777777" w:rsidR="00BA251E" w:rsidRDefault="00BA251E" w:rsidP="00BA251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6F34D92C" w14:textId="77777777" w:rsidR="003637CA" w:rsidRDefault="003637CA">
      <w:pPr>
        <w:ind w:firstLine="420"/>
        <w:rPr>
          <w:rFonts w:ascii="等线" w:eastAsia="等线" w:hAnsi="等线"/>
        </w:rPr>
      </w:pPr>
    </w:p>
    <w:p w14:paraId="597C7008" w14:textId="5B8F33B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</w:t>
      </w:r>
      <w:del w:id="213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18</w:delText>
        </w:r>
      </w:del>
      <w:ins w:id="214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21</w:t>
        </w:r>
      </w:ins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5E2D746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3A694F47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3628E5B" w14:textId="77777777" w:rsidR="00255954" w:rsidRDefault="00750AF0">
      <w:pPr>
        <w:ind w:firstLine="420"/>
        <w:rPr>
          <w:ins w:id="215" w:author="王 自飞" w:date="2021-02-06T12:15:00Z"/>
          <w:rFonts w:ascii="等线" w:eastAsia="等线" w:hAnsi="等线"/>
        </w:rPr>
      </w:pPr>
      <w:r>
        <w:rPr>
          <w:rFonts w:ascii="等线" w:eastAsia="等线" w:hAnsi="等线" w:hint="eastAsia"/>
        </w:rPr>
        <w:t>恭喜</w:t>
      </w:r>
      <w:del w:id="216" w:author="王 自飞" w:date="2021-02-06T12:15:00Z">
        <w:r w:rsidDel="00255954">
          <w:rPr>
            <w:rFonts w:ascii="等线" w:eastAsia="等线" w:hAnsi="等线" w:hint="eastAsia"/>
          </w:rPr>
          <w:delText>您</w:delText>
        </w:r>
      </w:del>
      <w:ins w:id="217" w:author="王 自飞" w:date="2021-02-06T12:15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了！</w:t>
      </w:r>
    </w:p>
    <w:p w14:paraId="475237E4" w14:textId="77777777" w:rsidR="000D24DD" w:rsidRDefault="00750AF0">
      <w:pPr>
        <w:ind w:firstLine="420"/>
        <w:rPr>
          <w:ins w:id="218" w:author="a" w:date="2021-02-07T11:38:00Z"/>
          <w:rFonts w:ascii="等线" w:eastAsia="等线" w:hAnsi="等线"/>
        </w:rPr>
      </w:pPr>
      <w:r>
        <w:rPr>
          <w:rFonts w:ascii="等线" w:eastAsia="等线" w:hAnsi="等线" w:hint="eastAsia"/>
        </w:rPr>
        <w:t>星际委员会也要对我的实验情况进行</w:t>
      </w:r>
    </w:p>
    <w:p w14:paraId="75132F21" w14:textId="3836F58D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评测，我们来看一下。</w:t>
      </w:r>
    </w:p>
    <w:p w14:paraId="7C040B1B" w14:textId="77777777" w:rsidR="00BA251E" w:rsidRDefault="00BA251E" w:rsidP="00BA251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422B1068" w14:textId="77777777" w:rsidR="003637CA" w:rsidRDefault="003637CA">
      <w:pPr>
        <w:ind w:firstLine="420"/>
        <w:rPr>
          <w:rFonts w:ascii="等线" w:eastAsia="等线" w:hAnsi="等线"/>
        </w:rPr>
      </w:pPr>
    </w:p>
    <w:p w14:paraId="09213A87" w14:textId="7C2FA7AB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</w:t>
      </w:r>
      <w:del w:id="219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19</w:delText>
        </w:r>
      </w:del>
      <w:ins w:id="220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22</w:t>
        </w:r>
      </w:ins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5ACF113A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(标题): </w:t>
      </w:r>
      <w:r>
        <w:rPr>
          <w:rFonts w:ascii="等线" w:eastAsia="等线" w:hAnsi="等线" w:hint="eastAsia"/>
        </w:rPr>
        <w:t>戒掉第一支烟</w:t>
      </w:r>
      <w:r>
        <w:rPr>
          <w:rFonts w:ascii="等线" w:eastAsia="等线" w:hAnsi="等线"/>
        </w:rPr>
        <w:t>执行情况确认</w:t>
      </w:r>
    </w:p>
    <w:p w14:paraId="54D4C326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(正文, 单选按钮): </w:t>
      </w:r>
    </w:p>
    <w:p w14:paraId="014F63EC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尝试实验，任务执行成功</w:t>
      </w:r>
    </w:p>
    <w:p w14:paraId="5DB9036A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尝试实验，任务执行失败</w:t>
      </w:r>
    </w:p>
    <w:p w14:paraId="1DC4D992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报告</w:t>
      </w:r>
      <w:r>
        <w:rPr>
          <w:rFonts w:ascii="等线" w:eastAsia="等线" w:hAnsi="等线" w:hint="eastAsia"/>
        </w:rPr>
        <w:t>委员会</w:t>
      </w:r>
      <w:r>
        <w:rPr>
          <w:rFonts w:ascii="等线" w:eastAsia="等线" w:hAnsi="等线"/>
        </w:rPr>
        <w:t>，没有尝试实验</w:t>
      </w:r>
    </w:p>
    <w:p w14:paraId="23DB6FBC" w14:textId="77777777" w:rsidR="003637CA" w:rsidRDefault="003637CA">
      <w:pPr>
        <w:ind w:firstLine="420"/>
        <w:rPr>
          <w:rFonts w:ascii="等线" w:eastAsia="等线" w:hAnsi="等线"/>
        </w:rPr>
      </w:pPr>
    </w:p>
    <w:p w14:paraId="345A53E4" w14:textId="0BAA338B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lastRenderedPageBreak/>
        <w:t>引导文案（</w:t>
      </w:r>
      <w:del w:id="221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20</w:delText>
        </w:r>
      </w:del>
      <w:ins w:id="222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23</w:t>
        </w:r>
      </w:ins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08512E71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(IF 成功) </w:t>
      </w:r>
    </w:p>
    <w:p w14:paraId="2D6F6C02" w14:textId="32F46AB2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恭喜</w:t>
      </w:r>
      <w:del w:id="223" w:author="王 自飞" w:date="2021-02-06T12:15:00Z">
        <w:r w:rsidDel="00255954">
          <w:rPr>
            <w:rFonts w:ascii="等线" w:eastAsia="等线" w:hAnsi="等线" w:hint="eastAsia"/>
          </w:rPr>
          <w:delText>您</w:delText>
        </w:r>
      </w:del>
      <w:ins w:id="224" w:author="王 自飞" w:date="2021-02-06T12:15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凯旋而归！</w:t>
      </w:r>
    </w:p>
    <w:p w14:paraId="268F6318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65D94571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果然是星际委员会挑中的使者，</w:t>
      </w:r>
    </w:p>
    <w:p w14:paraId="5B49E2F4" w14:textId="5D5013A6" w:rsidR="003637CA" w:rsidRDefault="00750AF0">
      <w:pPr>
        <w:ind w:firstLine="420"/>
        <w:rPr>
          <w:rFonts w:ascii="等线" w:eastAsia="等线" w:hAnsi="等线"/>
        </w:rPr>
      </w:pPr>
      <w:del w:id="225" w:author="王 自飞" w:date="2021-02-06T12:15:00Z">
        <w:r w:rsidDel="00255954">
          <w:rPr>
            <w:rFonts w:ascii="等线" w:eastAsia="等线" w:hAnsi="等线" w:hint="eastAsia"/>
          </w:rPr>
          <w:delText>您</w:delText>
        </w:r>
      </w:del>
      <w:ins w:id="226" w:author="王 自飞" w:date="2021-02-06T12:15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不但能推进空港的重建，</w:t>
      </w:r>
    </w:p>
    <w:p w14:paraId="3C94A1DA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更能挑战自己的内心烟瘾，</w:t>
      </w:r>
    </w:p>
    <w:p w14:paraId="2D1201A9" w14:textId="24FD43ED" w:rsidR="003637CA" w:rsidRDefault="00750AF0">
      <w:pPr>
        <w:ind w:firstLine="420"/>
        <w:rPr>
          <w:rFonts w:ascii="等线" w:eastAsia="等线" w:hAnsi="等线"/>
        </w:rPr>
      </w:pPr>
      <w:del w:id="227" w:author="王 自飞" w:date="2021-02-06T12:15:00Z">
        <w:r w:rsidDel="00255954">
          <w:rPr>
            <w:rFonts w:ascii="等线" w:eastAsia="等线" w:hAnsi="等线" w:hint="eastAsia"/>
          </w:rPr>
          <w:delText>您</w:delText>
        </w:r>
      </w:del>
      <w:ins w:id="228" w:author="王 自飞" w:date="2021-02-06T12:15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的意志力比您想象更强！</w:t>
      </w:r>
    </w:p>
    <w:p w14:paraId="26D68597" w14:textId="77777777" w:rsidR="003637CA" w:rsidRDefault="003637CA">
      <w:pPr>
        <w:ind w:firstLine="420"/>
        <w:rPr>
          <w:rFonts w:ascii="等线" w:eastAsia="等线" w:hAnsi="等线"/>
        </w:rPr>
      </w:pPr>
    </w:p>
    <w:p w14:paraId="0ECFB97E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(IF 失败) </w:t>
      </w:r>
    </w:p>
    <w:p w14:paraId="520BBCC3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又积累了</w:t>
      </w:r>
      <w:r>
        <w:rPr>
          <w:rFonts w:ascii="等线" w:eastAsia="等线" w:hAnsi="等线" w:hint="eastAsia"/>
        </w:rPr>
        <w:t>宝贵</w:t>
      </w:r>
      <w:r>
        <w:rPr>
          <w:rFonts w:ascii="等线" w:eastAsia="等线" w:hAnsi="等线"/>
        </w:rPr>
        <w:t>经验！</w:t>
      </w:r>
    </w:p>
    <w:p w14:paraId="27556234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11A524CF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根据星际委员会历史资料显示，</w:t>
      </w:r>
    </w:p>
    <w:p w14:paraId="0781CA5B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这是一个异常艰巨的任务，</w:t>
      </w:r>
    </w:p>
    <w:p w14:paraId="193CBE88" w14:textId="2BC18E49" w:rsidR="003637CA" w:rsidRDefault="00750AF0">
      <w:pPr>
        <w:ind w:firstLine="420"/>
        <w:rPr>
          <w:rFonts w:ascii="等线" w:eastAsia="等线" w:hAnsi="等线"/>
        </w:rPr>
      </w:pPr>
      <w:del w:id="229" w:author="王 自飞" w:date="2021-02-06T12:15:00Z">
        <w:r w:rsidDel="00255954">
          <w:rPr>
            <w:rFonts w:ascii="等线" w:eastAsia="等线" w:hAnsi="等线" w:hint="eastAsia"/>
          </w:rPr>
          <w:delText>您</w:delText>
        </w:r>
      </w:del>
      <w:ins w:id="230" w:author="王 自飞" w:date="2021-02-06T12:15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对烟草的依赖可能较高，</w:t>
      </w:r>
    </w:p>
    <w:p w14:paraId="4A662718" w14:textId="28C3D20F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好在</w:t>
      </w:r>
      <w:del w:id="231" w:author="王 自飞" w:date="2021-02-06T12:15:00Z">
        <w:r w:rsidDel="00255954">
          <w:rPr>
            <w:rFonts w:ascii="等线" w:eastAsia="等线" w:hAnsi="等线" w:hint="eastAsia"/>
          </w:rPr>
          <w:delText>您</w:delText>
        </w:r>
      </w:del>
      <w:ins w:id="232" w:author="王 自飞" w:date="2021-02-06T12:15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又积累了宝贵经验！</w:t>
      </w:r>
    </w:p>
    <w:p w14:paraId="4BF6ACB1" w14:textId="77777777" w:rsidR="003637CA" w:rsidRDefault="003637CA">
      <w:pPr>
        <w:ind w:firstLine="420"/>
        <w:rPr>
          <w:rFonts w:ascii="等线" w:eastAsia="等线" w:hAnsi="等线"/>
        </w:rPr>
      </w:pPr>
    </w:p>
    <w:p w14:paraId="514BEE7F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(If 没试) </w:t>
      </w:r>
    </w:p>
    <w:p w14:paraId="69096310" w14:textId="5B6D1EE0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(标题): </w:t>
      </w:r>
      <w:del w:id="233" w:author="王 自飞" w:date="2021-02-06T12:15:00Z">
        <w:r w:rsidDel="00255954">
          <w:rPr>
            <w:rFonts w:ascii="等线" w:eastAsia="等线" w:hAnsi="等线" w:hint="eastAsia"/>
          </w:rPr>
          <w:delText>您</w:delText>
        </w:r>
      </w:del>
      <w:ins w:id="234" w:author="王 自飞" w:date="2021-02-06T12:15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的诚实令人钦佩</w:t>
      </w:r>
    </w:p>
    <w:p w14:paraId="282A505B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7A5969FA" w14:textId="6D05D738" w:rsidR="003637CA" w:rsidRDefault="00750AF0">
      <w:pPr>
        <w:ind w:firstLine="420"/>
        <w:rPr>
          <w:rFonts w:ascii="等线" w:eastAsia="等线" w:hAnsi="等线"/>
        </w:rPr>
      </w:pPr>
      <w:del w:id="235" w:author="王 自飞" w:date="2021-02-06T12:15:00Z">
        <w:r w:rsidDel="00255954">
          <w:rPr>
            <w:rFonts w:ascii="等线" w:eastAsia="等线" w:hAnsi="等线" w:hint="eastAsia"/>
          </w:rPr>
          <w:delText>您</w:delText>
        </w:r>
      </w:del>
      <w:ins w:id="236" w:author="王 自飞" w:date="2021-02-06T12:15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是星际委员会选中的使者，</w:t>
      </w:r>
    </w:p>
    <w:p w14:paraId="5343A17E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诚实无疑是使者的必备品质，</w:t>
      </w:r>
    </w:p>
    <w:p w14:paraId="64973A69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但对承诺的坚守也不可或缺，</w:t>
      </w:r>
    </w:p>
    <w:p w14:paraId="18A8AD9B" w14:textId="6F0A86E2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相信</w:t>
      </w:r>
      <w:del w:id="237" w:author="王 自飞" w:date="2021-02-06T12:15:00Z">
        <w:r w:rsidDel="00255954">
          <w:rPr>
            <w:rFonts w:ascii="等线" w:eastAsia="等线" w:hAnsi="等线" w:hint="eastAsia"/>
          </w:rPr>
          <w:delText>您</w:delText>
        </w:r>
      </w:del>
      <w:ins w:id="238" w:author="王 自飞" w:date="2021-02-06T12:15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下一次会圆满完成这个实验。</w:t>
      </w:r>
    </w:p>
    <w:p w14:paraId="1A18D686" w14:textId="77777777" w:rsidR="003637CA" w:rsidRDefault="003637CA">
      <w:pPr>
        <w:ind w:firstLine="420"/>
        <w:rPr>
          <w:rFonts w:ascii="等线" w:eastAsia="等线" w:hAnsi="等线"/>
        </w:rPr>
      </w:pPr>
    </w:p>
    <w:p w14:paraId="45EA8388" w14:textId="67321209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</w:t>
      </w:r>
      <w:del w:id="239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21</w:delText>
        </w:r>
      </w:del>
      <w:ins w:id="240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24</w:t>
        </w:r>
      </w:ins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0C4E2BB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2C3AF01C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75EAD4D" w14:textId="7A27437C" w:rsidR="00255954" w:rsidRDefault="00750AF0">
      <w:pPr>
        <w:ind w:firstLine="420"/>
        <w:rPr>
          <w:ins w:id="241" w:author="王 自飞" w:date="2021-02-06T12:15:00Z"/>
          <w:rFonts w:ascii="等线" w:eastAsia="等线" w:hAnsi="等线"/>
        </w:rPr>
      </w:pPr>
      <w:r>
        <w:rPr>
          <w:rFonts w:ascii="等线" w:eastAsia="等线" w:hAnsi="等线" w:hint="eastAsia"/>
        </w:rPr>
        <w:t>对于烟民来说</w:t>
      </w:r>
      <w:del w:id="242" w:author="a" w:date="2021-02-07T11:38:00Z">
        <w:r w:rsidDel="000D24DD">
          <w:rPr>
            <w:rFonts w:ascii="等线" w:eastAsia="等线" w:hAnsi="等线" w:hint="eastAsia"/>
          </w:rPr>
          <w:delText>，</w:delText>
        </w:r>
      </w:del>
      <w:ins w:id="243" w:author="a" w:date="2021-02-07T11:38:00Z">
        <w:r w:rsidR="000D24DD">
          <w:rPr>
            <w:rFonts w:ascii="等线" w:eastAsia="等线" w:hAnsi="等线" w:hint="eastAsia"/>
          </w:rPr>
          <w:t>，</w:t>
        </w:r>
      </w:ins>
    </w:p>
    <w:p w14:paraId="6C1A2348" w14:textId="260CE29F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敢于尝试戒烟都需要很大的勇气。</w:t>
      </w:r>
    </w:p>
    <w:p w14:paraId="04034DEC" w14:textId="5D161226" w:rsidR="00255954" w:rsidRDefault="00750AF0">
      <w:pPr>
        <w:ind w:firstLine="420"/>
        <w:rPr>
          <w:ins w:id="244" w:author="王 自飞" w:date="2021-02-06T12:16:00Z"/>
          <w:rFonts w:ascii="等线" w:eastAsia="等线" w:hAnsi="等线"/>
        </w:rPr>
      </w:pPr>
      <w:r>
        <w:rPr>
          <w:rFonts w:ascii="等线" w:eastAsia="等线" w:hAnsi="等线" w:hint="eastAsia"/>
        </w:rPr>
        <w:t>迈出第一步</w:t>
      </w:r>
      <w:del w:id="245" w:author="a" w:date="2021-02-07T11:38:00Z">
        <w:r w:rsidDel="000D24DD">
          <w:rPr>
            <w:rFonts w:ascii="等线" w:eastAsia="等线" w:hAnsi="等线" w:hint="eastAsia"/>
          </w:rPr>
          <w:delText>，</w:delText>
        </w:r>
      </w:del>
      <w:ins w:id="246" w:author="a" w:date="2021-02-07T11:38:00Z">
        <w:r w:rsidR="000D24DD">
          <w:rPr>
            <w:rFonts w:ascii="等线" w:eastAsia="等线" w:hAnsi="等线" w:hint="eastAsia"/>
          </w:rPr>
          <w:t>，</w:t>
        </w:r>
      </w:ins>
    </w:p>
    <w:p w14:paraId="41C87B70" w14:textId="04A9E002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就意味着有了更多的可能。</w:t>
      </w:r>
    </w:p>
    <w:p w14:paraId="43346250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为你们勇于做出尝试而高兴！</w:t>
      </w:r>
    </w:p>
    <w:p w14:paraId="4BAC5CBF" w14:textId="77777777" w:rsidR="00750AF0" w:rsidRDefault="00750AF0" w:rsidP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2E6EE261" w14:textId="77777777" w:rsidR="003637CA" w:rsidRDefault="003637CA">
      <w:pPr>
        <w:ind w:firstLine="420"/>
        <w:rPr>
          <w:rFonts w:ascii="等线" w:eastAsia="等线" w:hAnsi="等线"/>
        </w:rPr>
      </w:pPr>
    </w:p>
    <w:p w14:paraId="6EEF78A7" w14:textId="7D6AACDB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</w:t>
      </w:r>
      <w:del w:id="247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22</w:delText>
        </w:r>
      </w:del>
      <w:ins w:id="248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25</w:t>
        </w:r>
      </w:ins>
      <w:r>
        <w:rPr>
          <w:rFonts w:ascii="等线" w:eastAsia="等线" w:hAnsi="等线" w:hint="eastAsia"/>
          <w:b/>
          <w:bCs/>
          <w:i/>
          <w:iCs/>
        </w:rPr>
        <w:t>)</w:t>
      </w:r>
    </w:p>
    <w:p w14:paraId="73F4A191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（头像）：史塔克（高兴）</w:t>
      </w:r>
    </w:p>
    <w:p w14:paraId="0AE71E1B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F7AB0F9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谢谢使者，谢谢星际委员会！</w:t>
      </w:r>
    </w:p>
    <w:p w14:paraId="00E41F05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我将鼓励更多的人参与到实验中来。</w:t>
      </w:r>
    </w:p>
    <w:p w14:paraId="4A86BF22" w14:textId="77777777" w:rsidR="00750AF0" w:rsidRDefault="00750AF0" w:rsidP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2E5F5DA9" w14:textId="77777777" w:rsidR="003637CA" w:rsidRDefault="003637CA">
      <w:pPr>
        <w:ind w:firstLine="420"/>
        <w:rPr>
          <w:rFonts w:ascii="等线" w:eastAsia="等线" w:hAnsi="等线"/>
        </w:rPr>
      </w:pPr>
    </w:p>
    <w:p w14:paraId="1B98E753" w14:textId="748C958A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</w:t>
      </w:r>
      <w:del w:id="249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23</w:delText>
        </w:r>
      </w:del>
      <w:ins w:id="250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26</w:t>
        </w:r>
      </w:ins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3EF2734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18BFDDBE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（正文）：</w:t>
      </w:r>
    </w:p>
    <w:p w14:paraId="13AA926D" w14:textId="2A308C62" w:rsidR="003637CA" w:rsidRDefault="00750AF0">
      <w:pPr>
        <w:ind w:firstLine="420"/>
        <w:rPr>
          <w:rFonts w:ascii="等线" w:eastAsia="等线" w:hAnsi="等线"/>
        </w:rPr>
      </w:pPr>
      <w:del w:id="251" w:author="王 自飞" w:date="2021-02-06T12:16:00Z">
        <w:r w:rsidDel="00255954">
          <w:rPr>
            <w:rFonts w:ascii="等线" w:eastAsia="等线" w:hAnsi="等线" w:hint="eastAsia"/>
          </w:rPr>
          <w:delText>您</w:delText>
        </w:r>
      </w:del>
      <w:ins w:id="252" w:author="王 自飞" w:date="2021-02-06T12:16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已经做了第一次成功的尝试。</w:t>
      </w:r>
    </w:p>
    <w:p w14:paraId="11C00F41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相信以后会越来越顺利！</w:t>
      </w:r>
    </w:p>
    <w:p w14:paraId="1015F82C" w14:textId="77777777" w:rsidR="00750AF0" w:rsidRDefault="00750AF0" w:rsidP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35DE755E" w14:textId="77777777" w:rsidR="003637CA" w:rsidRDefault="003637CA">
      <w:pPr>
        <w:ind w:firstLine="420"/>
        <w:rPr>
          <w:rFonts w:ascii="等线" w:eastAsia="等线" w:hAnsi="等线"/>
        </w:rPr>
      </w:pPr>
    </w:p>
    <w:p w14:paraId="324978A2" w14:textId="2F964590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</w:t>
      </w:r>
      <w:del w:id="253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24</w:delText>
        </w:r>
      </w:del>
      <w:ins w:id="254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27</w:t>
        </w:r>
      </w:ins>
      <w:r>
        <w:rPr>
          <w:rFonts w:ascii="等线" w:eastAsia="等线" w:hAnsi="等线" w:hint="eastAsia"/>
          <w:b/>
          <w:bCs/>
          <w:i/>
          <w:iCs/>
        </w:rPr>
        <w:t>)</w:t>
      </w:r>
    </w:p>
    <w:p w14:paraId="47A59E64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（头像）：史塔克（高兴）</w:t>
      </w:r>
    </w:p>
    <w:p w14:paraId="37BA3D5E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ED10D38" w14:textId="71FD7F1D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借</w:t>
      </w:r>
      <w:del w:id="255" w:author="王 自飞" w:date="2021-02-06T12:16:00Z">
        <w:r w:rsidDel="00255954">
          <w:rPr>
            <w:rFonts w:ascii="等线" w:eastAsia="等线" w:hAnsi="等线" w:hint="eastAsia"/>
          </w:rPr>
          <w:delText>您</w:delText>
        </w:r>
      </w:del>
      <w:ins w:id="256" w:author="王 自飞" w:date="2021-02-06T12:16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吉言！明天再见！</w:t>
      </w:r>
    </w:p>
    <w:p w14:paraId="34F527E3" w14:textId="77777777" w:rsidR="00750AF0" w:rsidRDefault="00750AF0" w:rsidP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3C0803C2" w14:textId="77777777" w:rsidR="003637CA" w:rsidRDefault="003637CA">
      <w:pPr>
        <w:ind w:firstLine="420"/>
        <w:rPr>
          <w:rFonts w:ascii="等线" w:eastAsia="等线" w:hAnsi="等线"/>
        </w:rPr>
      </w:pPr>
    </w:p>
    <w:p w14:paraId="1A851095" w14:textId="3C1F01C2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</w:t>
      </w:r>
      <w:del w:id="257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25</w:delText>
        </w:r>
      </w:del>
      <w:ins w:id="258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28</w:t>
        </w:r>
      </w:ins>
      <w:r>
        <w:rPr>
          <w:rFonts w:ascii="等线" w:eastAsia="等线" w:hAnsi="等线" w:hint="eastAsia"/>
          <w:b/>
          <w:bCs/>
          <w:i/>
          <w:iCs/>
        </w:rPr>
        <w:t>)</w:t>
      </w:r>
    </w:p>
    <w:p w14:paraId="7DD9D534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28D52B1F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14E4083A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明天再见。</w:t>
      </w:r>
    </w:p>
    <w:p w14:paraId="0B1C42E2" w14:textId="77777777" w:rsidR="00750AF0" w:rsidRDefault="00750AF0" w:rsidP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563E9937" w14:textId="77777777" w:rsidR="003637CA" w:rsidRDefault="003637CA">
      <w:pPr>
        <w:ind w:firstLine="420"/>
        <w:rPr>
          <w:rFonts w:ascii="等线" w:eastAsia="等线" w:hAnsi="等线"/>
        </w:rPr>
      </w:pPr>
    </w:p>
    <w:p w14:paraId="3A88A6E7" w14:textId="66E3781C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</w:t>
      </w:r>
      <w:del w:id="259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26</w:delText>
        </w:r>
      </w:del>
      <w:ins w:id="260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29</w:t>
        </w:r>
      </w:ins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2777B02E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(标题): </w:t>
      </w:r>
      <w:r>
        <w:rPr>
          <w:rFonts w:ascii="等线" w:eastAsia="等线" w:hAnsi="等线" w:hint="eastAsia"/>
        </w:rPr>
        <w:t>【温馨小贴士】</w:t>
      </w:r>
    </w:p>
    <w:p w14:paraId="35AE9A65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0665EBB0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产生吸烟冲动时，</w:t>
      </w:r>
    </w:p>
    <w:p w14:paraId="0F0F6DFF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避免想象吸烟之后的快感，</w:t>
      </w:r>
    </w:p>
    <w:p w14:paraId="5DFB85CF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努力回忆关于烟草和吸烟的事实。</w:t>
      </w:r>
    </w:p>
    <w:p w14:paraId="15493C8E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这可以帮助培养戒烟意志力。</w:t>
      </w:r>
    </w:p>
    <w:p w14:paraId="35A4CBB5" w14:textId="77777777" w:rsidR="00750AF0" w:rsidRDefault="00750AF0" w:rsidP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）【我知道了】</w:t>
      </w:r>
    </w:p>
    <w:p w14:paraId="0E27BA78" w14:textId="77777777" w:rsidR="003637CA" w:rsidRDefault="003637CA">
      <w:pPr>
        <w:ind w:firstLine="420"/>
        <w:rPr>
          <w:rFonts w:ascii="等线" w:eastAsia="等线" w:hAnsi="等线"/>
        </w:rPr>
      </w:pPr>
    </w:p>
    <w:p w14:paraId="25294DA9" w14:textId="654A8AE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</w:t>
      </w:r>
      <w:del w:id="261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27</w:delText>
        </w:r>
      </w:del>
      <w:ins w:id="262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30</w:t>
        </w:r>
      </w:ins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3C950B7C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【宇宙能源收集装置】已经建设完成</w:t>
      </w:r>
    </w:p>
    <w:p w14:paraId="7A0247A8" w14:textId="77777777" w:rsidR="000D24DD" w:rsidRDefault="00750AF0" w:rsidP="000D24DD">
      <w:pPr>
        <w:ind w:firstLine="420"/>
        <w:rPr>
          <w:ins w:id="263" w:author="a" w:date="2021-02-07T11:39:00Z"/>
          <w:rFonts w:ascii="等线" w:eastAsia="等线" w:hAnsi="等线"/>
        </w:rPr>
      </w:pPr>
      <w:r>
        <w:rPr>
          <w:rFonts w:ascii="等线" w:eastAsia="等线" w:hAnsi="等线" w:hint="eastAsia"/>
        </w:rPr>
        <w:t>宇宙中的辐射能量</w:t>
      </w:r>
      <w:ins w:id="264" w:author="a" w:date="2021-02-07T11:39:00Z">
        <w:r w:rsidR="000D24DD">
          <w:rPr>
            <w:rFonts w:ascii="等线" w:eastAsia="等线" w:hAnsi="等线" w:hint="eastAsia"/>
          </w:rPr>
          <w:t>，</w:t>
        </w:r>
        <w:r w:rsidR="000D24DD">
          <w:rPr>
            <w:rFonts w:ascii="等线" w:eastAsia="等线" w:hAnsi="等线" w:hint="eastAsia"/>
          </w:rPr>
          <w:t>正在被这一神奇</w:t>
        </w:r>
      </w:ins>
    </w:p>
    <w:p w14:paraId="3CE66BA3" w14:textId="55ABD6D1" w:rsidR="003637CA" w:rsidRPr="000D24DD" w:rsidRDefault="000D24DD" w:rsidP="000D24DD">
      <w:pPr>
        <w:ind w:firstLine="420"/>
        <w:rPr>
          <w:rFonts w:ascii="等线" w:eastAsia="等线" w:hAnsi="等线" w:hint="eastAsia"/>
        </w:rPr>
      </w:pPr>
      <w:ins w:id="265" w:author="a" w:date="2021-02-07T11:39:00Z">
        <w:r>
          <w:rPr>
            <w:rFonts w:ascii="等线" w:eastAsia="等线" w:hAnsi="等线" w:hint="eastAsia"/>
          </w:rPr>
          <w:t>的装置源源不断地收集</w:t>
        </w:r>
        <w:r>
          <w:rPr>
            <w:rFonts w:ascii="等线" w:eastAsia="等线" w:hAnsi="等线" w:hint="eastAsia"/>
          </w:rPr>
          <w:t>。</w:t>
        </w:r>
      </w:ins>
    </w:p>
    <w:p w14:paraId="6EBC3304" w14:textId="7AE16923" w:rsidR="003637CA" w:rsidDel="000D24DD" w:rsidRDefault="00750AF0">
      <w:pPr>
        <w:ind w:firstLine="420"/>
        <w:rPr>
          <w:del w:id="266" w:author="a" w:date="2021-02-07T11:39:00Z"/>
          <w:rFonts w:ascii="等线" w:eastAsia="等线" w:hAnsi="等线"/>
        </w:rPr>
      </w:pPr>
      <w:del w:id="267" w:author="a" w:date="2021-02-07T11:39:00Z">
        <w:r w:rsidDel="000D24DD">
          <w:rPr>
            <w:rFonts w:ascii="等线" w:eastAsia="等线" w:hAnsi="等线" w:hint="eastAsia"/>
          </w:rPr>
          <w:delText>正在被这一神奇的装置源源不断地收集</w:delText>
        </w:r>
      </w:del>
    </w:p>
    <w:p w14:paraId="44FE0262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但仅有收集装置是不足以产生能源的</w:t>
      </w:r>
    </w:p>
    <w:p w14:paraId="5FAE5306" w14:textId="698E87C9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期待</w:t>
      </w:r>
      <w:del w:id="268" w:author="王 自飞" w:date="2021-02-06T12:17:00Z">
        <w:r w:rsidDel="00255954">
          <w:rPr>
            <w:rFonts w:ascii="等线" w:eastAsia="等线" w:hAnsi="等线" w:hint="eastAsia"/>
          </w:rPr>
          <w:delText>您</w:delText>
        </w:r>
      </w:del>
      <w:ins w:id="269" w:author="王 自飞" w:date="2021-02-06T12:17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接下来的重建工作。</w:t>
      </w:r>
    </w:p>
    <w:p w14:paraId="3DB3FCD3" w14:textId="77777777" w:rsidR="00750AF0" w:rsidRDefault="00750AF0" w:rsidP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）【建造完成】</w:t>
      </w:r>
    </w:p>
    <w:p w14:paraId="3CF6F6DB" w14:textId="77777777" w:rsidR="003637CA" w:rsidRDefault="003637CA">
      <w:pPr>
        <w:ind w:firstLine="420"/>
        <w:rPr>
          <w:rFonts w:ascii="等线" w:eastAsia="等线" w:hAnsi="等线"/>
        </w:rPr>
      </w:pPr>
    </w:p>
    <w:p w14:paraId="6968FEFB" w14:textId="7D9F47CD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</w:t>
      </w:r>
      <w:del w:id="270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28</w:delText>
        </w:r>
      </w:del>
      <w:ins w:id="271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31</w:t>
        </w:r>
      </w:ins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7C0AD1B3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（标题）：夜间任务已完成</w:t>
      </w:r>
    </w:p>
    <w:p w14:paraId="461BBD28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31348E8F" w14:textId="27C9D3DA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随着“拯救者计划”的步步推进</w:t>
      </w:r>
      <w:ins w:id="272" w:author="a" w:date="2021-02-07T11:39:00Z">
        <w:r w:rsidR="000D24DD">
          <w:rPr>
            <w:rFonts w:ascii="等线" w:eastAsia="等线" w:hAnsi="等线" w:hint="eastAsia"/>
          </w:rPr>
          <w:t>，</w:t>
        </w:r>
      </w:ins>
    </w:p>
    <w:p w14:paraId="484DD46C" w14:textId="28F04049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那股暗处的神秘力量将会有所行动</w:t>
      </w:r>
      <w:ins w:id="273" w:author="a" w:date="2021-02-07T11:39:00Z">
        <w:r w:rsidR="000D24DD">
          <w:rPr>
            <w:rFonts w:ascii="等线" w:eastAsia="等线" w:hAnsi="等线" w:hint="eastAsia"/>
          </w:rPr>
          <w:t>。</w:t>
        </w:r>
      </w:ins>
    </w:p>
    <w:p w14:paraId="6CDB1038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明天，它将带来什么样的困扰？</w:t>
      </w:r>
    </w:p>
    <w:p w14:paraId="2B0A1E25" w14:textId="2F6BF23D" w:rsidR="003637CA" w:rsidRDefault="00750AF0">
      <w:pPr>
        <w:ind w:firstLine="420"/>
        <w:rPr>
          <w:rFonts w:ascii="等线" w:eastAsia="等线" w:hAnsi="等线"/>
        </w:rPr>
      </w:pPr>
      <w:del w:id="274" w:author="王 自飞" w:date="2021-02-06T12:17:00Z">
        <w:r w:rsidDel="00255954">
          <w:rPr>
            <w:rFonts w:ascii="等线" w:eastAsia="等线" w:hAnsi="等线" w:hint="eastAsia"/>
          </w:rPr>
          <w:delText>您</w:delText>
        </w:r>
      </w:del>
      <w:ins w:id="275" w:author="王 自飞" w:date="2021-02-06T12:17:00Z">
        <w:r w:rsidR="00255954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又如何与其相抗衡呢？</w:t>
      </w:r>
    </w:p>
    <w:p w14:paraId="3E333733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（互动按钮）：【返回主页】</w:t>
      </w:r>
    </w:p>
    <w:p w14:paraId="4DD97D7D" w14:textId="77777777" w:rsidR="003637CA" w:rsidRDefault="003637CA">
      <w:pPr>
        <w:ind w:firstLine="420"/>
        <w:rPr>
          <w:rFonts w:ascii="等线" w:eastAsia="等线" w:hAnsi="等线"/>
        </w:rPr>
      </w:pPr>
    </w:p>
    <w:p w14:paraId="2BAFF5B5" w14:textId="1BB35CA7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lastRenderedPageBreak/>
        <w:t>引导文案（</w:t>
      </w:r>
      <w:del w:id="276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29</w:delText>
        </w:r>
      </w:del>
      <w:ins w:id="277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32</w:t>
        </w:r>
      </w:ins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1871FDAB" w14:textId="77777777" w:rsidR="003637CA" w:rsidRDefault="00750AF0">
      <w:pPr>
        <w:ind w:firstLineChars="200" w:firstLine="420"/>
      </w:pPr>
      <w:r>
        <w:rPr>
          <w:rFonts w:hint="eastAsia"/>
        </w:rPr>
        <w:t>（标题）：隐藏剧情已解锁</w:t>
      </w:r>
    </w:p>
    <w:p w14:paraId="681D4596" w14:textId="77777777" w:rsidR="003637CA" w:rsidRDefault="00750AF0">
      <w:pPr>
        <w:ind w:firstLineChars="200" w:firstLine="420"/>
      </w:pPr>
      <w:r>
        <w:rPr>
          <w:rFonts w:hint="eastAsia"/>
        </w:rPr>
        <w:t>（正文）：</w:t>
      </w:r>
    </w:p>
    <w:p w14:paraId="46037BBC" w14:textId="3187F568" w:rsidR="003637CA" w:rsidRDefault="00750AF0">
      <w:pPr>
        <w:ind w:firstLineChars="200" w:firstLine="420"/>
      </w:pPr>
      <w:r>
        <w:rPr>
          <w:rFonts w:hint="eastAsia"/>
        </w:rPr>
        <w:t>恭喜</w:t>
      </w:r>
      <w:del w:id="278" w:author="王 自飞" w:date="2021-02-06T12:17:00Z">
        <w:r w:rsidDel="00255954">
          <w:rPr>
            <w:rFonts w:hint="eastAsia"/>
          </w:rPr>
          <w:delText>您</w:delText>
        </w:r>
      </w:del>
      <w:ins w:id="279" w:author="王 自飞" w:date="2021-02-06T12:17:00Z">
        <w:r w:rsidR="00255954">
          <w:rPr>
            <w:rFonts w:hint="eastAsia"/>
          </w:rPr>
          <w:t>你</w:t>
        </w:r>
      </w:ins>
      <w:r>
        <w:rPr>
          <w:rFonts w:hint="eastAsia"/>
        </w:rPr>
        <w:t>已经顺利完成了今日任务</w:t>
      </w:r>
    </w:p>
    <w:p w14:paraId="0EAEB8E3" w14:textId="23DF00FF" w:rsidR="003637CA" w:rsidRDefault="00750AF0">
      <w:pPr>
        <w:ind w:firstLineChars="200" w:firstLine="420"/>
      </w:pPr>
      <w:del w:id="280" w:author="王 自飞" w:date="2021-02-06T12:17:00Z">
        <w:r w:rsidDel="00255954">
          <w:rPr>
            <w:rFonts w:hint="eastAsia"/>
          </w:rPr>
          <w:delText>您</w:delText>
        </w:r>
      </w:del>
      <w:ins w:id="281" w:author="a" w:date="2021-02-07T11:39:00Z">
        <w:r w:rsidR="000D24DD">
          <w:rPr>
            <w:rFonts w:hint="eastAsia"/>
          </w:rPr>
          <w:t>也</w:t>
        </w:r>
      </w:ins>
      <w:ins w:id="282" w:author="王 自飞" w:date="2021-02-06T12:17:00Z">
        <w:r w:rsidR="00255954">
          <w:rPr>
            <w:rFonts w:hint="eastAsia"/>
          </w:rPr>
          <w:t>因此</w:t>
        </w:r>
      </w:ins>
      <w:r>
        <w:rPr>
          <w:rFonts w:hint="eastAsia"/>
        </w:rPr>
        <w:t>解锁了一段隐藏剧情！</w:t>
      </w:r>
    </w:p>
    <w:p w14:paraId="40FE8999" w14:textId="15979E52" w:rsidR="009068CE" w:rsidRDefault="009068CE" w:rsidP="009068CE">
      <w:pPr>
        <w:ind w:firstLineChars="200" w:firstLine="420"/>
      </w:pPr>
      <w:r>
        <w:rPr>
          <w:rFonts w:hint="eastAsia"/>
        </w:rPr>
        <w:t>请点击主页的</w:t>
      </w:r>
      <w:r>
        <w:rPr>
          <w:rFonts w:ascii="等线" w:eastAsia="等线" w:hAnsi="等线"/>
        </w:rPr>
        <w:t>“高级通讯卫星”</w:t>
      </w:r>
      <w:r>
        <w:rPr>
          <w:rFonts w:ascii="等线" w:eastAsia="等线" w:hAnsi="等线" w:hint="eastAsia"/>
        </w:rPr>
        <w:t>查看</w:t>
      </w:r>
    </w:p>
    <w:p w14:paraId="5FF78AEB" w14:textId="74A172C6" w:rsidR="003637CA" w:rsidRDefault="00750AF0">
      <w:pPr>
        <w:ind w:firstLineChars="200" w:firstLine="420"/>
      </w:pPr>
      <w:r>
        <w:rPr>
          <w:rFonts w:hint="eastAsia"/>
        </w:rPr>
        <w:t>史塔克是如何躲着家人抽烟的：</w:t>
      </w:r>
    </w:p>
    <w:p w14:paraId="36994AE3" w14:textId="77777777" w:rsidR="003637CA" w:rsidRDefault="00750AF0">
      <w:pPr>
        <w:ind w:firstLineChars="200" w:firstLine="420"/>
      </w:pPr>
      <w:r>
        <w:rPr>
          <w:rFonts w:hint="eastAsia"/>
        </w:rPr>
        <w:t>【史塔克“躲猫猫”抽烟记】</w:t>
      </w:r>
    </w:p>
    <w:p w14:paraId="31DAC76C" w14:textId="77777777" w:rsidR="003637CA" w:rsidRDefault="003637CA">
      <w:pPr>
        <w:ind w:firstLine="420"/>
        <w:rPr>
          <w:rFonts w:ascii="等线" w:eastAsia="等线" w:hAnsi="等线"/>
        </w:rPr>
      </w:pPr>
    </w:p>
    <w:p w14:paraId="312155B9" w14:textId="53DD071A" w:rsidR="003637CA" w:rsidRDefault="00750AF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隐藏剧情文案（</w:t>
      </w:r>
      <w:del w:id="283" w:author="王 自飞" w:date="2021-02-06T12:03:00Z">
        <w:r w:rsidDel="00706A0C">
          <w:rPr>
            <w:rFonts w:ascii="等线" w:eastAsia="等线" w:hAnsi="等线" w:hint="eastAsia"/>
            <w:b/>
            <w:bCs/>
            <w:i/>
            <w:iCs/>
          </w:rPr>
          <w:delText>P</w:delText>
        </w:r>
        <w:r w:rsidDel="00706A0C">
          <w:rPr>
            <w:rFonts w:ascii="等线" w:eastAsia="等线" w:hAnsi="等线"/>
            <w:b/>
            <w:bCs/>
            <w:i/>
            <w:iCs/>
          </w:rPr>
          <w:delText>30</w:delText>
        </w:r>
      </w:del>
      <w:ins w:id="284" w:author="王 自飞" w:date="2021-02-06T12:03:00Z">
        <w:r w:rsidR="00706A0C">
          <w:rPr>
            <w:rFonts w:ascii="等线" w:eastAsia="等线" w:hAnsi="等线" w:hint="eastAsia"/>
            <w:b/>
            <w:bCs/>
            <w:i/>
            <w:iCs/>
          </w:rPr>
          <w:t>P</w:t>
        </w:r>
        <w:r w:rsidR="00706A0C">
          <w:rPr>
            <w:rFonts w:ascii="等线" w:eastAsia="等线" w:hAnsi="等线"/>
            <w:b/>
            <w:bCs/>
            <w:i/>
            <w:iCs/>
          </w:rPr>
          <w:t>33</w:t>
        </w:r>
      </w:ins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66E26BBA" w14:textId="77777777" w:rsidR="003637CA" w:rsidRDefault="003637CA">
      <w:pPr>
        <w:ind w:firstLine="420"/>
        <w:rPr>
          <w:rFonts w:ascii="等线" w:eastAsia="等线" w:hAnsi="等线"/>
        </w:rPr>
      </w:pPr>
      <w:bookmarkStart w:id="285" w:name="_GoBack"/>
      <w:bookmarkEnd w:id="285"/>
    </w:p>
    <w:p w14:paraId="174BB064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虽然抽烟在K</w:t>
      </w:r>
      <w:r>
        <w:rPr>
          <w:rFonts w:ascii="等线" w:eastAsia="等线" w:hAnsi="等线"/>
        </w:rPr>
        <w:t>114星球</w:t>
      </w:r>
      <w:r>
        <w:rPr>
          <w:rFonts w:ascii="等线" w:eastAsia="等线" w:hAnsi="等线" w:hint="eastAsia"/>
        </w:rPr>
        <w:t>是一件很普遍的事情</w:t>
      </w:r>
    </w:p>
    <w:p w14:paraId="4DBA9C6E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但在家里抽烟总归是不怎么好</w:t>
      </w:r>
    </w:p>
    <w:p w14:paraId="0B101955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尤其当家里有一个反对抽烟的女儿的时候</w:t>
      </w:r>
    </w:p>
    <w:p w14:paraId="03A87E8A" w14:textId="77777777" w:rsidR="003637CA" w:rsidRDefault="00750A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抽烟就成了一门技术活！</w:t>
      </w:r>
    </w:p>
    <w:p w14:paraId="720B317F" w14:textId="77777777" w:rsidR="003637CA" w:rsidRDefault="003637CA">
      <w:pPr>
        <w:ind w:firstLine="420"/>
        <w:rPr>
          <w:rFonts w:ascii="等线" w:eastAsia="等线" w:hAnsi="等线"/>
        </w:rPr>
      </w:pPr>
    </w:p>
    <w:p w14:paraId="3276CC46" w14:textId="77777777" w:rsidR="003637CA" w:rsidRDefault="00750AF0">
      <w:pPr>
        <w:ind w:firstLine="420"/>
      </w:pPr>
      <w:r>
        <w:rPr>
          <w:rFonts w:hint="eastAsia"/>
        </w:rPr>
        <w:t>【家里有人不敢抽】</w:t>
      </w:r>
    </w:p>
    <w:p w14:paraId="12876C14" w14:textId="77777777" w:rsidR="003637CA" w:rsidRDefault="00750AF0">
      <w:pPr>
        <w:ind w:firstLine="420"/>
      </w:pPr>
      <w:r>
        <w:rPr>
          <w:rFonts w:hint="eastAsia"/>
        </w:rPr>
        <w:t>烟瘾来的时候可不分时间和地点</w:t>
      </w:r>
    </w:p>
    <w:p w14:paraId="7049FC27" w14:textId="77777777" w:rsidR="003637CA" w:rsidRDefault="00750AF0">
      <w:pPr>
        <w:ind w:firstLine="420"/>
      </w:pPr>
      <w:r>
        <w:rPr>
          <w:rFonts w:hint="eastAsia"/>
        </w:rPr>
        <w:t>最难受的是女儿在家的时候犯烟瘾</w:t>
      </w:r>
    </w:p>
    <w:p w14:paraId="615B498B" w14:textId="77777777" w:rsidR="003637CA" w:rsidRDefault="00750AF0">
      <w:pPr>
        <w:ind w:firstLine="420"/>
      </w:pPr>
      <w:r>
        <w:rPr>
          <w:rFonts w:hint="eastAsia"/>
        </w:rPr>
        <w:t>想抽又不敢抽</w:t>
      </w:r>
    </w:p>
    <w:p w14:paraId="06215090" w14:textId="77777777" w:rsidR="003637CA" w:rsidRDefault="00750AF0">
      <w:pPr>
        <w:ind w:firstLine="420"/>
      </w:pPr>
      <w:r>
        <w:rPr>
          <w:rFonts w:hint="eastAsia"/>
        </w:rPr>
        <w:t>而且还要忍受她怀疑、监视的眼神</w:t>
      </w:r>
    </w:p>
    <w:p w14:paraId="471C497A" w14:textId="77777777" w:rsidR="003637CA" w:rsidRDefault="00750AF0">
      <w:pPr>
        <w:ind w:firstLine="420"/>
      </w:pPr>
      <w:r>
        <w:rPr>
          <w:rFonts w:hint="eastAsia"/>
        </w:rPr>
        <w:t>我猜她一定发现我想抽烟了</w:t>
      </w:r>
    </w:p>
    <w:p w14:paraId="233BAAC2" w14:textId="77777777" w:rsidR="003637CA" w:rsidRDefault="00750AF0">
      <w:pPr>
        <w:ind w:firstLine="420"/>
      </w:pPr>
      <w:r>
        <w:rPr>
          <w:rFonts w:hint="eastAsia"/>
        </w:rPr>
        <w:t>于是缠住我问东问西，一直不让我出门……</w:t>
      </w:r>
    </w:p>
    <w:p w14:paraId="43129B5C" w14:textId="77777777" w:rsidR="003637CA" w:rsidRDefault="003637CA">
      <w:pPr>
        <w:ind w:firstLine="420"/>
      </w:pPr>
    </w:p>
    <w:p w14:paraId="3BDEEBD1" w14:textId="77777777" w:rsidR="003637CA" w:rsidRDefault="00750AF0">
      <w:pPr>
        <w:ind w:firstLine="420"/>
      </w:pPr>
      <w:r>
        <w:rPr>
          <w:rFonts w:hint="eastAsia"/>
        </w:rPr>
        <w:t>【瑟瑟寒风外面抽】</w:t>
      </w:r>
    </w:p>
    <w:p w14:paraId="72099122" w14:textId="77777777" w:rsidR="003637CA" w:rsidRDefault="00750AF0">
      <w:pPr>
        <w:ind w:firstLine="420"/>
      </w:pPr>
      <w:r>
        <w:rPr>
          <w:rFonts w:hint="eastAsia"/>
        </w:rPr>
        <w:t>家里不让吸，但外面谁也管不着</w:t>
      </w:r>
    </w:p>
    <w:p w14:paraId="7411A7E1" w14:textId="77777777" w:rsidR="003637CA" w:rsidRDefault="00750AF0">
      <w:pPr>
        <w:ind w:firstLine="420"/>
      </w:pPr>
      <w:r>
        <w:rPr>
          <w:rFonts w:hint="eastAsia"/>
        </w:rPr>
        <w:t>有时候烟瘾上来了</w:t>
      </w:r>
    </w:p>
    <w:p w14:paraId="64625D8B" w14:textId="77777777" w:rsidR="003637CA" w:rsidRDefault="00750AF0">
      <w:pPr>
        <w:ind w:firstLine="420"/>
      </w:pPr>
      <w:r>
        <w:rPr>
          <w:rFonts w:hint="eastAsia"/>
        </w:rPr>
        <w:t>我就借口来到家门外</w:t>
      </w:r>
    </w:p>
    <w:p w14:paraId="2CAB929C" w14:textId="77777777" w:rsidR="003637CA" w:rsidRDefault="00750AF0">
      <w:pPr>
        <w:ind w:firstLine="420"/>
      </w:pPr>
      <w:r>
        <w:rPr>
          <w:rFonts w:hint="eastAsia"/>
        </w:rPr>
        <w:t>但如果是在寒冷的冬季——</w:t>
      </w:r>
    </w:p>
    <w:p w14:paraId="4D2440D7" w14:textId="77777777" w:rsidR="003637CA" w:rsidRDefault="00750AF0">
      <w:pPr>
        <w:ind w:firstLine="420"/>
      </w:pPr>
      <w:r>
        <w:rPr>
          <w:rFonts w:hint="eastAsia"/>
        </w:rPr>
        <w:t>一个人在瑟瑟寒风中抽着烟。</w:t>
      </w:r>
    </w:p>
    <w:p w14:paraId="02D84D9A" w14:textId="77777777" w:rsidR="003637CA" w:rsidRDefault="00750AF0">
      <w:pPr>
        <w:ind w:firstLine="420"/>
      </w:pPr>
      <w:r>
        <w:rPr>
          <w:rFonts w:hint="eastAsia"/>
        </w:rPr>
        <w:t>这情形，实在是在有些凄凉。</w:t>
      </w:r>
    </w:p>
    <w:p w14:paraId="3F25CA16" w14:textId="77777777" w:rsidR="003637CA" w:rsidRDefault="003637CA">
      <w:pPr>
        <w:ind w:firstLine="420"/>
      </w:pPr>
    </w:p>
    <w:p w14:paraId="27C6903A" w14:textId="77777777" w:rsidR="003637CA" w:rsidRDefault="00750AF0">
      <w:pPr>
        <w:ind w:firstLine="420"/>
      </w:pPr>
      <w:r>
        <w:rPr>
          <w:rFonts w:hint="eastAsia"/>
        </w:rPr>
        <w:t>【抢着洗碗厨房抽】</w:t>
      </w:r>
    </w:p>
    <w:p w14:paraId="0797D093" w14:textId="77777777" w:rsidR="003637CA" w:rsidRDefault="00750AF0">
      <w:pPr>
        <w:ind w:firstLine="420"/>
      </w:pPr>
      <w:r>
        <w:t>吃完饭</w:t>
      </w:r>
      <w:r>
        <w:rPr>
          <w:rFonts w:hint="eastAsia"/>
        </w:rPr>
        <w:t>，</w:t>
      </w:r>
      <w:r>
        <w:t>谁都不愿意收拾碗筷的</w:t>
      </w:r>
    </w:p>
    <w:p w14:paraId="66294029" w14:textId="77777777" w:rsidR="003637CA" w:rsidRDefault="00750AF0">
      <w:pPr>
        <w:ind w:firstLine="420"/>
      </w:pPr>
      <w:r>
        <w:t>这是人之常情</w:t>
      </w:r>
      <w:r>
        <w:rPr>
          <w:rFonts w:hint="eastAsia"/>
        </w:rPr>
        <w:t>。</w:t>
      </w:r>
      <w:r>
        <w:t>但我不一样</w:t>
      </w:r>
      <w:r>
        <w:rPr>
          <w:rFonts w:hint="eastAsia"/>
        </w:rPr>
        <w:t>——</w:t>
      </w:r>
    </w:p>
    <w:p w14:paraId="578F5DE7" w14:textId="77777777" w:rsidR="003637CA" w:rsidRDefault="00750AF0">
      <w:pPr>
        <w:ind w:firstLine="420"/>
      </w:pPr>
      <w:r>
        <w:t>我会抢着收拾碗筷</w:t>
      </w:r>
      <w:r>
        <w:rPr>
          <w:rFonts w:hint="eastAsia"/>
        </w:rPr>
        <w:t>，</w:t>
      </w:r>
      <w:r>
        <w:t>早早溜进厨房</w:t>
      </w:r>
    </w:p>
    <w:p w14:paraId="32124E2C" w14:textId="77777777" w:rsidR="003637CA" w:rsidRDefault="00750AF0">
      <w:pPr>
        <w:ind w:firstLine="420"/>
      </w:pPr>
      <w:r>
        <w:t>以洗碗为借口</w:t>
      </w:r>
      <w:r>
        <w:rPr>
          <w:rFonts w:hint="eastAsia"/>
        </w:rPr>
        <w:t>，</w:t>
      </w:r>
      <w:r>
        <w:t>在厨房里面点上一支烟</w:t>
      </w:r>
      <w:r>
        <w:rPr>
          <w:rFonts w:hint="eastAsia"/>
        </w:rPr>
        <w:t>。</w:t>
      </w:r>
    </w:p>
    <w:p w14:paraId="034DAD01" w14:textId="77777777" w:rsidR="003637CA" w:rsidRDefault="00750AF0">
      <w:pPr>
        <w:ind w:firstLine="420"/>
      </w:pPr>
      <w:r>
        <w:rPr>
          <w:rFonts w:hint="eastAsia"/>
        </w:rPr>
        <w:t>每次，我都会关上厨房门，打开油烟机</w:t>
      </w:r>
    </w:p>
    <w:p w14:paraId="55F2A99F" w14:textId="77777777" w:rsidR="003637CA" w:rsidRDefault="00750AF0" w:rsidP="005B7477">
      <w:pPr>
        <w:ind w:firstLine="420"/>
      </w:pPr>
      <w:r>
        <w:rPr>
          <w:rFonts w:hint="eastAsia"/>
        </w:rPr>
        <w:t>这样既可以消除烟味，又不影响家人健康</w:t>
      </w:r>
      <w:r>
        <w:t xml:space="preserve"> </w:t>
      </w:r>
    </w:p>
    <w:p w14:paraId="596223AF" w14:textId="77777777" w:rsidR="005B7477" w:rsidRPr="005B7477" w:rsidRDefault="005B7477" w:rsidP="005B7477">
      <w:pPr>
        <w:ind w:firstLine="420"/>
      </w:pPr>
    </w:p>
    <w:p w14:paraId="24FFE923" w14:textId="77777777" w:rsidR="003637CA" w:rsidRDefault="00750AF0">
      <w:pPr>
        <w:ind w:firstLine="420"/>
      </w:pPr>
      <w:r>
        <w:rPr>
          <w:rFonts w:hint="eastAsia"/>
        </w:rPr>
        <w:t>【朋友聚会忍不住抽】</w:t>
      </w:r>
    </w:p>
    <w:p w14:paraId="089FA129" w14:textId="77777777" w:rsidR="003637CA" w:rsidRDefault="00750AF0">
      <w:pPr>
        <w:ind w:firstLine="420"/>
      </w:pPr>
      <w:r>
        <w:rPr>
          <w:rFonts w:hint="eastAsia"/>
        </w:rPr>
        <w:t>总有朋友聚会或应酬的时候</w:t>
      </w:r>
    </w:p>
    <w:p w14:paraId="6EF65345" w14:textId="77777777" w:rsidR="003637CA" w:rsidRDefault="00750AF0">
      <w:pPr>
        <w:ind w:firstLine="420"/>
      </w:pPr>
      <w:r>
        <w:rPr>
          <w:rFonts w:hint="eastAsia"/>
        </w:rPr>
        <w:t>抽烟，在这种场合是自然而然的</w:t>
      </w:r>
    </w:p>
    <w:p w14:paraId="7AE572CD" w14:textId="77777777" w:rsidR="003637CA" w:rsidRDefault="00750AF0">
      <w:pPr>
        <w:ind w:firstLine="420"/>
      </w:pPr>
      <w:r>
        <w:rPr>
          <w:rFonts w:hint="eastAsia"/>
        </w:rPr>
        <w:t>几个烟民一起吞云吐雾</w:t>
      </w:r>
    </w:p>
    <w:p w14:paraId="4F7222AD" w14:textId="77777777" w:rsidR="003637CA" w:rsidRDefault="00750AF0">
      <w:pPr>
        <w:ind w:firstLine="420"/>
      </w:pPr>
      <w:r>
        <w:rPr>
          <w:rFonts w:hint="eastAsia"/>
        </w:rPr>
        <w:lastRenderedPageBreak/>
        <w:t>心里的负疚感好像也被分担而减轻了</w:t>
      </w:r>
    </w:p>
    <w:p w14:paraId="68A91898" w14:textId="77777777" w:rsidR="003637CA" w:rsidRDefault="00750AF0">
      <w:pPr>
        <w:ind w:firstLine="420"/>
      </w:pPr>
      <w:r>
        <w:rPr>
          <w:rFonts w:hint="eastAsia"/>
        </w:rPr>
        <w:t>但回家之前可就麻烦了</w:t>
      </w:r>
    </w:p>
    <w:p w14:paraId="3A215F94" w14:textId="77777777" w:rsidR="003637CA" w:rsidRDefault="00750AF0">
      <w:pPr>
        <w:ind w:firstLine="420"/>
      </w:pPr>
      <w:r>
        <w:rPr>
          <w:rFonts w:hint="eastAsia"/>
        </w:rPr>
        <w:t>身上的烟味，连自己闻着都呛人</w:t>
      </w:r>
    </w:p>
    <w:p w14:paraId="2D5C7ADF" w14:textId="77777777" w:rsidR="003637CA" w:rsidRDefault="00750AF0">
      <w:pPr>
        <w:ind w:firstLine="420"/>
      </w:pPr>
      <w:r>
        <w:rPr>
          <w:rFonts w:hint="eastAsia"/>
        </w:rPr>
        <w:t>每次都需要特意换一身衣服</w:t>
      </w:r>
    </w:p>
    <w:p w14:paraId="4FE28923" w14:textId="77777777" w:rsidR="003637CA" w:rsidRDefault="00750AF0">
      <w:pPr>
        <w:ind w:firstLine="420"/>
      </w:pPr>
      <w:r>
        <w:rPr>
          <w:rFonts w:hint="eastAsia"/>
        </w:rPr>
        <w:t>用漱口水漱去嘴里的烟味</w:t>
      </w:r>
    </w:p>
    <w:p w14:paraId="40B3F289" w14:textId="77777777" w:rsidR="003637CA" w:rsidRDefault="00750AF0">
      <w:pPr>
        <w:ind w:firstLine="420"/>
      </w:pPr>
      <w:r>
        <w:rPr>
          <w:rFonts w:hint="eastAsia"/>
        </w:rPr>
        <w:t>以免被女儿发现自己抽烟抽多了</w:t>
      </w:r>
    </w:p>
    <w:p w14:paraId="526C3E0C" w14:textId="77777777" w:rsidR="003637CA" w:rsidRDefault="003637CA">
      <w:pPr>
        <w:ind w:firstLine="420"/>
      </w:pPr>
    </w:p>
    <w:p w14:paraId="1D9528C1" w14:textId="77777777" w:rsidR="003637CA" w:rsidRDefault="003637CA">
      <w:pPr>
        <w:ind w:firstLine="420"/>
      </w:pPr>
    </w:p>
    <w:p w14:paraId="7E493825" w14:textId="77777777" w:rsidR="003637CA" w:rsidRDefault="003637CA">
      <w:pPr>
        <w:ind w:firstLine="420"/>
      </w:pPr>
    </w:p>
    <w:p w14:paraId="59FBE0F2" w14:textId="77777777" w:rsidR="003637CA" w:rsidRDefault="003637CA">
      <w:pPr>
        <w:ind w:firstLine="420"/>
      </w:pPr>
    </w:p>
    <w:p w14:paraId="2EF18758" w14:textId="77777777" w:rsidR="003637CA" w:rsidRDefault="003637CA">
      <w:pPr>
        <w:ind w:firstLine="420"/>
      </w:pPr>
    </w:p>
    <w:p w14:paraId="02E2163C" w14:textId="77777777" w:rsidR="003637CA" w:rsidRDefault="003637CA">
      <w:pPr>
        <w:ind w:firstLine="420"/>
      </w:pPr>
    </w:p>
    <w:p w14:paraId="367BB86A" w14:textId="77777777" w:rsidR="003637CA" w:rsidRDefault="003637CA">
      <w:pPr>
        <w:ind w:firstLine="420"/>
      </w:pPr>
    </w:p>
    <w:p w14:paraId="435E9254" w14:textId="77777777" w:rsidR="003637CA" w:rsidRDefault="003637CA">
      <w:pPr>
        <w:ind w:firstLine="420"/>
      </w:pPr>
    </w:p>
    <w:p w14:paraId="1E206680" w14:textId="77777777" w:rsidR="003637CA" w:rsidRDefault="003637CA">
      <w:pPr>
        <w:ind w:firstLine="420"/>
      </w:pPr>
    </w:p>
    <w:p w14:paraId="5C090900" w14:textId="77777777" w:rsidR="003637CA" w:rsidRDefault="003637CA">
      <w:pPr>
        <w:ind w:firstLine="420"/>
      </w:pPr>
    </w:p>
    <w:p w14:paraId="61AB304C" w14:textId="77777777" w:rsidR="003637CA" w:rsidRDefault="003637CA">
      <w:pPr>
        <w:ind w:firstLine="420"/>
      </w:pPr>
    </w:p>
    <w:p w14:paraId="7F68B1A4" w14:textId="77777777" w:rsidR="003637CA" w:rsidRDefault="003637CA">
      <w:pPr>
        <w:ind w:firstLine="420"/>
      </w:pPr>
    </w:p>
    <w:p w14:paraId="6E73DF34" w14:textId="77777777" w:rsidR="003637CA" w:rsidRDefault="003637CA">
      <w:pPr>
        <w:ind w:firstLine="420"/>
      </w:pPr>
    </w:p>
    <w:p w14:paraId="6E46CD31" w14:textId="77777777" w:rsidR="003637CA" w:rsidRDefault="003637CA">
      <w:pPr>
        <w:ind w:firstLine="420"/>
      </w:pPr>
    </w:p>
    <w:p w14:paraId="2D3AC205" w14:textId="77777777" w:rsidR="003637CA" w:rsidRDefault="003637CA">
      <w:pPr>
        <w:ind w:firstLine="420"/>
      </w:pPr>
    </w:p>
    <w:p w14:paraId="4231FEFA" w14:textId="77777777" w:rsidR="003637CA" w:rsidRDefault="003637CA">
      <w:pPr>
        <w:ind w:firstLine="420"/>
      </w:pPr>
    </w:p>
    <w:p w14:paraId="130F8966" w14:textId="77777777" w:rsidR="003637CA" w:rsidRDefault="003637CA">
      <w:pPr>
        <w:ind w:firstLine="420"/>
      </w:pPr>
    </w:p>
    <w:p w14:paraId="5616D9F5" w14:textId="77777777" w:rsidR="003637CA" w:rsidRDefault="003637CA">
      <w:pPr>
        <w:ind w:firstLine="420"/>
      </w:pPr>
    </w:p>
    <w:p w14:paraId="45B465EB" w14:textId="77777777" w:rsidR="003637CA" w:rsidRDefault="003637CA">
      <w:pPr>
        <w:ind w:firstLine="420"/>
      </w:pPr>
    </w:p>
    <w:p w14:paraId="34B6C103" w14:textId="77777777" w:rsidR="003637CA" w:rsidRDefault="003637CA">
      <w:pPr>
        <w:ind w:firstLine="420"/>
      </w:pPr>
    </w:p>
    <w:p w14:paraId="6217655B" w14:textId="77777777" w:rsidR="003637CA" w:rsidRDefault="003637CA">
      <w:pPr>
        <w:ind w:firstLine="420"/>
      </w:pPr>
    </w:p>
    <w:p w14:paraId="36984906" w14:textId="77777777" w:rsidR="003637CA" w:rsidRDefault="003637CA">
      <w:pPr>
        <w:ind w:firstLine="420"/>
      </w:pPr>
    </w:p>
    <w:p w14:paraId="0B36336A" w14:textId="77777777" w:rsidR="003637CA" w:rsidRDefault="003637CA">
      <w:pPr>
        <w:ind w:firstLine="420"/>
      </w:pPr>
    </w:p>
    <w:sectPr w:rsidR="00363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8" w:author="Zhang, Ge (Boris) [JRDCN]" w:date="2021-01-28T11:37:00Z" w:initials="ZG([">
    <w:p w14:paraId="216676C1" w14:textId="27F31016" w:rsidR="002A60E0" w:rsidRDefault="002A60E0">
      <w:pPr>
        <w:pStyle w:val="a3"/>
      </w:pPr>
      <w:r>
        <w:rPr>
          <w:rStyle w:val="a6"/>
        </w:rPr>
        <w:annotationRef/>
      </w:r>
      <w:r>
        <w:rPr>
          <w:rFonts w:hint="eastAsia"/>
        </w:rPr>
        <w:t>楼内散步？</w:t>
      </w:r>
    </w:p>
  </w:comment>
  <w:comment w:id="161" w:author="Zhang, Ge (Boris) [JRDCN]" w:date="2021-01-28T11:37:00Z" w:initials="ZG([">
    <w:p w14:paraId="32BCE439" w14:textId="23C0C408" w:rsidR="002A60E0" w:rsidRDefault="002A60E0">
      <w:pPr>
        <w:pStyle w:val="a3"/>
      </w:pPr>
      <w:r>
        <w:rPr>
          <w:rStyle w:val="a6"/>
        </w:rPr>
        <w:annotationRef/>
      </w:r>
      <w:r>
        <w:rPr>
          <w:rFonts w:hint="eastAsia"/>
        </w:rPr>
        <w:t>安静和拉伸有什么关系？</w:t>
      </w:r>
    </w:p>
  </w:comment>
  <w:comment w:id="164" w:author="Zhang, Ge (Boris) [JRDCN]" w:date="2021-01-28T11:37:00Z" w:initials="ZG([">
    <w:p w14:paraId="352D1B5B" w14:textId="5BFD0F6D" w:rsidR="002A60E0" w:rsidRDefault="002A60E0">
      <w:pPr>
        <w:pStyle w:val="a3"/>
      </w:pPr>
      <w:r>
        <w:rPr>
          <w:rStyle w:val="a6"/>
        </w:rPr>
        <w:annotationRef/>
      </w:r>
      <w:r>
        <w:rPr>
          <w:rFonts w:hint="eastAsia"/>
        </w:rPr>
        <w:t>什么是不曾尝试的运动？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6676C1" w15:done="0"/>
  <w15:commentEx w15:paraId="32BCE439" w15:done="0"/>
  <w15:commentEx w15:paraId="352D1B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D2068" w16cex:dateUtc="2021-01-28T03:37:00Z"/>
  <w16cex:commentExtensible w16cex:durableId="23BD2084" w16cex:dateUtc="2021-01-28T03:37:00Z"/>
  <w16cex:commentExtensible w16cex:durableId="23BD2094" w16cex:dateUtc="2021-01-28T0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6676C1" w16cid:durableId="23BD2068"/>
  <w16cid:commentId w16cid:paraId="32BCE439" w16cid:durableId="23BD2084"/>
  <w16cid:commentId w16cid:paraId="352D1B5B" w16cid:durableId="23BD209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AC231" w14:textId="77777777" w:rsidR="000C7DAE" w:rsidRDefault="000C7DAE" w:rsidP="005B7477">
      <w:r>
        <w:separator/>
      </w:r>
    </w:p>
  </w:endnote>
  <w:endnote w:type="continuationSeparator" w:id="0">
    <w:p w14:paraId="1AD77E0B" w14:textId="77777777" w:rsidR="000C7DAE" w:rsidRDefault="000C7DAE" w:rsidP="005B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6FB90" w14:textId="77777777" w:rsidR="000C7DAE" w:rsidRDefault="000C7DAE" w:rsidP="005B7477">
      <w:r>
        <w:separator/>
      </w:r>
    </w:p>
  </w:footnote>
  <w:footnote w:type="continuationSeparator" w:id="0">
    <w:p w14:paraId="50D10C0B" w14:textId="77777777" w:rsidR="000C7DAE" w:rsidRDefault="000C7DAE" w:rsidP="005B7477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自飞">
    <w15:presenceInfo w15:providerId="Windows Live" w15:userId="f7dcb686080ff03d"/>
  </w15:person>
  <w15:person w15:author="a">
    <w15:presenceInfo w15:providerId="None" w15:userId="a"/>
  </w15:person>
  <w15:person w15:author="Zhang, Ge (Boris) [JRDCN]">
    <w15:presenceInfo w15:providerId="AD" w15:userId="S::gzhang53@its.jnj.com::3571fffc-efef-474f-9ed5-6542a4b79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43F5BEF1-8613-4B5B-B918-3969BBFC4C9D}"/>
    <w:docVar w:name="KY_MEDREF_VERSION" w:val="3"/>
  </w:docVars>
  <w:rsids>
    <w:rsidRoot w:val="00596BD8"/>
    <w:rsid w:val="00004EA1"/>
    <w:rsid w:val="00022433"/>
    <w:rsid w:val="000227C8"/>
    <w:rsid w:val="000547E3"/>
    <w:rsid w:val="00056003"/>
    <w:rsid w:val="000806C0"/>
    <w:rsid w:val="00087B15"/>
    <w:rsid w:val="000923A8"/>
    <w:rsid w:val="000A168E"/>
    <w:rsid w:val="000C5458"/>
    <w:rsid w:val="000C7DAE"/>
    <w:rsid w:val="000D24DD"/>
    <w:rsid w:val="000D2673"/>
    <w:rsid w:val="000E7A72"/>
    <w:rsid w:val="000F5315"/>
    <w:rsid w:val="00102196"/>
    <w:rsid w:val="00103EDD"/>
    <w:rsid w:val="001158E4"/>
    <w:rsid w:val="001239FA"/>
    <w:rsid w:val="00131E63"/>
    <w:rsid w:val="00132B08"/>
    <w:rsid w:val="001432F3"/>
    <w:rsid w:val="00175193"/>
    <w:rsid w:val="001759B5"/>
    <w:rsid w:val="00182577"/>
    <w:rsid w:val="0018644D"/>
    <w:rsid w:val="0018742E"/>
    <w:rsid w:val="00197DAB"/>
    <w:rsid w:val="001B32BA"/>
    <w:rsid w:val="001E561B"/>
    <w:rsid w:val="001E7696"/>
    <w:rsid w:val="001F7850"/>
    <w:rsid w:val="00207B64"/>
    <w:rsid w:val="002207B6"/>
    <w:rsid w:val="00231E23"/>
    <w:rsid w:val="00250245"/>
    <w:rsid w:val="00255954"/>
    <w:rsid w:val="002574C5"/>
    <w:rsid w:val="002758D3"/>
    <w:rsid w:val="00290588"/>
    <w:rsid w:val="0029543F"/>
    <w:rsid w:val="002A5088"/>
    <w:rsid w:val="002A60E0"/>
    <w:rsid w:val="002B4F1B"/>
    <w:rsid w:val="002B60FF"/>
    <w:rsid w:val="002D481C"/>
    <w:rsid w:val="002F2369"/>
    <w:rsid w:val="00346362"/>
    <w:rsid w:val="00357F32"/>
    <w:rsid w:val="003637CA"/>
    <w:rsid w:val="00364053"/>
    <w:rsid w:val="003F25D9"/>
    <w:rsid w:val="00407F0B"/>
    <w:rsid w:val="00413D5B"/>
    <w:rsid w:val="00417972"/>
    <w:rsid w:val="00435327"/>
    <w:rsid w:val="00463E3A"/>
    <w:rsid w:val="004A389C"/>
    <w:rsid w:val="004B7F01"/>
    <w:rsid w:val="004C3379"/>
    <w:rsid w:val="004C4C87"/>
    <w:rsid w:val="00526E37"/>
    <w:rsid w:val="00541F6F"/>
    <w:rsid w:val="005451A9"/>
    <w:rsid w:val="0055332E"/>
    <w:rsid w:val="0055391A"/>
    <w:rsid w:val="00555AE7"/>
    <w:rsid w:val="00570DED"/>
    <w:rsid w:val="005720BE"/>
    <w:rsid w:val="00586D05"/>
    <w:rsid w:val="00596BD8"/>
    <w:rsid w:val="005A0A38"/>
    <w:rsid w:val="005B10BF"/>
    <w:rsid w:val="005B3C68"/>
    <w:rsid w:val="005B7477"/>
    <w:rsid w:val="005D4A20"/>
    <w:rsid w:val="005E0A82"/>
    <w:rsid w:val="005F6B0A"/>
    <w:rsid w:val="00615F12"/>
    <w:rsid w:val="0061723D"/>
    <w:rsid w:val="00622078"/>
    <w:rsid w:val="0062320B"/>
    <w:rsid w:val="0062525E"/>
    <w:rsid w:val="00646CB5"/>
    <w:rsid w:val="00686322"/>
    <w:rsid w:val="006A0F49"/>
    <w:rsid w:val="006A3C10"/>
    <w:rsid w:val="006D092D"/>
    <w:rsid w:val="006D5D82"/>
    <w:rsid w:val="006E0AA8"/>
    <w:rsid w:val="006F4591"/>
    <w:rsid w:val="006F6398"/>
    <w:rsid w:val="00706A0C"/>
    <w:rsid w:val="00737ECE"/>
    <w:rsid w:val="007424C9"/>
    <w:rsid w:val="00747D34"/>
    <w:rsid w:val="00750050"/>
    <w:rsid w:val="00750AF0"/>
    <w:rsid w:val="007675E3"/>
    <w:rsid w:val="007679A3"/>
    <w:rsid w:val="00772B61"/>
    <w:rsid w:val="00785B5C"/>
    <w:rsid w:val="0079319B"/>
    <w:rsid w:val="00796CAF"/>
    <w:rsid w:val="007B0B7E"/>
    <w:rsid w:val="007C5DA3"/>
    <w:rsid w:val="007F255D"/>
    <w:rsid w:val="00802891"/>
    <w:rsid w:val="00804DBA"/>
    <w:rsid w:val="008114F4"/>
    <w:rsid w:val="008118C6"/>
    <w:rsid w:val="00831E46"/>
    <w:rsid w:val="0083547B"/>
    <w:rsid w:val="00840884"/>
    <w:rsid w:val="00874BA2"/>
    <w:rsid w:val="00884111"/>
    <w:rsid w:val="008A2025"/>
    <w:rsid w:val="008A3B47"/>
    <w:rsid w:val="008B6F9F"/>
    <w:rsid w:val="008C015A"/>
    <w:rsid w:val="008C5FE4"/>
    <w:rsid w:val="008E14A7"/>
    <w:rsid w:val="008E19FC"/>
    <w:rsid w:val="008F2FD5"/>
    <w:rsid w:val="009068CE"/>
    <w:rsid w:val="009108CB"/>
    <w:rsid w:val="009171FE"/>
    <w:rsid w:val="00936E5B"/>
    <w:rsid w:val="0096759B"/>
    <w:rsid w:val="009730DB"/>
    <w:rsid w:val="00974DF5"/>
    <w:rsid w:val="009844E8"/>
    <w:rsid w:val="0099463D"/>
    <w:rsid w:val="00995611"/>
    <w:rsid w:val="009C38D5"/>
    <w:rsid w:val="009E0233"/>
    <w:rsid w:val="009F06D9"/>
    <w:rsid w:val="00A10846"/>
    <w:rsid w:val="00A12A40"/>
    <w:rsid w:val="00A229A6"/>
    <w:rsid w:val="00A36A03"/>
    <w:rsid w:val="00A742A5"/>
    <w:rsid w:val="00A82BF7"/>
    <w:rsid w:val="00AA573F"/>
    <w:rsid w:val="00AC2E20"/>
    <w:rsid w:val="00B00781"/>
    <w:rsid w:val="00B34683"/>
    <w:rsid w:val="00B34D81"/>
    <w:rsid w:val="00B42ADF"/>
    <w:rsid w:val="00B5138B"/>
    <w:rsid w:val="00B65965"/>
    <w:rsid w:val="00BA251E"/>
    <w:rsid w:val="00BA6C35"/>
    <w:rsid w:val="00BB0FEA"/>
    <w:rsid w:val="00BB3F1B"/>
    <w:rsid w:val="00BC2B62"/>
    <w:rsid w:val="00BC4A3A"/>
    <w:rsid w:val="00BD3092"/>
    <w:rsid w:val="00BE64BC"/>
    <w:rsid w:val="00C03105"/>
    <w:rsid w:val="00C0409C"/>
    <w:rsid w:val="00C14F9D"/>
    <w:rsid w:val="00C22E5D"/>
    <w:rsid w:val="00C25CF7"/>
    <w:rsid w:val="00C444E3"/>
    <w:rsid w:val="00C47C5B"/>
    <w:rsid w:val="00C50255"/>
    <w:rsid w:val="00C706B4"/>
    <w:rsid w:val="00C92EFB"/>
    <w:rsid w:val="00C973BB"/>
    <w:rsid w:val="00CA4366"/>
    <w:rsid w:val="00D34ACC"/>
    <w:rsid w:val="00D408A0"/>
    <w:rsid w:val="00DF2D9E"/>
    <w:rsid w:val="00E07F0B"/>
    <w:rsid w:val="00E210BB"/>
    <w:rsid w:val="00E26079"/>
    <w:rsid w:val="00E37713"/>
    <w:rsid w:val="00E37C17"/>
    <w:rsid w:val="00E50952"/>
    <w:rsid w:val="00E57A53"/>
    <w:rsid w:val="00E60CFF"/>
    <w:rsid w:val="00E867B1"/>
    <w:rsid w:val="00E93A62"/>
    <w:rsid w:val="00EA5636"/>
    <w:rsid w:val="00EA58B6"/>
    <w:rsid w:val="00EB2689"/>
    <w:rsid w:val="00ED4A04"/>
    <w:rsid w:val="00ED5197"/>
    <w:rsid w:val="00ED5F96"/>
    <w:rsid w:val="00F13471"/>
    <w:rsid w:val="00F1402A"/>
    <w:rsid w:val="00F1658F"/>
    <w:rsid w:val="00F3428E"/>
    <w:rsid w:val="00F34710"/>
    <w:rsid w:val="00F365A0"/>
    <w:rsid w:val="00F536D7"/>
    <w:rsid w:val="00F63AFD"/>
    <w:rsid w:val="00F859F5"/>
    <w:rsid w:val="00FB297C"/>
    <w:rsid w:val="00FE5873"/>
    <w:rsid w:val="00FF3DA8"/>
    <w:rsid w:val="5A75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F4301"/>
  <w15:docId w15:val="{AE611E13-C332-4B99-810B-3767A1FA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annotation subject"/>
    <w:basedOn w:val="a3"/>
    <w:next w:val="a3"/>
    <w:link w:val="Char1"/>
    <w:uiPriority w:val="99"/>
    <w:semiHidden/>
    <w:unhideWhenUsed/>
    <w:rPr>
      <w:b/>
      <w:bCs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Pr>
      <w:sz w:val="20"/>
      <w:szCs w:val="20"/>
    </w:rPr>
  </w:style>
  <w:style w:type="character" w:customStyle="1" w:styleId="Char1">
    <w:name w:val="批注主题 Char"/>
    <w:basedOn w:val="Char"/>
    <w:link w:val="a5"/>
    <w:uiPriority w:val="99"/>
    <w:semiHidden/>
    <w:rPr>
      <w:b/>
      <w:bCs/>
      <w:sz w:val="20"/>
      <w:szCs w:val="20"/>
    </w:rPr>
  </w:style>
  <w:style w:type="paragraph" w:styleId="a7">
    <w:name w:val="header"/>
    <w:basedOn w:val="a"/>
    <w:link w:val="Char2"/>
    <w:uiPriority w:val="99"/>
    <w:unhideWhenUsed/>
    <w:rsid w:val="005B7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B7477"/>
    <w:rPr>
      <w:kern w:val="2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B7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B74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29561A-E559-4738-9B3F-6BC9D0D42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自飞</dc:creator>
  <cp:lastModifiedBy>a</cp:lastModifiedBy>
  <cp:revision>45</cp:revision>
  <dcterms:created xsi:type="dcterms:W3CDTF">2021-01-04T01:55:00Z</dcterms:created>
  <dcterms:modified xsi:type="dcterms:W3CDTF">2021-02-07T03:40:00Z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