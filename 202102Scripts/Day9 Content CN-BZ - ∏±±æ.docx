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E95E8" w14:textId="77777777" w:rsidR="007D7F29" w:rsidRDefault="0040205D">
      <w:pPr>
        <w:jc w:val="center"/>
        <w:rPr>
          <w:rFonts w:ascii="等线" w:eastAsia="等线" w:hAnsi="等线"/>
          <w:b/>
          <w:bCs/>
          <w:sz w:val="32"/>
          <w:szCs w:val="36"/>
        </w:rPr>
      </w:pPr>
      <w:r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9</w:t>
      </w:r>
      <w:r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2449BB87" w14:textId="77777777" w:rsidR="007D7F29" w:rsidRDefault="007D7F29">
      <w:pPr>
        <w:rPr>
          <w:rFonts w:ascii="等线" w:eastAsia="等线" w:hAnsi="等线"/>
        </w:rPr>
      </w:pPr>
    </w:p>
    <w:p w14:paraId="3BABE024" w14:textId="77777777" w:rsidR="007D7F29" w:rsidRDefault="0040205D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>
        <w:rPr>
          <w:rFonts w:ascii="等线" w:eastAsia="等线" w:hAnsi="等线" w:hint="eastAsia"/>
        </w:rPr>
        <w:t>用户向其它星球的使者推荐自己喜欢的一天，获得鼓励戒烟路并不孤独。第一艘货运飞船等待起航。晚上，货运飞船发射，烟魔现身，发表反面言论，遁去其他星球。通过这一天，用户寻求了外界的帮助，进一步强化了动机。</w:t>
      </w:r>
    </w:p>
    <w:p w14:paraId="4BC2A476" w14:textId="77777777" w:rsidR="007D7F29" w:rsidRDefault="0040205D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25DA6661" wp14:editId="469659B3">
            <wp:extent cx="52743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227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257A" w14:textId="77777777" w:rsidR="007D7F29" w:rsidRDefault="007D7F29">
      <w:pPr>
        <w:rPr>
          <w:rFonts w:ascii="等线" w:eastAsia="等线" w:hAnsi="等线"/>
        </w:rPr>
      </w:pPr>
    </w:p>
    <w:p w14:paraId="09A66E4C" w14:textId="77777777" w:rsidR="007D7F29" w:rsidRDefault="007D7F29">
      <w:pPr>
        <w:rPr>
          <w:rFonts w:ascii="等线" w:eastAsia="等线" w:hAnsi="等线"/>
        </w:rPr>
      </w:pPr>
    </w:p>
    <w:p w14:paraId="50E21D32" w14:textId="77777777" w:rsidR="007D7F29" w:rsidRDefault="0040205D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0D86DADD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0986FFA5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1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1B0A08A1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星际空港的建设进入最后阶段……（链接到主页）</w:t>
      </w:r>
    </w:p>
    <w:p w14:paraId="6AF9B7FE" w14:textId="77777777" w:rsidR="007D7F29" w:rsidRDefault="007D7F29">
      <w:pPr>
        <w:rPr>
          <w:rFonts w:ascii="等线" w:eastAsia="等线" w:hAnsi="等线"/>
          <w:b/>
          <w:bCs/>
          <w:i/>
          <w:iCs/>
        </w:rPr>
      </w:pPr>
    </w:p>
    <w:p w14:paraId="09146B43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(P1)</w:t>
      </w:r>
    </w:p>
    <w:p w14:paraId="6F6390AD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59B2248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DB343A8" w14:textId="220A820E" w:rsidR="00924C27" w:rsidRDefault="0040205D">
      <w:pPr>
        <w:ind w:firstLine="420"/>
        <w:rPr>
          <w:ins w:id="0" w:author="王 自飞" w:date="2021-02-06T22:36:00Z"/>
          <w:rFonts w:ascii="等线" w:eastAsia="等线" w:hAnsi="等线"/>
        </w:rPr>
      </w:pPr>
      <w:r>
        <w:rPr>
          <w:rFonts w:ascii="等线" w:eastAsia="等线" w:hAnsi="等线" w:hint="eastAsia"/>
        </w:rPr>
        <w:t>亲爱的朋友</w:t>
      </w:r>
      <w:del w:id="1" w:author="a" w:date="2021-02-07T15:10:00Z">
        <w:r w:rsidDel="00C07206">
          <w:rPr>
            <w:rFonts w:ascii="等线" w:eastAsia="等线" w:hAnsi="等线" w:hint="eastAsia"/>
          </w:rPr>
          <w:delText>，</w:delText>
        </w:r>
      </w:del>
      <w:ins w:id="2" w:author="a" w:date="2021-02-07T15:10:00Z">
        <w:r w:rsidR="00C07206">
          <w:rPr>
            <w:rFonts w:ascii="等线" w:eastAsia="等线" w:hAnsi="等线" w:hint="eastAsia"/>
          </w:rPr>
          <w:t>，</w:t>
        </w:r>
      </w:ins>
    </w:p>
    <w:p w14:paraId="780224F3" w14:textId="571E2FEF" w:rsidR="00924C27" w:rsidRDefault="0040205D">
      <w:pPr>
        <w:ind w:firstLine="420"/>
        <w:rPr>
          <w:ins w:id="3" w:author="王 自飞" w:date="2021-02-06T22:36:00Z"/>
          <w:rFonts w:ascii="等线" w:eastAsia="等线" w:hAnsi="等线"/>
        </w:rPr>
      </w:pPr>
      <w:r>
        <w:rPr>
          <w:rFonts w:ascii="等线" w:eastAsia="等线" w:hAnsi="等线" w:hint="eastAsia"/>
        </w:rPr>
        <w:t>在你正式成为大使的第一天</w:t>
      </w:r>
      <w:del w:id="4" w:author="a" w:date="2021-02-07T15:10:00Z">
        <w:r w:rsidDel="00C07206">
          <w:rPr>
            <w:rFonts w:ascii="等线" w:eastAsia="等线" w:hAnsi="等线" w:hint="eastAsia"/>
          </w:rPr>
          <w:delText>，</w:delText>
        </w:r>
      </w:del>
      <w:ins w:id="5" w:author="a" w:date="2021-02-07T15:10:00Z">
        <w:r w:rsidR="00C07206">
          <w:rPr>
            <w:rFonts w:ascii="等线" w:eastAsia="等线" w:hAnsi="等线" w:hint="eastAsia"/>
          </w:rPr>
          <w:t>，</w:t>
        </w:r>
      </w:ins>
    </w:p>
    <w:p w14:paraId="0F3749B6" w14:textId="16F716C4" w:rsidR="00924C27" w:rsidRDefault="0040205D">
      <w:pPr>
        <w:ind w:firstLine="420"/>
        <w:rPr>
          <w:ins w:id="6" w:author="王 自飞" w:date="2021-02-06T22:36:00Z"/>
          <w:rFonts w:ascii="等线" w:eastAsia="等线" w:hAnsi="等线"/>
        </w:rPr>
      </w:pPr>
      <w:r>
        <w:rPr>
          <w:rFonts w:ascii="等线" w:eastAsia="等线" w:hAnsi="等线" w:hint="eastAsia"/>
        </w:rPr>
        <w:t>曾经有另外一个星球的大使</w:t>
      </w:r>
      <w:del w:id="7" w:author="a" w:date="2021-02-07T15:10:00Z">
        <w:r w:rsidDel="00C07206">
          <w:rPr>
            <w:rFonts w:ascii="等线" w:eastAsia="等线" w:hAnsi="等线" w:hint="eastAsia"/>
          </w:rPr>
          <w:delText>，</w:delText>
        </w:r>
      </w:del>
      <w:ins w:id="8" w:author="a" w:date="2021-02-07T15:10:00Z">
        <w:r w:rsidR="00C07206">
          <w:rPr>
            <w:rFonts w:ascii="等线" w:eastAsia="等线" w:hAnsi="等线" w:hint="eastAsia"/>
          </w:rPr>
          <w:t>，</w:t>
        </w:r>
      </w:ins>
    </w:p>
    <w:p w14:paraId="502BEFA6" w14:textId="14C1B40F" w:rsidR="00924C27" w:rsidRDefault="0040205D">
      <w:pPr>
        <w:ind w:firstLine="420"/>
        <w:rPr>
          <w:ins w:id="9" w:author="王 自飞" w:date="2021-02-06T22:36:00Z"/>
          <w:rFonts w:ascii="等线" w:eastAsia="等线" w:hAnsi="等线"/>
        </w:rPr>
      </w:pPr>
      <w:r>
        <w:rPr>
          <w:rFonts w:ascii="等线" w:eastAsia="等线" w:hAnsi="等线" w:hint="eastAsia"/>
        </w:rPr>
        <w:t>向你推荐了自己最喜欢的一天</w:t>
      </w:r>
      <w:del w:id="10" w:author="a" w:date="2021-02-07T15:10:00Z">
        <w:r w:rsidDel="00C07206">
          <w:rPr>
            <w:rFonts w:ascii="等线" w:eastAsia="等线" w:hAnsi="等线" w:hint="eastAsia"/>
          </w:rPr>
          <w:delText>，</w:delText>
        </w:r>
      </w:del>
      <w:ins w:id="11" w:author="a" w:date="2021-02-07T15:10:00Z">
        <w:r w:rsidR="00C07206">
          <w:rPr>
            <w:rFonts w:ascii="等线" w:eastAsia="等线" w:hAnsi="等线" w:hint="eastAsia"/>
          </w:rPr>
          <w:t>，</w:t>
        </w:r>
      </w:ins>
    </w:p>
    <w:p w14:paraId="2230F7B0" w14:textId="665118A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现在轮到你来向其他大使推荐了。</w:t>
      </w:r>
    </w:p>
    <w:p w14:paraId="4B9AD2D5" w14:textId="77777777" w:rsidR="007D7F29" w:rsidRDefault="00A056D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0D97228E" w14:textId="77777777" w:rsidR="00A056DD" w:rsidRDefault="00A056DD">
      <w:pPr>
        <w:ind w:firstLine="420"/>
        <w:rPr>
          <w:rFonts w:ascii="等线" w:eastAsia="等线" w:hAnsi="等线"/>
        </w:rPr>
      </w:pPr>
    </w:p>
    <w:p w14:paraId="7A1547A5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(P2</w:t>
      </w:r>
      <w:r>
        <w:rPr>
          <w:rFonts w:ascii="等线" w:eastAsia="等线" w:hAnsi="等线"/>
          <w:b/>
          <w:bCs/>
          <w:i/>
          <w:iCs/>
        </w:rPr>
        <w:t>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D6A8FA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(动画): 出现【我的进度】并引导点击 </w:t>
      </w:r>
    </w:p>
    <w:p w14:paraId="1C151C1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(正文):</w:t>
      </w:r>
    </w:p>
    <w:p w14:paraId="70E3307C" w14:textId="4452EC42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选择</w:t>
      </w:r>
      <w:del w:id="12" w:author="王 自飞" w:date="2021-02-06T22:37:00Z">
        <w:r w:rsidDel="00924C27">
          <w:rPr>
            <w:rFonts w:ascii="等线" w:eastAsia="等线" w:hAnsi="等线" w:hint="eastAsia"/>
          </w:rPr>
          <w:delText>您</w:delText>
        </w:r>
      </w:del>
      <w:ins w:id="13" w:author="王 自飞" w:date="2021-02-06T22:37:00Z">
        <w:r w:rsidR="00924C27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认为让</w:t>
      </w:r>
      <w:ins w:id="14" w:author="王 自飞" w:date="2021-02-06T22:37:00Z">
        <w:r w:rsidR="00924C27">
          <w:rPr>
            <w:rFonts w:ascii="等线" w:eastAsia="等线" w:hAnsi="等线" w:hint="eastAsia"/>
          </w:rPr>
          <w:t>你</w:t>
        </w:r>
      </w:ins>
      <w:del w:id="15" w:author="王 自飞" w:date="2021-02-06T22:37:00Z">
        <w:r w:rsidDel="00924C27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收获最大的一天</w:t>
      </w:r>
    </w:p>
    <w:p w14:paraId="56C8039A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并推荐给其它使者</w:t>
      </w:r>
    </w:p>
    <w:p w14:paraId="523EFCD7" w14:textId="3C3E66B6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他们将会因</w:t>
      </w:r>
      <w:ins w:id="16" w:author="王 自飞" w:date="2021-02-06T22:37:00Z">
        <w:r w:rsidR="00924C27">
          <w:rPr>
            <w:rFonts w:ascii="等线" w:eastAsia="等线" w:hAnsi="等线" w:hint="eastAsia"/>
          </w:rPr>
          <w:t>你</w:t>
        </w:r>
      </w:ins>
      <w:del w:id="17" w:author="王 自飞" w:date="2021-02-06T22:37:00Z">
        <w:r w:rsidDel="00924C27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而受益。</w:t>
      </w:r>
    </w:p>
    <w:p w14:paraId="5576B266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(P2</w:t>
      </w:r>
      <w:r>
        <w:rPr>
          <w:rFonts w:ascii="等线" w:eastAsia="等线" w:hAnsi="等线"/>
          <w:b/>
          <w:bCs/>
          <w:i/>
          <w:iCs/>
        </w:rPr>
        <w:t>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5A6DB4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(标题): 「戒烟路不孤独」</w:t>
      </w:r>
    </w:p>
    <w:p w14:paraId="2D37260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37BAE8A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回想</w:t>
      </w:r>
      <w:r>
        <w:rPr>
          <w:rFonts w:ascii="等线" w:eastAsia="等线" w:hAnsi="等线"/>
        </w:rPr>
        <w:t>一下这趟旅程中遇到的人物</w:t>
      </w:r>
      <w:r>
        <w:rPr>
          <w:rFonts w:ascii="等线" w:eastAsia="等线" w:hAnsi="等线" w:hint="eastAsia"/>
        </w:rPr>
        <w:t>：</w:t>
      </w:r>
    </w:p>
    <w:p w14:paraId="187D4B02" w14:textId="50F4BC48" w:rsidR="007D7F29" w:rsidRPr="00A056DD" w:rsidRDefault="00A056DD">
      <w:pPr>
        <w:ind w:firstLine="420"/>
        <w:rPr>
          <w:rFonts w:ascii="等线" w:eastAsia="等线" w:hAnsi="等线"/>
          <w:highlight w:val="yellow"/>
        </w:rPr>
      </w:pPr>
      <w:r>
        <w:rPr>
          <w:rFonts w:ascii="等线" w:eastAsia="等线" w:hAnsi="等线"/>
          <w:highlight w:val="yellow"/>
        </w:rPr>
        <w:t>老顾</w:t>
      </w:r>
      <w:r w:rsidR="0040205D">
        <w:rPr>
          <w:rFonts w:ascii="等线" w:eastAsia="等线" w:hAnsi="等线" w:hint="eastAsia"/>
          <w:highlight w:val="yellow"/>
        </w:rPr>
        <w:t>、</w:t>
      </w:r>
      <w:r w:rsidR="0040205D">
        <w:rPr>
          <w:rFonts w:ascii="等线" w:eastAsia="等线" w:hAnsi="等线"/>
          <w:highlight w:val="yellow"/>
        </w:rPr>
        <w:t>艾丽莎</w:t>
      </w:r>
      <w:r w:rsidR="0040205D">
        <w:rPr>
          <w:rFonts w:ascii="等线" w:eastAsia="等线" w:hAnsi="等线" w:hint="eastAsia"/>
          <w:highlight w:val="yellow"/>
        </w:rPr>
        <w:t>、</w:t>
      </w:r>
      <w:r w:rsidR="0040205D">
        <w:rPr>
          <w:rFonts w:ascii="等线" w:eastAsia="等线" w:hAnsi="等线"/>
          <w:highlight w:val="yellow"/>
        </w:rPr>
        <w:t>史塔克</w:t>
      </w:r>
      <w:r w:rsidR="0040205D">
        <w:rPr>
          <w:rFonts w:ascii="等线" w:eastAsia="等线" w:hAnsi="等线" w:hint="eastAsia"/>
          <w:highlight w:val="yellow"/>
        </w:rPr>
        <w:t>、</w:t>
      </w:r>
      <w:del w:id="18" w:author="王 自飞" w:date="2021-02-06T22:38:00Z">
        <w:r w:rsidDel="00924C27">
          <w:rPr>
            <w:rFonts w:ascii="等线" w:eastAsia="等线" w:hAnsi="等线"/>
            <w:highlight w:val="yellow"/>
          </w:rPr>
          <w:delText>李阳宏</w:delText>
        </w:r>
      </w:del>
      <w:ins w:id="19" w:author="王 自飞" w:date="2021-02-06T22:38:00Z">
        <w:r w:rsidR="00924C27">
          <w:rPr>
            <w:rFonts w:ascii="等线" w:eastAsia="等线" w:hAnsi="等线"/>
            <w:highlight w:val="yellow"/>
          </w:rPr>
          <w:t>李伟</w:t>
        </w:r>
      </w:ins>
    </w:p>
    <w:p w14:paraId="19B33F8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他们一直都在力所能及地帮助其他人</w:t>
      </w:r>
    </w:p>
    <w:p w14:paraId="0C97FF0C" w14:textId="40F71993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要相信，在</w:t>
      </w:r>
      <w:del w:id="20" w:author="王 自飞" w:date="2021-02-06T22:40:00Z">
        <w:r w:rsidDel="00924C27">
          <w:rPr>
            <w:rFonts w:ascii="等线" w:eastAsia="等线" w:hAnsi="等线" w:hint="eastAsia"/>
          </w:rPr>
          <w:delText>您</w:delText>
        </w:r>
      </w:del>
      <w:ins w:id="21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的戒烟路上</w:t>
      </w:r>
    </w:p>
    <w:p w14:paraId="3E203844" w14:textId="629D04DA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同样会</w:t>
      </w:r>
      <w:r>
        <w:rPr>
          <w:rFonts w:ascii="等线" w:eastAsia="等线" w:hAnsi="等线" w:hint="eastAsia"/>
        </w:rPr>
        <w:t>有很多人伴</w:t>
      </w:r>
      <w:del w:id="22" w:author="王 自飞" w:date="2021-02-06T22:40:00Z">
        <w:r w:rsidDel="00924C27">
          <w:rPr>
            <w:rFonts w:ascii="等线" w:eastAsia="等线" w:hAnsi="等线" w:hint="eastAsia"/>
          </w:rPr>
          <w:delText>您</w:delText>
        </w:r>
      </w:del>
      <w:ins w:id="23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同行：</w:t>
      </w:r>
    </w:p>
    <w:p w14:paraId="751B586D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(P2</w:t>
      </w:r>
      <w:r>
        <w:rPr>
          <w:rFonts w:ascii="等线" w:eastAsia="等线" w:hAnsi="等线"/>
          <w:b/>
          <w:bCs/>
          <w:i/>
          <w:iCs/>
        </w:rPr>
        <w:t>.3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51C31A1" w14:textId="3CD000FA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也许是</w:t>
      </w:r>
      <w:del w:id="24" w:author="王 自飞" w:date="2021-02-06T22:40:00Z">
        <w:r w:rsidDel="00924C27">
          <w:rPr>
            <w:rFonts w:ascii="等线" w:eastAsia="等线" w:hAnsi="等线" w:hint="eastAsia"/>
          </w:rPr>
          <w:delText>您</w:delText>
        </w:r>
      </w:del>
      <w:ins w:id="25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身边的同事</w:t>
      </w:r>
    </w:p>
    <w:p w14:paraId="15A8B3D9" w14:textId="12C2523C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打趣地问</w:t>
      </w:r>
      <w:del w:id="26" w:author="王 自飞" w:date="2021-02-06T22:40:00Z">
        <w:r w:rsidDel="00924C27">
          <w:rPr>
            <w:rFonts w:ascii="等线" w:eastAsia="等线" w:hAnsi="等线" w:hint="eastAsia"/>
          </w:rPr>
          <w:delText>您</w:delText>
        </w:r>
      </w:del>
      <w:ins w:id="27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怎么突然</w:t>
      </w:r>
      <w:del w:id="28" w:author="Zhang, Ge (Boris) [JRDCN]" w:date="2021-01-28T13:26:00Z">
        <w:r w:rsidR="00A056DD" w:rsidDel="005B1C29">
          <w:rPr>
            <w:rFonts w:ascii="等线" w:eastAsia="等线" w:hAnsi="等线" w:hint="eastAsia"/>
          </w:rPr>
          <w:delText>转而</w:delText>
        </w:r>
      </w:del>
      <w:r>
        <w:rPr>
          <w:rFonts w:ascii="等线" w:eastAsia="等线" w:hAnsi="等线"/>
        </w:rPr>
        <w:t>要戒烟了</w:t>
      </w:r>
    </w:p>
    <w:p w14:paraId="040854D1" w14:textId="77777777" w:rsidR="007D7F29" w:rsidRDefault="0040205D">
      <w:pPr>
        <w:ind w:firstLine="420"/>
        <w:rPr>
          <w:rFonts w:ascii="等线" w:eastAsia="等线" w:hAnsi="等线"/>
        </w:rPr>
      </w:pPr>
      <w:commentRangeStart w:id="29"/>
      <w:r>
        <w:rPr>
          <w:rFonts w:ascii="等线" w:eastAsia="等线" w:hAnsi="等线"/>
        </w:rPr>
        <w:t>然后给你加油鼓励</w:t>
      </w:r>
    </w:p>
    <w:p w14:paraId="4EAA864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日常在一起闲聊没有了烟雾的缭绕</w:t>
      </w:r>
    </w:p>
    <w:p w14:paraId="7EED4B8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却同样欢快轻松</w:t>
      </w:r>
      <w:commentRangeEnd w:id="29"/>
      <w:r w:rsidR="005B1C29">
        <w:rPr>
          <w:rStyle w:val="a8"/>
        </w:rPr>
        <w:commentReference w:id="29"/>
      </w:r>
    </w:p>
    <w:p w14:paraId="70771A56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(P2</w:t>
      </w:r>
      <w:r>
        <w:rPr>
          <w:rFonts w:ascii="等线" w:eastAsia="等线" w:hAnsi="等线"/>
          <w:b/>
          <w:bCs/>
          <w:i/>
          <w:iCs/>
        </w:rPr>
        <w:t>.4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43A3A2C" w14:textId="43D9925A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也许是</w:t>
      </w:r>
      <w:del w:id="30" w:author="王 自飞" w:date="2021-02-06T22:41:00Z">
        <w:r w:rsidDel="00924C27">
          <w:rPr>
            <w:rFonts w:ascii="等线" w:eastAsia="等线" w:hAnsi="等线" w:hint="eastAsia"/>
          </w:rPr>
          <w:delText>您</w:delText>
        </w:r>
      </w:del>
      <w:ins w:id="31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的家人</w:t>
      </w:r>
    </w:p>
    <w:p w14:paraId="68D6773C" w14:textId="7DB8B42F" w:rsidR="007D7F29" w:rsidRDefault="0040205D">
      <w:pPr>
        <w:ind w:firstLine="420"/>
        <w:rPr>
          <w:ins w:id="32" w:author="王 自飞" w:date="2021-02-06T22:45:00Z"/>
          <w:rFonts w:ascii="等线" w:eastAsia="等线" w:hAnsi="等线"/>
        </w:rPr>
      </w:pPr>
      <w:r>
        <w:rPr>
          <w:rFonts w:ascii="等线" w:eastAsia="等线" w:hAnsi="等线" w:hint="eastAsia"/>
        </w:rPr>
        <w:t>知道</w:t>
      </w:r>
      <w:del w:id="33" w:author="王 自飞" w:date="2021-02-06T22:41:00Z">
        <w:r w:rsidDel="00924C27">
          <w:rPr>
            <w:rFonts w:ascii="等线" w:eastAsia="等线" w:hAnsi="等线" w:hint="eastAsia"/>
          </w:rPr>
          <w:delText>您</w:delText>
        </w:r>
      </w:del>
      <w:ins w:id="34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要戒烟而抑制不住地高兴</w:t>
      </w:r>
    </w:p>
    <w:p w14:paraId="31E57738" w14:textId="161052F1" w:rsidR="00E7171B" w:rsidRDefault="00E7171B">
      <w:pPr>
        <w:ind w:firstLine="420"/>
        <w:rPr>
          <w:rFonts w:ascii="等线" w:eastAsia="等线" w:hAnsi="等线"/>
        </w:rPr>
      </w:pPr>
      <w:ins w:id="35" w:author="王 自飞" w:date="2021-02-06T22:45:00Z">
        <w:r>
          <w:rPr>
            <w:rFonts w:ascii="等线" w:eastAsia="等线" w:hAnsi="等线" w:hint="eastAsia"/>
          </w:rPr>
          <w:t>会特意给你准备一些清嗓润肺的补品</w:t>
        </w:r>
      </w:ins>
    </w:p>
    <w:p w14:paraId="06A91D0E" w14:textId="723F33F2" w:rsidR="007D7F29" w:rsidDel="00E7171B" w:rsidRDefault="0040205D">
      <w:pPr>
        <w:ind w:firstLine="420"/>
        <w:rPr>
          <w:del w:id="36" w:author="王 自飞" w:date="2021-02-06T22:45:00Z"/>
          <w:rFonts w:ascii="等线" w:eastAsia="等线" w:hAnsi="等线"/>
        </w:rPr>
      </w:pPr>
      <w:del w:id="37" w:author="王 自飞" w:date="2021-02-06T22:45:00Z">
        <w:r w:rsidDel="00E7171B">
          <w:rPr>
            <w:rFonts w:ascii="等线" w:eastAsia="等线" w:hAnsi="等线"/>
          </w:rPr>
          <w:delText>会给</w:delText>
        </w:r>
      </w:del>
      <w:del w:id="38" w:author="王 自飞" w:date="2021-02-06T22:41:00Z">
        <w:r w:rsidDel="00924C27">
          <w:rPr>
            <w:rFonts w:ascii="等线" w:eastAsia="等线" w:hAnsi="等线" w:hint="eastAsia"/>
          </w:rPr>
          <w:delText>您</w:delText>
        </w:r>
      </w:del>
      <w:commentRangeStart w:id="39"/>
      <w:del w:id="40" w:author="王 自飞" w:date="2021-02-06T22:45:00Z">
        <w:r w:rsidDel="00E7171B">
          <w:rPr>
            <w:rFonts w:ascii="等线" w:eastAsia="等线" w:hAnsi="等线"/>
          </w:rPr>
          <w:delText>准备</w:delText>
        </w:r>
      </w:del>
      <w:del w:id="41" w:author="王 自飞" w:date="2021-02-06T22:44:00Z">
        <w:r w:rsidDel="00E7171B">
          <w:rPr>
            <w:rFonts w:ascii="等线" w:eastAsia="等线" w:hAnsi="等线" w:hint="eastAsia"/>
          </w:rPr>
          <w:delText>一些有助于戒烟</w:delText>
        </w:r>
      </w:del>
      <w:del w:id="42" w:author="王 自飞" w:date="2021-02-06T22:45:00Z">
        <w:r w:rsidDel="00E7171B">
          <w:rPr>
            <w:rFonts w:ascii="等线" w:eastAsia="等线" w:hAnsi="等线"/>
          </w:rPr>
          <w:delText>的</w:delText>
        </w:r>
      </w:del>
      <w:del w:id="43" w:author="王 自飞" w:date="2021-02-06T22:44:00Z">
        <w:r w:rsidDel="00E7171B">
          <w:rPr>
            <w:rFonts w:ascii="等线" w:eastAsia="等线" w:hAnsi="等线" w:hint="eastAsia"/>
          </w:rPr>
          <w:delText>饮食</w:delText>
        </w:r>
      </w:del>
      <w:commentRangeEnd w:id="39"/>
      <w:del w:id="44" w:author="王 自飞" w:date="2021-02-06T22:45:00Z">
        <w:r w:rsidR="005B1C29" w:rsidDel="00E7171B">
          <w:rPr>
            <w:rStyle w:val="a8"/>
          </w:rPr>
          <w:commentReference w:id="39"/>
        </w:r>
      </w:del>
    </w:p>
    <w:p w14:paraId="20CC56EA" w14:textId="6C3DD26B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严厉地监督</w:t>
      </w:r>
      <w:del w:id="45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46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执行戒烟计划</w:t>
      </w:r>
    </w:p>
    <w:p w14:paraId="5A2F04A8" w14:textId="1ABE3A80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他们才是最担心</w:t>
      </w:r>
      <w:del w:id="47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48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健康的人</w:t>
      </w:r>
    </w:p>
    <w:p w14:paraId="58D27CF8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(P2</w:t>
      </w:r>
      <w:r>
        <w:rPr>
          <w:rFonts w:ascii="等线" w:eastAsia="等线" w:hAnsi="等线"/>
          <w:b/>
          <w:bCs/>
          <w:i/>
          <w:iCs/>
        </w:rPr>
        <w:t>.5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E110B1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也许是以前成功戒烟的烟友</w:t>
      </w:r>
    </w:p>
    <w:p w14:paraId="0EE23DE8" w14:textId="6650F7E0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听说</w:t>
      </w:r>
      <w:del w:id="49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50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要戒烟</w:t>
      </w:r>
    </w:p>
    <w:p w14:paraId="186D9FA3" w14:textId="4B422CCF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忙不迭给</w:t>
      </w:r>
      <w:del w:id="51" w:author="王 自飞" w:date="2021-02-06T22:41:00Z">
        <w:r w:rsidDel="00E7171B">
          <w:rPr>
            <w:rFonts w:ascii="等线" w:eastAsia="等线" w:hAnsi="等线"/>
          </w:rPr>
          <w:delText>您</w:delText>
        </w:r>
      </w:del>
      <w:ins w:id="52" w:author="王 自飞" w:date="2021-02-06T22:41:00Z">
        <w:r w:rsidR="00E7171B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推荐各种戒烟方法</w:t>
      </w:r>
    </w:p>
    <w:p w14:paraId="4091E617" w14:textId="44BDD246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恨不得把自己的经验一股脑儿倒给</w:t>
      </w:r>
      <w:del w:id="53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54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</w:p>
    <w:p w14:paraId="3834CAD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因为他们深刻体会到</w:t>
      </w:r>
      <w:r>
        <w:rPr>
          <w:rFonts w:ascii="等线" w:eastAsia="等线" w:hAnsi="等线" w:hint="eastAsia"/>
        </w:rPr>
        <w:t>了</w:t>
      </w:r>
      <w:r>
        <w:rPr>
          <w:rFonts w:ascii="等线" w:eastAsia="等线" w:hAnsi="等线"/>
        </w:rPr>
        <w:t>戒烟的好处</w:t>
      </w:r>
    </w:p>
    <w:p w14:paraId="5C563C59" w14:textId="77777777" w:rsidR="007D7F29" w:rsidRDefault="007D7F29">
      <w:pPr>
        <w:ind w:firstLine="420"/>
        <w:rPr>
          <w:rFonts w:ascii="等线" w:eastAsia="等线" w:hAnsi="等线"/>
        </w:rPr>
      </w:pPr>
    </w:p>
    <w:p w14:paraId="7355FC8B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/>
          <w:b/>
          <w:i/>
        </w:rPr>
        <w:t>引导文案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P3</w:t>
      </w:r>
      <w:r>
        <w:rPr>
          <w:rFonts w:ascii="等线" w:eastAsia="等线" w:hAnsi="等线" w:hint="eastAsia"/>
          <w:b/>
          <w:i/>
        </w:rPr>
        <w:t>）</w:t>
      </w:r>
    </w:p>
    <w:p w14:paraId="44C65502" w14:textId="41388F70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恭喜</w:t>
      </w:r>
      <w:del w:id="55" w:author="王 自飞" w:date="2021-02-06T22:41:00Z">
        <w:r w:rsidDel="00E7171B">
          <w:rPr>
            <w:rFonts w:ascii="等线" w:eastAsia="等线" w:hAnsi="等线"/>
          </w:rPr>
          <w:delText>您</w:delText>
        </w:r>
      </w:del>
      <w:ins w:id="56" w:author="王 自飞" w:date="2021-02-06T22:41:00Z">
        <w:r w:rsidR="00E7171B">
          <w:rPr>
            <w:rFonts w:ascii="等线" w:eastAsia="等线" w:hAnsi="等线"/>
          </w:rPr>
          <w:t>你</w:t>
        </w:r>
      </w:ins>
      <w:r>
        <w:rPr>
          <w:rFonts w:ascii="等线" w:eastAsia="等线" w:hAnsi="等线" w:hint="eastAsia"/>
        </w:rPr>
        <w:t>！</w:t>
      </w:r>
    </w:p>
    <w:p w14:paraId="07B818F4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获得奖励：</w:t>
      </w:r>
      <w:bookmarkStart w:id="57" w:name="_Hlk60263020"/>
      <w:r>
        <w:rPr>
          <w:rFonts w:ascii="等线" w:eastAsia="等线" w:hAnsi="等线" w:hint="eastAsia"/>
        </w:rPr>
        <w:t>【</w:t>
      </w:r>
      <w:r>
        <w:rPr>
          <w:rFonts w:ascii="等线" w:eastAsia="等线" w:hAnsi="等线"/>
        </w:rPr>
        <w:t>港口发射基地和货运飞船</w:t>
      </w:r>
      <w:r>
        <w:rPr>
          <w:rFonts w:ascii="等线" w:eastAsia="等线" w:hAnsi="等线" w:hint="eastAsia"/>
        </w:rPr>
        <w:t>】</w:t>
      </w:r>
      <w:bookmarkEnd w:id="57"/>
    </w:p>
    <w:p w14:paraId="3CA1F95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功能</w:t>
      </w:r>
      <w:r>
        <w:rPr>
          <w:rFonts w:ascii="等线" w:eastAsia="等线" w:hAnsi="等线" w:hint="eastAsia"/>
        </w:rPr>
        <w:t>：</w:t>
      </w:r>
      <w:r>
        <w:rPr>
          <w:rFonts w:ascii="等线" w:eastAsia="等线" w:hAnsi="等线"/>
        </w:rPr>
        <w:t>港口发射基地是所有飞船</w:t>
      </w:r>
      <w:r>
        <w:rPr>
          <w:rFonts w:ascii="等线" w:eastAsia="等线" w:hAnsi="等线" w:hint="eastAsia"/>
        </w:rPr>
        <w:t>进出港</w:t>
      </w:r>
      <w:r>
        <w:rPr>
          <w:rFonts w:ascii="等线" w:eastAsia="等线" w:hAnsi="等线"/>
        </w:rPr>
        <w:t>的</w:t>
      </w:r>
      <w:r>
        <w:rPr>
          <w:rFonts w:ascii="等线" w:eastAsia="等线" w:hAnsi="等线" w:hint="eastAsia"/>
        </w:rPr>
        <w:t>“</w:t>
      </w:r>
      <w:r>
        <w:rPr>
          <w:rFonts w:ascii="等线" w:eastAsia="等线" w:hAnsi="等线"/>
        </w:rPr>
        <w:t>码头</w:t>
      </w:r>
      <w:r>
        <w:rPr>
          <w:rFonts w:ascii="等线" w:eastAsia="等线" w:hAnsi="等线" w:hint="eastAsia"/>
        </w:rPr>
        <w:t>”，负责所有货运飞船的停靠和发射工作；</w:t>
      </w:r>
    </w:p>
    <w:p w14:paraId="2CE7815B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货运飞船则是星际运输的运载工具，在星际航路上经常见到它们的身影。</w:t>
      </w:r>
    </w:p>
    <w:p w14:paraId="485A5879" w14:textId="31E38485" w:rsidR="00081A92" w:rsidRDefault="00081A9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是</w:t>
      </w:r>
      <w:del w:id="58" w:author="王 自飞" w:date="2021-02-06T22:41:00Z">
        <w:r w:rsidDel="00E7171B">
          <w:rPr>
            <w:rFonts w:ascii="等线" w:eastAsia="等线" w:hAnsi="等线"/>
          </w:rPr>
          <w:delText>您</w:delText>
        </w:r>
      </w:del>
      <w:ins w:id="59" w:author="王 自飞" w:date="2021-02-06T22:41:00Z">
        <w:r w:rsidR="00E7171B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一直以来的努力不懈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才达成了如今的成果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戒烟路上也要全力加油</w:t>
      </w:r>
      <w:r>
        <w:rPr>
          <w:rFonts w:ascii="等线" w:eastAsia="等线" w:hAnsi="等线" w:hint="eastAsia"/>
        </w:rPr>
        <w:t>！</w:t>
      </w:r>
    </w:p>
    <w:p w14:paraId="4D0100AF" w14:textId="77777777" w:rsidR="007D7F29" w:rsidRDefault="00C307F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）：【</w:t>
      </w:r>
      <w:r>
        <w:rPr>
          <w:rFonts w:ascii="等线" w:eastAsia="等线" w:hAnsi="等线"/>
        </w:rPr>
        <w:t>开始建造</w:t>
      </w:r>
      <w:r>
        <w:rPr>
          <w:rFonts w:ascii="等线" w:eastAsia="等线" w:hAnsi="等线" w:hint="eastAsia"/>
        </w:rPr>
        <w:t>】</w:t>
      </w:r>
    </w:p>
    <w:p w14:paraId="3A84148A" w14:textId="77777777" w:rsidR="00C307F2" w:rsidRDefault="00C307F2">
      <w:pPr>
        <w:ind w:firstLine="420"/>
        <w:rPr>
          <w:rFonts w:ascii="等线" w:eastAsia="等线" w:hAnsi="等线"/>
        </w:rPr>
      </w:pPr>
    </w:p>
    <w:p w14:paraId="7814B93D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4.1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E13417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r w:rsidR="00A056DD">
        <w:rPr>
          <w:rFonts w:ascii="等线" w:eastAsia="等线" w:hAnsi="等线" w:hint="eastAsia"/>
        </w:rPr>
        <w:t>老顾</w:t>
      </w:r>
      <w:r w:rsidR="00C307F2">
        <w:rPr>
          <w:rFonts w:ascii="等线" w:eastAsia="等线" w:hAnsi="等线" w:hint="eastAsia"/>
        </w:rPr>
        <w:t>（高兴）</w:t>
      </w:r>
    </w:p>
    <w:p w14:paraId="53C31FB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5EE19E1" w14:textId="77777777" w:rsidR="00754B78" w:rsidRDefault="0040205D">
      <w:pPr>
        <w:ind w:firstLine="420"/>
        <w:rPr>
          <w:ins w:id="60" w:author="王 自飞" w:date="2021-02-06T22:46:00Z"/>
          <w:rFonts w:ascii="等线" w:eastAsia="等线" w:hAnsi="等线"/>
        </w:rPr>
      </w:pPr>
      <w:del w:id="61" w:author="王 自飞" w:date="2021-02-06T22:46:00Z">
        <w:r w:rsidDel="00754B78">
          <w:rPr>
            <w:rFonts w:ascii="等线" w:eastAsia="等线" w:hAnsi="等线" w:hint="eastAsia"/>
          </w:rPr>
          <w:delText>尊敬的使者</w:delText>
        </w:r>
      </w:del>
      <w:ins w:id="62" w:author="王 自飞" w:date="2021-02-06T22:46:00Z">
        <w:r w:rsidR="00754B78">
          <w:rPr>
            <w:rFonts w:ascii="等线" w:eastAsia="等线" w:hAnsi="等线" w:hint="eastAsia"/>
          </w:rPr>
          <w:t>来自地球的使者</w:t>
        </w:r>
      </w:ins>
      <w:r>
        <w:rPr>
          <w:rFonts w:ascii="等线" w:eastAsia="等线" w:hAnsi="等线" w:hint="eastAsia"/>
        </w:rPr>
        <w:t>，</w:t>
      </w:r>
      <w:ins w:id="63" w:author="王 自飞" w:date="2021-02-06T22:46:00Z">
        <w:r w:rsidR="00754B78">
          <w:rPr>
            <w:rFonts w:ascii="等线" w:eastAsia="等线" w:hAnsi="等线" w:hint="eastAsia"/>
          </w:rPr>
          <w:t>上午好！</w:t>
        </w:r>
      </w:ins>
    </w:p>
    <w:p w14:paraId="7E6CE5A1" w14:textId="77777777" w:rsidR="00754B78" w:rsidRDefault="00754B78">
      <w:pPr>
        <w:ind w:firstLine="420"/>
        <w:rPr>
          <w:ins w:id="64" w:author="王 自飞" w:date="2021-02-06T22:47:00Z"/>
          <w:rFonts w:ascii="等线" w:eastAsia="等线" w:hAnsi="等线"/>
        </w:rPr>
      </w:pPr>
      <w:ins w:id="65" w:author="王 自飞" w:date="2021-02-06T22:47:00Z">
        <w:r>
          <w:rPr>
            <w:rFonts w:ascii="等线" w:eastAsia="等线" w:hAnsi="等线" w:hint="eastAsia"/>
          </w:rPr>
          <w:t>经过</w:t>
        </w:r>
      </w:ins>
      <w:del w:id="66" w:author="王 自飞" w:date="2021-02-06T22:47:00Z">
        <w:r w:rsidR="0040205D" w:rsidDel="00754B78">
          <w:rPr>
            <w:rFonts w:ascii="等线" w:eastAsia="等线" w:hAnsi="等线" w:hint="eastAsia"/>
          </w:rPr>
          <w:delText>在</w:delText>
        </w:r>
      </w:del>
      <w:del w:id="67" w:author="王 自飞" w:date="2021-02-06T22:41:00Z">
        <w:r w:rsidR="0040205D" w:rsidDel="00E7171B">
          <w:rPr>
            <w:rFonts w:ascii="等线" w:eastAsia="等线" w:hAnsi="等线" w:hint="eastAsia"/>
          </w:rPr>
          <w:delText>您</w:delText>
        </w:r>
      </w:del>
      <w:ins w:id="68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 w:rsidR="0040205D">
        <w:rPr>
          <w:rFonts w:ascii="等线" w:eastAsia="等线" w:hAnsi="等线" w:hint="eastAsia"/>
        </w:rPr>
        <w:t>和星际委员会的帮助</w:t>
      </w:r>
      <w:del w:id="69" w:author="王 自飞" w:date="2021-02-06T22:47:00Z">
        <w:r w:rsidR="0040205D" w:rsidDel="00754B78">
          <w:rPr>
            <w:rFonts w:ascii="等线" w:eastAsia="等线" w:hAnsi="等线" w:hint="eastAsia"/>
          </w:rPr>
          <w:delText>下</w:delText>
        </w:r>
      </w:del>
      <w:r w:rsidR="0040205D">
        <w:rPr>
          <w:rFonts w:ascii="等线" w:eastAsia="等线" w:hAnsi="等线" w:hint="eastAsia"/>
        </w:rPr>
        <w:t>，</w:t>
      </w:r>
    </w:p>
    <w:p w14:paraId="452C3241" w14:textId="1D5FF82C" w:rsidR="00754B78" w:rsidRDefault="0040205D">
      <w:pPr>
        <w:ind w:firstLine="420"/>
        <w:rPr>
          <w:ins w:id="70" w:author="王 自飞" w:date="2021-02-06T22:47:00Z"/>
          <w:rFonts w:ascii="等线" w:eastAsia="等线" w:hAnsi="等线"/>
        </w:rPr>
      </w:pPr>
      <w:r>
        <w:rPr>
          <w:rFonts w:ascii="等线" w:eastAsia="等线" w:hAnsi="等线" w:hint="eastAsia"/>
        </w:rPr>
        <w:t>我们的星际空港</w:t>
      </w:r>
      <w:ins w:id="71" w:author="王 自飞" w:date="2021-02-06T22:47:00Z">
        <w:r w:rsidR="00754B78">
          <w:rPr>
            <w:rFonts w:ascii="等线" w:eastAsia="等线" w:hAnsi="等线" w:hint="eastAsia"/>
          </w:rPr>
          <w:t>已经</w:t>
        </w:r>
      </w:ins>
      <w:r>
        <w:rPr>
          <w:rFonts w:ascii="等线" w:eastAsia="等线" w:hAnsi="等线" w:hint="eastAsia"/>
        </w:rPr>
        <w:t>全部重建完成</w:t>
      </w:r>
      <w:del w:id="72" w:author="a" w:date="2021-02-07T15:18:00Z">
        <w:r w:rsidDel="00234AE9">
          <w:rPr>
            <w:rFonts w:ascii="等线" w:eastAsia="等线" w:hAnsi="等线" w:hint="eastAsia"/>
          </w:rPr>
          <w:delText>，</w:delText>
        </w:r>
      </w:del>
      <w:ins w:id="73" w:author="a" w:date="2021-02-07T15:18:00Z">
        <w:r w:rsidR="00234AE9">
          <w:rPr>
            <w:rFonts w:ascii="等线" w:eastAsia="等线" w:hAnsi="等线" w:hint="eastAsia"/>
          </w:rPr>
          <w:t>，</w:t>
        </w:r>
      </w:ins>
    </w:p>
    <w:p w14:paraId="7FA46CC5" w14:textId="0AD616C4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第一艘货运飞船</w:t>
      </w:r>
      <w:del w:id="74" w:author="王 自飞" w:date="2021-02-06T22:47:00Z">
        <w:r w:rsidDel="00754B78">
          <w:rPr>
            <w:rFonts w:ascii="等线" w:eastAsia="等线" w:hAnsi="等线" w:hint="eastAsia"/>
          </w:rPr>
          <w:delText>已经</w:delText>
        </w:r>
      </w:del>
      <w:ins w:id="75" w:author="王 自飞" w:date="2021-02-06T22:47:00Z">
        <w:r w:rsidR="00754B78">
          <w:rPr>
            <w:rFonts w:ascii="等线" w:eastAsia="等线" w:hAnsi="等线" w:hint="eastAsia"/>
          </w:rPr>
          <w:t>正</w:t>
        </w:r>
      </w:ins>
      <w:r>
        <w:rPr>
          <w:rFonts w:ascii="等线" w:eastAsia="等线" w:hAnsi="等线" w:hint="eastAsia"/>
        </w:rPr>
        <w:t>整装待发！</w:t>
      </w:r>
    </w:p>
    <w:p w14:paraId="61EDB1BB" w14:textId="77777777" w:rsidR="00C307F2" w:rsidRDefault="00C307F2" w:rsidP="00C307F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6C84FFC" w14:textId="77777777" w:rsidR="00C307F2" w:rsidRPr="00C307F2" w:rsidRDefault="00C307F2">
      <w:pPr>
        <w:ind w:firstLine="420"/>
        <w:rPr>
          <w:rFonts w:ascii="等线" w:eastAsia="等线" w:hAnsi="等线"/>
        </w:rPr>
      </w:pPr>
    </w:p>
    <w:p w14:paraId="7DB17CD1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4.2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D0E4AF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r w:rsidR="00A056DD">
        <w:rPr>
          <w:rFonts w:ascii="等线" w:eastAsia="等线" w:hAnsi="等线" w:hint="eastAsia"/>
        </w:rPr>
        <w:t>老顾</w:t>
      </w:r>
      <w:r w:rsidR="00C307F2">
        <w:rPr>
          <w:rFonts w:ascii="等线" w:eastAsia="等线" w:hAnsi="等线" w:hint="eastAsia"/>
        </w:rPr>
        <w:t>（高兴）</w:t>
      </w:r>
    </w:p>
    <w:p w14:paraId="485E0AD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2F1BA8EE" w14:textId="77777777" w:rsidR="00754B78" w:rsidRDefault="0040205D">
      <w:pPr>
        <w:ind w:firstLine="420"/>
        <w:rPr>
          <w:ins w:id="76" w:author="王 自飞" w:date="2021-02-06T22:47:00Z"/>
          <w:rFonts w:ascii="等线" w:eastAsia="等线" w:hAnsi="等线"/>
        </w:rPr>
      </w:pPr>
      <w:r>
        <w:rPr>
          <w:rFonts w:ascii="等线" w:eastAsia="等线" w:hAnsi="等线" w:hint="eastAsia"/>
        </w:rPr>
        <w:t>我代表K114星球的居民</w:t>
      </w:r>
      <w:del w:id="77" w:author="王 自飞" w:date="2021-02-06T22:47:00Z">
        <w:r w:rsidDel="00754B78">
          <w:rPr>
            <w:rFonts w:ascii="等线" w:eastAsia="等线" w:hAnsi="等线" w:hint="eastAsia"/>
          </w:rPr>
          <w:delText>，</w:delText>
        </w:r>
      </w:del>
    </w:p>
    <w:p w14:paraId="24971971" w14:textId="77777777" w:rsidR="00754B78" w:rsidRDefault="0040205D">
      <w:pPr>
        <w:ind w:firstLine="420"/>
        <w:rPr>
          <w:ins w:id="78" w:author="王 自飞" w:date="2021-02-06T22:47:00Z"/>
          <w:rFonts w:ascii="等线" w:eastAsia="等线" w:hAnsi="等线"/>
        </w:rPr>
      </w:pPr>
      <w:r>
        <w:rPr>
          <w:rFonts w:ascii="等线" w:eastAsia="等线" w:hAnsi="等线" w:hint="eastAsia"/>
        </w:rPr>
        <w:t>正式邀请</w:t>
      </w:r>
      <w:del w:id="79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80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今天晚些时候来发射基地</w:t>
      </w:r>
      <w:del w:id="81" w:author="王 自飞" w:date="2021-02-06T22:47:00Z">
        <w:r w:rsidDel="00754B78">
          <w:rPr>
            <w:rFonts w:ascii="等线" w:eastAsia="等线" w:hAnsi="等线" w:hint="eastAsia"/>
          </w:rPr>
          <w:delText>，</w:delText>
        </w:r>
      </w:del>
    </w:p>
    <w:p w14:paraId="303F4B62" w14:textId="77777777" w:rsidR="00754B78" w:rsidRDefault="0040205D">
      <w:pPr>
        <w:ind w:firstLine="420"/>
        <w:rPr>
          <w:ins w:id="82" w:author="王 自飞" w:date="2021-02-06T22:47:00Z"/>
          <w:rFonts w:ascii="等线" w:eastAsia="等线" w:hAnsi="等线"/>
        </w:rPr>
      </w:pPr>
      <w:r>
        <w:rPr>
          <w:rFonts w:ascii="等线" w:eastAsia="等线" w:hAnsi="等线" w:hint="eastAsia"/>
        </w:rPr>
        <w:t>参加星际空港重启典礼，</w:t>
      </w:r>
    </w:p>
    <w:p w14:paraId="5AD2CDA5" w14:textId="0E4CB81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并观看现场发射！</w:t>
      </w:r>
    </w:p>
    <w:p w14:paraId="6428103A" w14:textId="77777777" w:rsidR="00C307F2" w:rsidRDefault="00C307F2" w:rsidP="00C307F2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0036060" w14:textId="77777777" w:rsidR="007D7F29" w:rsidRDefault="007D7F29">
      <w:pPr>
        <w:ind w:firstLine="420"/>
        <w:rPr>
          <w:rFonts w:ascii="等线" w:eastAsia="等线" w:hAnsi="等线"/>
        </w:rPr>
      </w:pPr>
    </w:p>
    <w:p w14:paraId="4C9544E0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58024E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7014C8D2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86919BF" w14:textId="77777777" w:rsidR="007D7F29" w:rsidRDefault="00A056D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老顾</w:t>
      </w:r>
      <w:r w:rsidR="0040205D">
        <w:rPr>
          <w:rFonts w:ascii="等线" w:eastAsia="等线" w:hAnsi="等线" w:hint="eastAsia"/>
        </w:rPr>
        <w:t>，</w:t>
      </w:r>
      <w:r w:rsidR="0040205D">
        <w:rPr>
          <w:rFonts w:ascii="等线" w:eastAsia="等线" w:hAnsi="等线"/>
        </w:rPr>
        <w:t>我真心为你们感到高兴</w:t>
      </w:r>
      <w:r w:rsidR="0040205D">
        <w:rPr>
          <w:rFonts w:ascii="等线" w:eastAsia="等线" w:hAnsi="等线" w:hint="eastAsia"/>
        </w:rPr>
        <w:t>！</w:t>
      </w:r>
    </w:p>
    <w:p w14:paraId="230D9F2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晚上的典礼我一定准时参加</w:t>
      </w:r>
      <w:r>
        <w:rPr>
          <w:rFonts w:ascii="等线" w:eastAsia="等线" w:hAnsi="等线" w:hint="eastAsia"/>
        </w:rPr>
        <w:t>！</w:t>
      </w:r>
    </w:p>
    <w:p w14:paraId="5C9FBB83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6E985B3" w14:textId="77777777" w:rsidR="007D7F29" w:rsidRDefault="007D7F29">
      <w:pPr>
        <w:ind w:firstLine="420"/>
        <w:rPr>
          <w:rFonts w:ascii="等线" w:eastAsia="等线" w:hAnsi="等线"/>
        </w:rPr>
      </w:pPr>
    </w:p>
    <w:p w14:paraId="77BB208E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/>
          <w:b/>
          <w:i/>
        </w:rPr>
        <w:t>引导文案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P6</w:t>
      </w:r>
      <w:r>
        <w:rPr>
          <w:rFonts w:ascii="等线" w:eastAsia="等线" w:hAnsi="等线" w:hint="eastAsia"/>
          <w:b/>
          <w:i/>
        </w:rPr>
        <w:t>）</w:t>
      </w:r>
    </w:p>
    <w:p w14:paraId="60DCE397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(标题): 早间任务已完成</w:t>
      </w:r>
    </w:p>
    <w:p w14:paraId="15140960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3CB8627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警告！</w:t>
      </w:r>
    </w:p>
    <w:p w14:paraId="48C4C1E9" w14:textId="77777777" w:rsidR="00754B78" w:rsidRDefault="0040205D">
      <w:pPr>
        <w:ind w:firstLine="420"/>
        <w:rPr>
          <w:ins w:id="83" w:author="王 自飞" w:date="2021-02-06T22:47:00Z"/>
          <w:rFonts w:ascii="等线" w:eastAsia="等线" w:hAnsi="等线"/>
        </w:rPr>
      </w:pPr>
      <w:r>
        <w:rPr>
          <w:rFonts w:ascii="等线" w:eastAsia="等线" w:hAnsi="等线" w:hint="eastAsia"/>
        </w:rPr>
        <w:t>据可靠情报</w:t>
      </w:r>
      <w:del w:id="84" w:author="王 自飞" w:date="2021-02-06T22:47:00Z">
        <w:r w:rsidDel="00754B78">
          <w:rPr>
            <w:rFonts w:ascii="等线" w:eastAsia="等线" w:hAnsi="等线" w:hint="eastAsia"/>
          </w:rPr>
          <w:delText>，</w:delText>
        </w:r>
      </w:del>
      <w:ins w:id="85" w:author="王 自飞" w:date="2021-02-06T22:47:00Z">
        <w:r w:rsidR="00754B78">
          <w:rPr>
            <w:rFonts w:ascii="等线" w:eastAsia="等线" w:hAnsi="等线" w:hint="eastAsia"/>
          </w:rPr>
          <w:t>：</w:t>
        </w:r>
      </w:ins>
    </w:p>
    <w:p w14:paraId="08A67116" w14:textId="1B4BDF5D" w:rsidR="007D7F29" w:rsidRDefault="0040205D">
      <w:pPr>
        <w:ind w:firstLine="420"/>
        <w:rPr>
          <w:rFonts w:ascii="等线" w:eastAsia="等线" w:hAnsi="等线"/>
        </w:rPr>
      </w:pPr>
      <w:commentRangeStart w:id="86"/>
      <w:r>
        <w:rPr>
          <w:rFonts w:ascii="等线" w:eastAsia="等线" w:hAnsi="等线" w:hint="eastAsia"/>
        </w:rPr>
        <w:t>“烟魔”</w:t>
      </w:r>
      <w:commentRangeEnd w:id="86"/>
      <w:r w:rsidR="005B1C29">
        <w:rPr>
          <w:rStyle w:val="a8"/>
        </w:rPr>
        <w:commentReference w:id="86"/>
      </w:r>
      <w:r>
        <w:rPr>
          <w:rFonts w:ascii="等线" w:eastAsia="等线" w:hAnsi="等线" w:hint="eastAsia"/>
        </w:rPr>
        <w:t>极有可能会现身发射现场，请多加防备。</w:t>
      </w:r>
    </w:p>
    <w:p w14:paraId="744D042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49A5179F" w14:textId="77777777" w:rsidR="007D7F29" w:rsidRDefault="007D7F29">
      <w:pPr>
        <w:ind w:firstLine="420"/>
        <w:rPr>
          <w:rFonts w:ascii="等线" w:eastAsia="等线" w:hAnsi="等线"/>
        </w:rPr>
      </w:pPr>
    </w:p>
    <w:p w14:paraId="5D88054D" w14:textId="77777777" w:rsidR="007D7F29" w:rsidRDefault="007D7F29">
      <w:pPr>
        <w:ind w:firstLine="420"/>
        <w:rPr>
          <w:rFonts w:ascii="等线" w:eastAsia="等线" w:hAnsi="等线"/>
        </w:rPr>
      </w:pPr>
    </w:p>
    <w:p w14:paraId="4640534F" w14:textId="77777777" w:rsidR="007D7F29" w:rsidRDefault="0040205D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（下午）</w:t>
      </w:r>
    </w:p>
    <w:p w14:paraId="2CC8CC9A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2E5DEDB0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1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64744630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激动人心的时刻到来，飞船整装待发……（链接到主页）</w:t>
      </w:r>
    </w:p>
    <w:p w14:paraId="5BB583B1" w14:textId="77777777" w:rsidR="007D7F29" w:rsidRDefault="007D7F29">
      <w:pPr>
        <w:ind w:firstLine="420"/>
        <w:rPr>
          <w:rFonts w:ascii="等线" w:eastAsia="等线" w:hAnsi="等线"/>
        </w:rPr>
      </w:pPr>
    </w:p>
    <w:p w14:paraId="5D89F87D" w14:textId="77777777" w:rsidR="007D7F29" w:rsidRDefault="007D7F29">
      <w:pPr>
        <w:ind w:firstLine="420"/>
        <w:rPr>
          <w:rFonts w:ascii="等线" w:eastAsia="等线" w:hAnsi="等线"/>
        </w:rPr>
      </w:pPr>
    </w:p>
    <w:p w14:paraId="110EAF6D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B6C9E2B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10FCD2F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E35B3E1" w14:textId="420A8136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L18星球的</w:t>
      </w:r>
      <w:r>
        <w:rPr>
          <w:rFonts w:ascii="等线" w:eastAsia="等线" w:hAnsi="等线" w:hint="eastAsia"/>
        </w:rPr>
        <w:t>使者</w:t>
      </w:r>
      <w:r>
        <w:rPr>
          <w:rFonts w:ascii="等线" w:eastAsia="等线" w:hAnsi="等线"/>
        </w:rPr>
        <w:t>接收到了</w:t>
      </w:r>
      <w:del w:id="87" w:author="王 自飞" w:date="2021-02-06T22:41:00Z">
        <w:r w:rsidDel="00E7171B">
          <w:rPr>
            <w:rFonts w:ascii="等线" w:eastAsia="等线" w:hAnsi="等线"/>
          </w:rPr>
          <w:delText>您</w:delText>
        </w:r>
      </w:del>
      <w:ins w:id="88" w:author="王 自飞" w:date="2021-02-06T22:41:00Z">
        <w:r w:rsidR="00E7171B">
          <w:rPr>
            <w:rFonts w:ascii="等线" w:eastAsia="等线" w:hAnsi="等线"/>
          </w:rPr>
          <w:t>你</w:t>
        </w:r>
      </w:ins>
      <w:r>
        <w:rPr>
          <w:rFonts w:ascii="等线" w:eastAsia="等线" w:hAnsi="等线"/>
        </w:rPr>
        <w:t>上午的分享</w:t>
      </w:r>
    </w:p>
    <w:p w14:paraId="7D42A56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并发来一封感谢信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请查收</w:t>
      </w:r>
      <w:r>
        <w:rPr>
          <w:rFonts w:ascii="等线" w:eastAsia="等线" w:hAnsi="等线" w:hint="eastAsia"/>
        </w:rPr>
        <w:t>。</w:t>
      </w:r>
    </w:p>
    <w:p w14:paraId="00CFC154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3D385875" w14:textId="77777777" w:rsidR="007D7F29" w:rsidRPr="003213E0" w:rsidRDefault="007D7F29">
      <w:pPr>
        <w:ind w:firstLine="420"/>
        <w:rPr>
          <w:rFonts w:ascii="等线" w:eastAsia="等线" w:hAnsi="等线"/>
        </w:rPr>
      </w:pPr>
    </w:p>
    <w:p w14:paraId="35A64909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引导文案（P</w:t>
      </w:r>
      <w:r>
        <w:rPr>
          <w:rFonts w:ascii="等线" w:eastAsia="等线" w:hAnsi="等线"/>
          <w:b/>
          <w:i/>
        </w:rPr>
        <w:t>8</w:t>
      </w:r>
      <w:r>
        <w:rPr>
          <w:rFonts w:ascii="等线" w:eastAsia="等线" w:hAnsi="等线" w:hint="eastAsia"/>
          <w:b/>
          <w:i/>
        </w:rPr>
        <w:t>）</w:t>
      </w:r>
    </w:p>
    <w:p w14:paraId="474CBCFB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(标题): 感谢推荐！</w:t>
      </w:r>
    </w:p>
    <w:p w14:paraId="65FAB36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5DC2A9C0" w14:textId="280BC89D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远方的使者，感谢</w:t>
      </w:r>
      <w:del w:id="89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90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的推荐！</w:t>
      </w:r>
    </w:p>
    <w:p w14:paraId="0FF7115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非常好奇在推荐的那天会发生什么。</w:t>
      </w:r>
    </w:p>
    <w:p w14:paraId="1460908B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没想到我们俩吸烟原因如此相似，</w:t>
      </w:r>
    </w:p>
    <w:p w14:paraId="5795F3D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希望我们都能顺利完成“拯救者计划”！</w:t>
      </w:r>
    </w:p>
    <w:p w14:paraId="2EB88D0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(互动按钮): 【收到】</w:t>
      </w:r>
    </w:p>
    <w:p w14:paraId="7906D3B4" w14:textId="77777777" w:rsidR="007D7F29" w:rsidRDefault="007D7F29">
      <w:pPr>
        <w:ind w:firstLine="420"/>
        <w:rPr>
          <w:rFonts w:ascii="等线" w:eastAsia="等线" w:hAnsi="等线"/>
        </w:rPr>
      </w:pPr>
    </w:p>
    <w:p w14:paraId="15F486E5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引导文案（P</w:t>
      </w:r>
      <w:r>
        <w:rPr>
          <w:rFonts w:ascii="等线" w:eastAsia="等线" w:hAnsi="等线"/>
          <w:b/>
          <w:i/>
        </w:rPr>
        <w:t>9</w:t>
      </w:r>
      <w:r>
        <w:rPr>
          <w:rFonts w:ascii="等线" w:eastAsia="等线" w:hAnsi="等线" w:hint="eastAsia"/>
          <w:b/>
          <w:i/>
        </w:rPr>
        <w:t>）</w:t>
      </w:r>
    </w:p>
    <w:p w14:paraId="60E7C53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(标题): 【传达谢意】</w:t>
      </w:r>
    </w:p>
    <w:p w14:paraId="3686FBB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7373A904" w14:textId="2063AC12" w:rsidR="007D7F29" w:rsidRDefault="0040205D">
      <w:pPr>
        <w:ind w:firstLine="420"/>
        <w:rPr>
          <w:ins w:id="91" w:author="王 自飞" w:date="2021-02-06T22:53:00Z"/>
          <w:rFonts w:ascii="等线" w:eastAsia="等线" w:hAnsi="等线"/>
        </w:rPr>
      </w:pPr>
      <w:r>
        <w:rPr>
          <w:rFonts w:ascii="等线" w:eastAsia="等线" w:hAnsi="等线" w:hint="eastAsia"/>
        </w:rPr>
        <w:t>为了让他人更好地</w:t>
      </w:r>
      <w:del w:id="92" w:author="王 自飞" w:date="2021-02-06T22:54:00Z">
        <w:r w:rsidDel="006A67F8">
          <w:rPr>
            <w:rFonts w:ascii="等线" w:eastAsia="等线" w:hAnsi="等线" w:hint="eastAsia"/>
          </w:rPr>
          <w:delText>为</w:delText>
        </w:r>
      </w:del>
      <w:ins w:id="93" w:author="王 自飞" w:date="2021-02-06T22:54:00Z">
        <w:r w:rsidR="006A67F8">
          <w:rPr>
            <w:rFonts w:ascii="等线" w:eastAsia="等线" w:hAnsi="等线" w:hint="eastAsia"/>
          </w:rPr>
          <w:t>给</w:t>
        </w:r>
      </w:ins>
      <w:del w:id="94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95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提供帮助，</w:t>
      </w:r>
    </w:p>
    <w:p w14:paraId="40EEA4D4" w14:textId="38C99073" w:rsidR="006A67F8" w:rsidRDefault="006A67F8" w:rsidP="00E7226F">
      <w:pPr>
        <w:ind w:firstLine="420"/>
        <w:rPr>
          <w:ins w:id="96" w:author="王 自飞" w:date="2021-02-06T22:55:00Z"/>
          <w:rFonts w:ascii="等线" w:eastAsia="等线" w:hAnsi="等线"/>
        </w:rPr>
      </w:pPr>
      <w:ins w:id="97" w:author="王 自飞" w:date="2021-02-06T22:54:00Z">
        <w:r>
          <w:rPr>
            <w:rFonts w:ascii="等线" w:eastAsia="等线" w:hAnsi="等线" w:hint="eastAsia"/>
          </w:rPr>
          <w:t>思考一下你</w:t>
        </w:r>
      </w:ins>
      <w:ins w:id="98" w:author="王 自飞" w:date="2021-02-06T22:55:00Z">
        <w:r>
          <w:rPr>
            <w:rFonts w:ascii="等线" w:eastAsia="等线" w:hAnsi="等线" w:hint="eastAsia"/>
          </w:rPr>
          <w:t>可能</w:t>
        </w:r>
      </w:ins>
      <w:ins w:id="99" w:author="王 自飞" w:date="2021-02-06T22:54:00Z">
        <w:r>
          <w:rPr>
            <w:rFonts w:ascii="等线" w:eastAsia="等线" w:hAnsi="等线" w:hint="eastAsia"/>
          </w:rPr>
          <w:t>对哪些</w:t>
        </w:r>
      </w:ins>
      <w:ins w:id="100" w:author="a" w:date="2021-02-07T15:19:00Z">
        <w:r w:rsidR="00234AE9">
          <w:rPr>
            <w:rFonts w:ascii="等线" w:eastAsia="等线" w:hAnsi="等线" w:hint="eastAsia"/>
          </w:rPr>
          <w:t>提供帮助的</w:t>
        </w:r>
      </w:ins>
      <w:ins w:id="101" w:author="王 自飞" w:date="2021-02-06T22:55:00Z">
        <w:r>
          <w:rPr>
            <w:rFonts w:ascii="等线" w:eastAsia="等线" w:hAnsi="等线" w:hint="eastAsia"/>
          </w:rPr>
          <w:t>方式感到不适应</w:t>
        </w:r>
      </w:ins>
      <w:ins w:id="102" w:author="王 自飞" w:date="2021-02-06T22:57:00Z">
        <w:r w:rsidR="00E7226F">
          <w:rPr>
            <w:rFonts w:ascii="等线" w:eastAsia="等线" w:hAnsi="等线" w:hint="eastAsia"/>
          </w:rPr>
          <w:t>：</w:t>
        </w:r>
      </w:ins>
    </w:p>
    <w:p w14:paraId="202F7F54" w14:textId="479D8287" w:rsidR="006A67F8" w:rsidRDefault="006A67F8">
      <w:pPr>
        <w:ind w:firstLine="420"/>
        <w:rPr>
          <w:ins w:id="103" w:author="王 自飞" w:date="2021-02-06T22:56:00Z"/>
          <w:rFonts w:ascii="等线" w:eastAsia="等线" w:hAnsi="等线"/>
        </w:rPr>
      </w:pPr>
      <w:ins w:id="104" w:author="王 自飞" w:date="2021-02-06T22:56:00Z">
        <w:r>
          <w:rPr>
            <w:rFonts w:ascii="等线" w:eastAsia="等线" w:hAnsi="等线" w:hint="eastAsia"/>
          </w:rPr>
          <w:t>是过度唠叨？过度施压？还是过分鼓励？</w:t>
        </w:r>
      </w:ins>
    </w:p>
    <w:p w14:paraId="2A630505" w14:textId="33C458D3" w:rsidR="00E7226F" w:rsidRDefault="00E7226F">
      <w:pPr>
        <w:ind w:firstLine="420"/>
        <w:rPr>
          <w:ins w:id="105" w:author="王 自飞" w:date="2021-02-06T22:58:00Z"/>
          <w:rFonts w:ascii="等线" w:eastAsia="等线" w:hAnsi="等线"/>
        </w:rPr>
      </w:pPr>
      <w:ins w:id="106" w:author="王 自飞" w:date="2021-02-06T22:57:00Z">
        <w:r>
          <w:rPr>
            <w:rFonts w:ascii="等线" w:eastAsia="等线" w:hAnsi="等线" w:hint="eastAsia"/>
          </w:rPr>
          <w:t>下次在感谢帮你戒烟的人的同时</w:t>
        </w:r>
      </w:ins>
    </w:p>
    <w:p w14:paraId="03DC00A1" w14:textId="2CA74DE4" w:rsidR="00E7226F" w:rsidRDefault="00E7226F">
      <w:pPr>
        <w:ind w:firstLine="420"/>
        <w:rPr>
          <w:ins w:id="107" w:author="王 自飞" w:date="2021-02-06T22:58:00Z"/>
          <w:rFonts w:ascii="等线" w:eastAsia="等线" w:hAnsi="等线"/>
        </w:rPr>
      </w:pPr>
      <w:ins w:id="108" w:author="王 自飞" w:date="2021-02-06T22:58:00Z">
        <w:r>
          <w:rPr>
            <w:rFonts w:ascii="等线" w:eastAsia="等线" w:hAnsi="等线" w:hint="eastAsia"/>
          </w:rPr>
          <w:t>也把自己的不适应告诉他/她，</w:t>
        </w:r>
      </w:ins>
    </w:p>
    <w:p w14:paraId="00A54AB1" w14:textId="0373C249" w:rsidR="00E7226F" w:rsidRDefault="00E7226F">
      <w:pPr>
        <w:ind w:firstLine="420"/>
        <w:rPr>
          <w:rFonts w:ascii="等线" w:eastAsia="等线" w:hAnsi="等线"/>
        </w:rPr>
      </w:pPr>
      <w:ins w:id="109" w:author="王 自飞" w:date="2021-02-06T22:59:00Z">
        <w:r>
          <w:rPr>
            <w:rFonts w:ascii="等线" w:eastAsia="等线" w:hAnsi="等线" w:hint="eastAsia"/>
          </w:rPr>
          <w:t>请</w:t>
        </w:r>
      </w:ins>
      <w:ins w:id="110" w:author="王 自飞" w:date="2021-02-06T22:58:00Z">
        <w:r>
          <w:rPr>
            <w:rFonts w:ascii="等线" w:eastAsia="等线" w:hAnsi="等线" w:hint="eastAsia"/>
          </w:rPr>
          <w:t>相信</w:t>
        </w:r>
      </w:ins>
      <w:ins w:id="111" w:author="王 自飞" w:date="2021-02-06T22:59:00Z">
        <w:r>
          <w:rPr>
            <w:rFonts w:ascii="等线" w:eastAsia="等线" w:hAnsi="等线" w:hint="eastAsia"/>
          </w:rPr>
          <w:t>，</w:t>
        </w:r>
      </w:ins>
      <w:ins w:id="112" w:author="王 自飞" w:date="2021-02-06T22:58:00Z">
        <w:r>
          <w:rPr>
            <w:rFonts w:ascii="等线" w:eastAsia="等线" w:hAnsi="等线" w:hint="eastAsia"/>
          </w:rPr>
          <w:t>他/她会理解的！</w:t>
        </w:r>
      </w:ins>
    </w:p>
    <w:p w14:paraId="3728033A" w14:textId="4907DFEA" w:rsidR="007D7F29" w:rsidDel="0084653A" w:rsidRDefault="0040205D">
      <w:pPr>
        <w:ind w:firstLine="420"/>
        <w:rPr>
          <w:del w:id="113" w:author="王 自飞" w:date="2021-02-06T22:59:00Z"/>
          <w:rFonts w:ascii="等线" w:eastAsia="等线" w:hAnsi="等线"/>
        </w:rPr>
      </w:pPr>
      <w:commentRangeStart w:id="114"/>
      <w:del w:id="115" w:author="王 自飞" w:date="2021-02-06T22:59:00Z">
        <w:r w:rsidDel="0084653A">
          <w:rPr>
            <w:rFonts w:ascii="等线" w:eastAsia="等线" w:hAnsi="等线" w:hint="eastAsia"/>
          </w:rPr>
          <w:delText>请思考</w:delText>
        </w:r>
      </w:del>
      <w:del w:id="116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del w:id="117" w:author="王 自飞" w:date="2021-02-06T22:59:00Z">
        <w:r w:rsidDel="0084653A">
          <w:rPr>
            <w:rFonts w:ascii="等线" w:eastAsia="等线" w:hAnsi="等线" w:hint="eastAsia"/>
          </w:rPr>
          <w:delText>不适应哪些帮助方法，</w:delText>
        </w:r>
      </w:del>
    </w:p>
    <w:p w14:paraId="15109CD1" w14:textId="55675234" w:rsidR="007D7F29" w:rsidDel="0084653A" w:rsidRDefault="0040205D">
      <w:pPr>
        <w:ind w:firstLine="420"/>
        <w:rPr>
          <w:del w:id="118" w:author="王 自飞" w:date="2021-02-06T22:59:00Z"/>
          <w:rFonts w:ascii="等线" w:eastAsia="等线" w:hAnsi="等线"/>
        </w:rPr>
      </w:pPr>
      <w:del w:id="119" w:author="王 自飞" w:date="2021-02-06T22:59:00Z">
        <w:r w:rsidDel="0084653A">
          <w:rPr>
            <w:rFonts w:ascii="等线" w:eastAsia="等线" w:hAnsi="等线" w:hint="eastAsia"/>
          </w:rPr>
          <w:delText>比如过度唠叨、施压，或过分鼓励，</w:delText>
        </w:r>
      </w:del>
    </w:p>
    <w:p w14:paraId="395CC21C" w14:textId="5299646F" w:rsidR="007D7F29" w:rsidDel="0084653A" w:rsidRDefault="0040205D">
      <w:pPr>
        <w:ind w:firstLine="420"/>
        <w:rPr>
          <w:del w:id="120" w:author="王 自飞" w:date="2021-02-06T22:59:00Z"/>
          <w:rFonts w:ascii="等线" w:eastAsia="等线" w:hAnsi="等线"/>
        </w:rPr>
      </w:pPr>
      <w:del w:id="121" w:author="王 自飞" w:date="2021-02-06T22:59:00Z">
        <w:r w:rsidDel="0084653A">
          <w:rPr>
            <w:rFonts w:ascii="等线" w:eastAsia="等线" w:hAnsi="等线" w:hint="eastAsia"/>
          </w:rPr>
          <w:delText>将它与感谢一起传递给帮助</w:delText>
        </w:r>
      </w:del>
      <w:del w:id="122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del w:id="123" w:author="王 自飞" w:date="2021-02-06T22:59:00Z">
        <w:r w:rsidDel="0084653A">
          <w:rPr>
            <w:rFonts w:ascii="等线" w:eastAsia="等线" w:hAnsi="等线" w:hint="eastAsia"/>
          </w:rPr>
          <w:delText>的人。</w:delText>
        </w:r>
        <w:commentRangeEnd w:id="114"/>
        <w:r w:rsidR="005B1C29" w:rsidDel="0084653A">
          <w:rPr>
            <w:rStyle w:val="a8"/>
          </w:rPr>
          <w:commentReference w:id="114"/>
        </w:r>
      </w:del>
    </w:p>
    <w:p w14:paraId="368F9140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(互动按钮): 【好的】</w:t>
      </w:r>
    </w:p>
    <w:p w14:paraId="3CC41F5D" w14:textId="77777777" w:rsidR="007D7F29" w:rsidRDefault="007D7F29">
      <w:pPr>
        <w:ind w:firstLine="420"/>
        <w:rPr>
          <w:rFonts w:ascii="等线" w:eastAsia="等线" w:hAnsi="等线"/>
        </w:rPr>
      </w:pPr>
    </w:p>
    <w:p w14:paraId="4AF407D4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EDD3014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568A1D7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B9A6DC0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快</w:t>
      </w:r>
      <w:r>
        <w:rPr>
          <w:rFonts w:ascii="等线" w:eastAsia="等线" w:hAnsi="等线"/>
        </w:rPr>
        <w:t>看</w:t>
      </w:r>
      <w:r>
        <w:rPr>
          <w:rFonts w:ascii="等线" w:eastAsia="等线" w:hAnsi="等线" w:hint="eastAsia"/>
        </w:rPr>
        <w:t>！</w:t>
      </w:r>
    </w:p>
    <w:p w14:paraId="3E7125B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在</w:t>
      </w:r>
      <w:r>
        <w:rPr>
          <w:rFonts w:ascii="等线" w:eastAsia="等线" w:hAnsi="等线" w:hint="eastAsia"/>
        </w:rPr>
        <w:t>重整</w:t>
      </w:r>
      <w:r>
        <w:rPr>
          <w:rFonts w:ascii="等线" w:eastAsia="等线" w:hAnsi="等线"/>
        </w:rPr>
        <w:t>一新的星际空港基地</w:t>
      </w:r>
    </w:p>
    <w:p w14:paraId="15C06B1F" w14:textId="77777777" w:rsidR="007D7F29" w:rsidRDefault="0040205D">
      <w:pPr>
        <w:ind w:firstLine="420"/>
        <w:rPr>
          <w:ins w:id="124" w:author="a" w:date="2021-02-07T15:25:00Z"/>
          <w:rFonts w:ascii="等线" w:eastAsia="等线" w:hAnsi="等线"/>
        </w:rPr>
      </w:pPr>
      <w:r>
        <w:rPr>
          <w:rFonts w:ascii="等线" w:eastAsia="等线" w:hAnsi="等线"/>
        </w:rPr>
        <w:t>一</w:t>
      </w:r>
      <w:r>
        <w:rPr>
          <w:rFonts w:ascii="等线" w:eastAsia="等线" w:hAnsi="等线" w:hint="eastAsia"/>
        </w:rPr>
        <w:t>艘</w:t>
      </w:r>
      <w:r>
        <w:rPr>
          <w:rFonts w:ascii="等线" w:eastAsia="等线" w:hAnsi="等线"/>
        </w:rPr>
        <w:t>星际飞船已经矗立在发射架上</w:t>
      </w:r>
      <w:r>
        <w:rPr>
          <w:rFonts w:ascii="等线" w:eastAsia="等线" w:hAnsi="等线" w:hint="eastAsia"/>
        </w:rPr>
        <w:t>！</w:t>
      </w:r>
    </w:p>
    <w:p w14:paraId="5CA38570" w14:textId="77777777" w:rsidR="00B3532B" w:rsidRDefault="00B3532B">
      <w:pPr>
        <w:ind w:firstLine="420"/>
        <w:rPr>
          <w:rFonts w:ascii="等线" w:eastAsia="等线" w:hAnsi="等线"/>
        </w:rPr>
      </w:pPr>
    </w:p>
    <w:p w14:paraId="11DA39FD" w14:textId="0E275070" w:rsidR="007D7F29" w:rsidRDefault="00A056D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老顾</w:t>
      </w:r>
      <w:r w:rsidR="0040205D">
        <w:rPr>
          <w:rFonts w:ascii="等线" w:eastAsia="等线" w:hAnsi="等线"/>
        </w:rPr>
        <w:t>等人前来</w:t>
      </w:r>
      <w:r w:rsidR="0040205D">
        <w:rPr>
          <w:rFonts w:ascii="等线" w:eastAsia="等线" w:hAnsi="等线" w:hint="eastAsia"/>
        </w:rPr>
        <w:t>有话想对</w:t>
      </w:r>
      <w:del w:id="125" w:author="王 自飞" w:date="2021-02-06T22:41:00Z">
        <w:r w:rsidR="0040205D" w:rsidDel="00E7171B">
          <w:rPr>
            <w:rFonts w:ascii="等线" w:eastAsia="等线" w:hAnsi="等线" w:hint="eastAsia"/>
          </w:rPr>
          <w:delText>您</w:delText>
        </w:r>
      </w:del>
      <w:ins w:id="126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 w:rsidR="0040205D">
        <w:rPr>
          <w:rFonts w:ascii="等线" w:eastAsia="等线" w:hAnsi="等线" w:hint="eastAsia"/>
        </w:rPr>
        <w:t>说——</w:t>
      </w:r>
    </w:p>
    <w:p w14:paraId="7BEF5B73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289441FD" w14:textId="77777777" w:rsidR="007D7F29" w:rsidRDefault="007D7F29">
      <w:pPr>
        <w:ind w:firstLine="420"/>
        <w:rPr>
          <w:rFonts w:ascii="等线" w:eastAsia="等线" w:hAnsi="等线"/>
        </w:rPr>
      </w:pPr>
    </w:p>
    <w:p w14:paraId="5AB46073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4E4F7F0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r w:rsidR="00A056DD">
        <w:rPr>
          <w:rFonts w:ascii="等线" w:eastAsia="等线" w:hAnsi="等线" w:hint="eastAsia"/>
        </w:rPr>
        <w:t>老顾</w:t>
      </w:r>
      <w:r w:rsidR="003213E0">
        <w:rPr>
          <w:rFonts w:ascii="等线" w:eastAsia="等线" w:hAnsi="等线" w:hint="eastAsia"/>
        </w:rPr>
        <w:t>（高兴）</w:t>
      </w:r>
    </w:p>
    <w:p w14:paraId="6F089C0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91D555E" w14:textId="6BFA0C2C" w:rsidR="00E75023" w:rsidRDefault="0040205D">
      <w:pPr>
        <w:ind w:firstLine="420"/>
        <w:rPr>
          <w:ins w:id="127" w:author="王 自飞" w:date="2021-02-06T22:59:00Z"/>
          <w:rFonts w:ascii="等线" w:eastAsia="等线" w:hAnsi="等线"/>
        </w:rPr>
      </w:pPr>
      <w:del w:id="128" w:author="a" w:date="2021-02-07T15:46:00Z">
        <w:r w:rsidDel="00D63909">
          <w:rPr>
            <w:rFonts w:ascii="等线" w:eastAsia="等线" w:hAnsi="等线" w:hint="eastAsia"/>
          </w:rPr>
          <w:delText>尊敬的使者</w:delText>
        </w:r>
      </w:del>
      <w:ins w:id="129" w:author="a" w:date="2021-02-07T15:46:00Z">
        <w:r w:rsidR="00D63909">
          <w:rPr>
            <w:rFonts w:ascii="等线" w:eastAsia="等线" w:hAnsi="等线" w:hint="eastAsia"/>
          </w:rPr>
          <w:t>使者</w:t>
        </w:r>
      </w:ins>
      <w:del w:id="130" w:author="王 自飞" w:date="2021-02-06T23:00:00Z">
        <w:r w:rsidDel="00E75023">
          <w:rPr>
            <w:rFonts w:ascii="等线" w:eastAsia="等线" w:hAnsi="等线" w:hint="eastAsia"/>
          </w:rPr>
          <w:delText>，</w:delText>
        </w:r>
      </w:del>
      <w:r>
        <w:rPr>
          <w:rFonts w:ascii="等线" w:eastAsia="等线" w:hAnsi="等线" w:hint="eastAsia"/>
        </w:rPr>
        <w:t>在</w:t>
      </w:r>
      <w:del w:id="131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32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的帮助下</w:t>
      </w:r>
      <w:del w:id="133" w:author="王 自飞" w:date="2021-02-06T22:59:00Z">
        <w:r w:rsidDel="00E75023">
          <w:rPr>
            <w:rFonts w:ascii="等线" w:eastAsia="等线" w:hAnsi="等线" w:hint="eastAsia"/>
          </w:rPr>
          <w:delText>，</w:delText>
        </w:r>
      </w:del>
    </w:p>
    <w:p w14:paraId="3E4A8936" w14:textId="77777777" w:rsidR="00E75023" w:rsidRDefault="0040205D">
      <w:pPr>
        <w:ind w:firstLine="420"/>
        <w:rPr>
          <w:ins w:id="134" w:author="王 自飞" w:date="2021-02-06T22:59:00Z"/>
          <w:rFonts w:ascii="等线" w:eastAsia="等线" w:hAnsi="等线"/>
        </w:rPr>
      </w:pPr>
      <w:r>
        <w:rPr>
          <w:rFonts w:ascii="等线" w:eastAsia="等线" w:hAnsi="等线" w:hint="eastAsia"/>
        </w:rPr>
        <w:t>我们很多人已经开始戒烟</w:t>
      </w:r>
      <w:del w:id="135" w:author="王 自飞" w:date="2021-02-06T22:59:00Z">
        <w:r w:rsidDel="00E75023">
          <w:rPr>
            <w:rFonts w:ascii="等线" w:eastAsia="等线" w:hAnsi="等线" w:hint="eastAsia"/>
          </w:rPr>
          <w:delText>，</w:delText>
        </w:r>
      </w:del>
    </w:p>
    <w:p w14:paraId="1927D1FC" w14:textId="77777777" w:rsidR="00E75023" w:rsidRDefault="0040205D">
      <w:pPr>
        <w:ind w:firstLine="420"/>
        <w:rPr>
          <w:ins w:id="136" w:author="王 自飞" w:date="2021-02-06T23:00:00Z"/>
          <w:rFonts w:ascii="等线" w:eastAsia="等线" w:hAnsi="等线"/>
        </w:rPr>
      </w:pPr>
      <w:r>
        <w:rPr>
          <w:rFonts w:ascii="等线" w:eastAsia="等线" w:hAnsi="等线" w:hint="eastAsia"/>
        </w:rPr>
        <w:t>健康有序的社会风气</w:t>
      </w:r>
      <w:ins w:id="137" w:author="王 自飞" w:date="2021-02-06T22:59:00Z">
        <w:r w:rsidR="00E75023">
          <w:rPr>
            <w:rFonts w:ascii="等线" w:eastAsia="等线" w:hAnsi="等线" w:hint="eastAsia"/>
          </w:rPr>
          <w:t>正在</w:t>
        </w:r>
      </w:ins>
      <w:del w:id="138" w:author="王 自飞" w:date="2021-02-06T22:59:00Z">
        <w:r w:rsidDel="00E75023">
          <w:rPr>
            <w:rFonts w:ascii="等线" w:eastAsia="等线" w:hAnsi="等线" w:hint="eastAsia"/>
          </w:rPr>
          <w:delText>得以</w:delText>
        </w:r>
      </w:del>
      <w:r>
        <w:rPr>
          <w:rFonts w:ascii="等线" w:eastAsia="等线" w:hAnsi="等线" w:hint="eastAsia"/>
        </w:rPr>
        <w:t>恢复</w:t>
      </w:r>
      <w:del w:id="139" w:author="王 自飞" w:date="2021-02-06T23:00:00Z">
        <w:r w:rsidDel="00E75023">
          <w:rPr>
            <w:rFonts w:ascii="等线" w:eastAsia="等线" w:hAnsi="等线" w:hint="eastAsia"/>
          </w:rPr>
          <w:delText>，</w:delText>
        </w:r>
      </w:del>
    </w:p>
    <w:p w14:paraId="3857DE8A" w14:textId="21FD9AC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星际空港也</w:t>
      </w:r>
      <w:ins w:id="140" w:author="王 自飞" w:date="2021-02-06T22:59:00Z">
        <w:r w:rsidR="00E75023">
          <w:rPr>
            <w:rFonts w:ascii="等线" w:eastAsia="等线" w:hAnsi="等线" w:hint="eastAsia"/>
          </w:rPr>
          <w:t>已</w:t>
        </w:r>
      </w:ins>
      <w:r>
        <w:rPr>
          <w:rFonts w:ascii="等线" w:eastAsia="等线" w:hAnsi="等线" w:hint="eastAsia"/>
        </w:rPr>
        <w:t>重建完毕。</w:t>
      </w:r>
    </w:p>
    <w:p w14:paraId="1FCCAE95" w14:textId="77777777" w:rsidR="00E75023" w:rsidRDefault="0040205D">
      <w:pPr>
        <w:ind w:firstLine="420"/>
        <w:rPr>
          <w:ins w:id="141" w:author="王 自飞" w:date="2021-02-06T23:00:00Z"/>
          <w:rFonts w:ascii="等线" w:eastAsia="等线" w:hAnsi="等线"/>
        </w:rPr>
      </w:pPr>
      <w:r>
        <w:rPr>
          <w:rFonts w:ascii="等线" w:eastAsia="等线" w:hAnsi="等线" w:hint="eastAsia"/>
        </w:rPr>
        <w:t>是</w:t>
      </w:r>
      <w:del w:id="142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43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拯救了我们的星球！</w:t>
      </w:r>
    </w:p>
    <w:p w14:paraId="1E012DF9" w14:textId="11630BE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请接受我们诚挚的谢意！</w:t>
      </w:r>
    </w:p>
    <w:p w14:paraId="2E4D7B21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6D797A60" w14:textId="77777777" w:rsidR="007D7F29" w:rsidRDefault="007D7F29">
      <w:pPr>
        <w:ind w:firstLine="420"/>
        <w:rPr>
          <w:rFonts w:ascii="等线" w:eastAsia="等线" w:hAnsi="等线"/>
        </w:rPr>
      </w:pPr>
    </w:p>
    <w:p w14:paraId="6858A976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C6A05F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（头像）：艾丽莎</w:t>
      </w:r>
      <w:r w:rsidR="003213E0">
        <w:rPr>
          <w:rFonts w:ascii="等线" w:eastAsia="等线" w:hAnsi="等线" w:hint="eastAsia"/>
        </w:rPr>
        <w:t>（高兴）</w:t>
      </w:r>
    </w:p>
    <w:p w14:paraId="7A74608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A61AE41" w14:textId="228238DC" w:rsidR="00E75023" w:rsidRDefault="0040205D">
      <w:pPr>
        <w:ind w:firstLine="420"/>
        <w:rPr>
          <w:ins w:id="144" w:author="王 自飞" w:date="2021-02-06T23:00:00Z"/>
          <w:rFonts w:ascii="等线" w:eastAsia="等线" w:hAnsi="等线"/>
        </w:rPr>
      </w:pPr>
      <w:del w:id="145" w:author="王 自飞" w:date="2021-02-06T23:00:00Z">
        <w:r w:rsidDel="00E75023">
          <w:rPr>
            <w:rFonts w:ascii="等线" w:eastAsia="等线" w:hAnsi="等线" w:hint="eastAsia"/>
          </w:rPr>
          <w:delText>亲爱的使者先生，</w:delText>
        </w:r>
      </w:del>
      <w:r>
        <w:rPr>
          <w:rFonts w:ascii="等线" w:eastAsia="等线" w:hAnsi="等线" w:hint="eastAsia"/>
        </w:rPr>
        <w:t>是</w:t>
      </w:r>
      <w:del w:id="146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47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的耐心引导</w:t>
      </w:r>
      <w:del w:id="148" w:author="王 自飞" w:date="2021-02-06T23:00:00Z">
        <w:r w:rsidDel="00E75023">
          <w:rPr>
            <w:rFonts w:ascii="等线" w:eastAsia="等线" w:hAnsi="等线" w:hint="eastAsia"/>
          </w:rPr>
          <w:delText>，</w:delText>
        </w:r>
      </w:del>
      <w:ins w:id="149" w:author="王 自飞" w:date="2021-02-06T23:00:00Z">
        <w:r w:rsidR="00E75023">
          <w:rPr>
            <w:rFonts w:ascii="等线" w:eastAsia="等线" w:hAnsi="等线" w:hint="eastAsia"/>
          </w:rPr>
          <w:t>，</w:t>
        </w:r>
      </w:ins>
    </w:p>
    <w:p w14:paraId="50E782A9" w14:textId="77777777" w:rsidR="00E75023" w:rsidRDefault="0040205D">
      <w:pPr>
        <w:ind w:firstLine="420"/>
        <w:rPr>
          <w:ins w:id="150" w:author="王 自飞" w:date="2021-02-06T23:00:00Z"/>
          <w:rFonts w:ascii="等线" w:eastAsia="等线" w:hAnsi="等线"/>
        </w:rPr>
      </w:pPr>
      <w:r>
        <w:rPr>
          <w:rFonts w:ascii="等线" w:eastAsia="等线" w:hAnsi="等线" w:hint="eastAsia"/>
        </w:rPr>
        <w:t>让我学习到了丰富的戒烟知识</w:t>
      </w:r>
      <w:del w:id="151" w:author="王 自飞" w:date="2021-02-06T23:00:00Z">
        <w:r w:rsidDel="00E75023">
          <w:rPr>
            <w:rFonts w:ascii="等线" w:eastAsia="等线" w:hAnsi="等线" w:hint="eastAsia"/>
          </w:rPr>
          <w:delText>，</w:delText>
        </w:r>
      </w:del>
      <w:ins w:id="152" w:author="王 自飞" w:date="2021-02-06T23:00:00Z">
        <w:r w:rsidR="00E75023">
          <w:rPr>
            <w:rFonts w:ascii="等线" w:eastAsia="等线" w:hAnsi="等线" w:hint="eastAsia"/>
          </w:rPr>
          <w:t>。</w:t>
        </w:r>
      </w:ins>
    </w:p>
    <w:p w14:paraId="5DA7D58F" w14:textId="30809BD8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谢谢</w:t>
      </w:r>
      <w:del w:id="153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54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！</w:t>
      </w:r>
    </w:p>
    <w:p w14:paraId="0AB8C9E9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6E26A5E4" w14:textId="77777777" w:rsidR="007D7F29" w:rsidRDefault="007D7F29">
      <w:pPr>
        <w:ind w:firstLine="420"/>
        <w:rPr>
          <w:rFonts w:ascii="等线" w:eastAsia="等线" w:hAnsi="等线"/>
        </w:rPr>
      </w:pPr>
    </w:p>
    <w:p w14:paraId="5BB70926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对话文案 (P</w:t>
      </w:r>
      <w:r>
        <w:rPr>
          <w:rFonts w:ascii="等线" w:eastAsia="等线" w:hAnsi="等线"/>
          <w:b/>
          <w:bCs/>
          <w:i/>
          <w:iCs/>
        </w:rPr>
        <w:t>13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7E6D13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3213E0">
        <w:rPr>
          <w:rFonts w:ascii="等线" w:eastAsia="等线" w:hAnsi="等线" w:hint="eastAsia"/>
        </w:rPr>
        <w:t>（高兴）</w:t>
      </w:r>
    </w:p>
    <w:p w14:paraId="0CF61A9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A313179" w14:textId="2B03B083" w:rsidR="00E75023" w:rsidRDefault="0040205D">
      <w:pPr>
        <w:ind w:firstLine="420"/>
        <w:rPr>
          <w:ins w:id="155" w:author="王 自飞" w:date="2021-02-06T23:01:00Z"/>
          <w:rFonts w:ascii="等线" w:eastAsia="等线" w:hAnsi="等线"/>
        </w:rPr>
      </w:pPr>
      <w:r>
        <w:rPr>
          <w:rFonts w:ascii="等线" w:eastAsia="等线" w:hAnsi="等线" w:hint="eastAsia"/>
        </w:rPr>
        <w:t>现在，我的健康正在恢复</w:t>
      </w:r>
      <w:del w:id="156" w:author="王 自飞" w:date="2021-02-06T23:01:00Z">
        <w:r w:rsidDel="00E75023">
          <w:rPr>
            <w:rFonts w:ascii="等线" w:eastAsia="等线" w:hAnsi="等线" w:hint="eastAsia"/>
          </w:rPr>
          <w:delText>，</w:delText>
        </w:r>
      </w:del>
      <w:ins w:id="157" w:author="王 自飞" w:date="2021-02-06T23:01:00Z">
        <w:r w:rsidR="00E75023">
          <w:rPr>
            <w:rFonts w:ascii="等线" w:eastAsia="等线" w:hAnsi="等线" w:hint="eastAsia"/>
          </w:rPr>
          <w:t>，</w:t>
        </w:r>
      </w:ins>
    </w:p>
    <w:p w14:paraId="167732D8" w14:textId="77777777" w:rsidR="00E75023" w:rsidRDefault="0040205D">
      <w:pPr>
        <w:ind w:firstLine="420"/>
        <w:rPr>
          <w:ins w:id="158" w:author="王 自飞" w:date="2021-02-06T23:01:00Z"/>
          <w:rFonts w:ascii="等线" w:eastAsia="等线" w:hAnsi="等线"/>
        </w:rPr>
      </w:pPr>
      <w:r>
        <w:rPr>
          <w:rFonts w:ascii="等线" w:eastAsia="等线" w:hAnsi="等线" w:hint="eastAsia"/>
        </w:rPr>
        <w:t>我和家人的关系也变得融洽</w:t>
      </w:r>
      <w:del w:id="159" w:author="王 自飞" w:date="2021-02-06T23:01:00Z">
        <w:r w:rsidDel="00E75023">
          <w:rPr>
            <w:rFonts w:ascii="等线" w:eastAsia="等线" w:hAnsi="等线" w:hint="eastAsia"/>
          </w:rPr>
          <w:delText>，</w:delText>
        </w:r>
      </w:del>
      <w:ins w:id="160" w:author="王 自飞" w:date="2021-02-06T23:01:00Z">
        <w:r w:rsidR="00E75023">
          <w:rPr>
            <w:rFonts w:ascii="等线" w:eastAsia="等线" w:hAnsi="等线" w:hint="eastAsia"/>
          </w:rPr>
          <w:t>。</w:t>
        </w:r>
      </w:ins>
    </w:p>
    <w:p w14:paraId="58667E8C" w14:textId="479767D5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谢谢</w:t>
      </w:r>
      <w:del w:id="161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62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的帮助！</w:t>
      </w:r>
    </w:p>
    <w:p w14:paraId="6F11B871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5DDC35C" w14:textId="77777777" w:rsidR="007D7F29" w:rsidRDefault="007D7F29">
      <w:pPr>
        <w:ind w:firstLine="420"/>
        <w:rPr>
          <w:rFonts w:ascii="等线" w:eastAsia="等线" w:hAnsi="等线"/>
        </w:rPr>
      </w:pPr>
    </w:p>
    <w:p w14:paraId="779C6115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5455977" w14:textId="76B2A988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63" w:author="王 自飞" w:date="2021-02-06T22:38:00Z">
        <w:r w:rsidR="00A056DD" w:rsidDel="00924C27">
          <w:rPr>
            <w:rFonts w:ascii="等线" w:eastAsia="等线" w:hAnsi="等线" w:hint="eastAsia"/>
          </w:rPr>
          <w:delText>李阳宏</w:delText>
        </w:r>
      </w:del>
      <w:ins w:id="164" w:author="王 自飞" w:date="2021-02-06T22:38:00Z">
        <w:r w:rsidR="00924C27">
          <w:rPr>
            <w:rFonts w:ascii="等线" w:eastAsia="等线" w:hAnsi="等线" w:hint="eastAsia"/>
          </w:rPr>
          <w:t>李伟</w:t>
        </w:r>
      </w:ins>
      <w:r w:rsidR="003213E0">
        <w:rPr>
          <w:rFonts w:ascii="等线" w:eastAsia="等线" w:hAnsi="等线" w:hint="eastAsia"/>
        </w:rPr>
        <w:t>（高兴）</w:t>
      </w:r>
    </w:p>
    <w:p w14:paraId="1086075F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D6B3B05" w14:textId="35C3E3CB" w:rsidR="00E75023" w:rsidRDefault="0040205D">
      <w:pPr>
        <w:ind w:firstLine="420"/>
        <w:rPr>
          <w:ins w:id="165" w:author="王 自飞" w:date="2021-02-06T23:01:00Z"/>
          <w:rFonts w:ascii="等线" w:eastAsia="等线" w:hAnsi="等线"/>
        </w:rPr>
      </w:pPr>
      <w:r>
        <w:rPr>
          <w:rFonts w:ascii="等线" w:eastAsia="等线" w:hAnsi="等线" w:hint="eastAsia"/>
        </w:rPr>
        <w:t>“美好的明天”运动将不负</w:t>
      </w:r>
      <w:del w:id="166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67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的期望</w:t>
      </w:r>
      <w:del w:id="168" w:author="王 自飞" w:date="2021-02-06T23:01:00Z">
        <w:r w:rsidDel="00E75023">
          <w:rPr>
            <w:rFonts w:ascii="等线" w:eastAsia="等线" w:hAnsi="等线" w:hint="eastAsia"/>
          </w:rPr>
          <w:delText>，</w:delText>
        </w:r>
      </w:del>
    </w:p>
    <w:p w14:paraId="1527DE94" w14:textId="661AB2FD" w:rsidR="00E75023" w:rsidRDefault="0040205D">
      <w:pPr>
        <w:ind w:firstLine="420"/>
        <w:rPr>
          <w:ins w:id="169" w:author="王 自飞" w:date="2021-02-06T23:01:00Z"/>
          <w:rFonts w:ascii="等线" w:eastAsia="等线" w:hAnsi="等线"/>
        </w:rPr>
      </w:pPr>
      <w:r>
        <w:rPr>
          <w:rFonts w:ascii="等线" w:eastAsia="等线" w:hAnsi="等线" w:hint="eastAsia"/>
        </w:rPr>
        <w:t>为K114星球的未来继续努力</w:t>
      </w:r>
      <w:moveToRangeStart w:id="170" w:author="a" w:date="2021-02-07T15:47:00Z" w:name="move63605249"/>
      <w:moveTo w:id="171" w:author="a" w:date="2021-02-07T15:47:00Z">
        <w:r w:rsidR="00D63909">
          <w:rPr>
            <w:rFonts w:ascii="等线" w:eastAsia="等线" w:hAnsi="等线" w:hint="eastAsia"/>
          </w:rPr>
          <w:t>！</w:t>
        </w:r>
      </w:moveTo>
      <w:moveToRangeEnd w:id="170"/>
    </w:p>
    <w:p w14:paraId="00D57286" w14:textId="4D26D734" w:rsidR="007D7F29" w:rsidRDefault="0040205D">
      <w:pPr>
        <w:ind w:firstLine="420"/>
        <w:rPr>
          <w:rFonts w:ascii="等线" w:eastAsia="等线" w:hAnsi="等线"/>
        </w:rPr>
      </w:pPr>
      <w:moveFromRangeStart w:id="172" w:author="a" w:date="2021-02-07T15:47:00Z" w:name="move63605249"/>
      <w:moveFrom w:id="173" w:author="a" w:date="2021-02-07T15:47:00Z">
        <w:r w:rsidDel="00D63909">
          <w:rPr>
            <w:rFonts w:ascii="等线" w:eastAsia="等线" w:hAnsi="等线" w:hint="eastAsia"/>
          </w:rPr>
          <w:t>！</w:t>
        </w:r>
      </w:moveFrom>
      <w:moveFromRangeEnd w:id="172"/>
      <w:r>
        <w:rPr>
          <w:rFonts w:ascii="等线" w:eastAsia="等线" w:hAnsi="等线" w:hint="eastAsia"/>
        </w:rPr>
        <w:t>向</w:t>
      </w:r>
      <w:del w:id="174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75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致敬！</w:t>
      </w:r>
    </w:p>
    <w:p w14:paraId="17973C33" w14:textId="77777777" w:rsidR="003213E0" w:rsidRDefault="003213E0" w:rsidP="003213E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FED28E0" w14:textId="77777777" w:rsidR="007D7F29" w:rsidRDefault="007D7F29">
      <w:pPr>
        <w:ind w:firstLine="420"/>
        <w:rPr>
          <w:rFonts w:ascii="等线" w:eastAsia="等线" w:hAnsi="等线"/>
        </w:rPr>
      </w:pPr>
    </w:p>
    <w:p w14:paraId="6845EF21" w14:textId="77777777" w:rsidR="007D7F29" w:rsidRDefault="0040205D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DF3ADB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685B92FA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C2270B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其实，我更应该感谢大家！</w:t>
      </w:r>
    </w:p>
    <w:p w14:paraId="1140F278" w14:textId="77777777" w:rsidR="00CB32D4" w:rsidRDefault="0040205D">
      <w:pPr>
        <w:ind w:firstLine="420"/>
        <w:rPr>
          <w:ins w:id="176" w:author="王 自飞" w:date="2021-02-06T23:02:00Z"/>
          <w:rFonts w:ascii="等线" w:eastAsia="等线" w:hAnsi="等线"/>
        </w:rPr>
      </w:pPr>
      <w:r>
        <w:rPr>
          <w:rFonts w:ascii="等线" w:eastAsia="等线" w:hAnsi="等线" w:hint="eastAsia"/>
        </w:rPr>
        <w:t>因为在帮助你们的过程中，</w:t>
      </w:r>
    </w:p>
    <w:p w14:paraId="11EDC129" w14:textId="77777777" w:rsidR="00CB32D4" w:rsidRDefault="0040205D">
      <w:pPr>
        <w:ind w:firstLine="420"/>
        <w:rPr>
          <w:ins w:id="177" w:author="王 自飞" w:date="2021-02-06T23:02:00Z"/>
          <w:rFonts w:ascii="等线" w:eastAsia="等线" w:hAnsi="等线"/>
        </w:rPr>
      </w:pPr>
      <w:r>
        <w:rPr>
          <w:rFonts w:ascii="等线" w:eastAsia="等线" w:hAnsi="等线" w:hint="eastAsia"/>
        </w:rPr>
        <w:t>我也重新认识了自己，</w:t>
      </w:r>
    </w:p>
    <w:p w14:paraId="7049F10B" w14:textId="03A2A703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对自己的吸烟行为有了深刻的反思。</w:t>
      </w:r>
    </w:p>
    <w:p w14:paraId="5FB11C6B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我从你们身上学到了更多！</w:t>
      </w:r>
    </w:p>
    <w:p w14:paraId="289C2497" w14:textId="77777777" w:rsidR="005F2E5E" w:rsidRDefault="005F2E5E" w:rsidP="005F2E5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09348808" w14:textId="77777777" w:rsidR="007D7F29" w:rsidRDefault="007D7F29">
      <w:pPr>
        <w:ind w:firstLine="420"/>
        <w:rPr>
          <w:rFonts w:ascii="等线" w:eastAsia="等线" w:hAnsi="等线"/>
        </w:rPr>
      </w:pPr>
    </w:p>
    <w:p w14:paraId="3F533FD9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/>
          <w:b/>
          <w:i/>
        </w:rPr>
        <w:t>引导文案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P16</w:t>
      </w:r>
      <w:r>
        <w:rPr>
          <w:rFonts w:ascii="等线" w:eastAsia="等线" w:hAnsi="等线" w:hint="eastAsia"/>
          <w:b/>
          <w:i/>
        </w:rPr>
        <w:t>）</w:t>
      </w:r>
    </w:p>
    <w:p w14:paraId="07DE69FD" w14:textId="77777777" w:rsidR="00CB32D4" w:rsidRDefault="0040205D">
      <w:pPr>
        <w:ind w:firstLine="420"/>
        <w:rPr>
          <w:ins w:id="178" w:author="王 自飞" w:date="2021-02-06T23:02:00Z"/>
          <w:rFonts w:ascii="等线" w:eastAsia="等线" w:hAnsi="等线"/>
        </w:rPr>
      </w:pPr>
      <w:r>
        <w:rPr>
          <w:rFonts w:ascii="等线" w:eastAsia="等线" w:hAnsi="等线" w:hint="eastAsia"/>
        </w:rPr>
        <w:t>在崭新的星际空港</w:t>
      </w:r>
      <w:del w:id="179" w:author="王 自飞" w:date="2021-02-06T23:02:00Z">
        <w:r w:rsidDel="00CB32D4">
          <w:rPr>
            <w:rFonts w:ascii="等线" w:eastAsia="等线" w:hAnsi="等线" w:hint="eastAsia"/>
          </w:rPr>
          <w:delText>，</w:delText>
        </w:r>
      </w:del>
    </w:p>
    <w:p w14:paraId="77C5305C" w14:textId="4A2BA825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第一艘货运飞船发射进入倒计时。</w:t>
      </w:r>
    </w:p>
    <w:p w14:paraId="62DD3307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它预示着K114星球将会重新走向繁荣！</w:t>
      </w:r>
    </w:p>
    <w:p w14:paraId="5AFB8C40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5，4，3，2，1，点火！</w:t>
      </w:r>
    </w:p>
    <w:p w14:paraId="7F4064FD" w14:textId="77777777" w:rsidR="007D7F29" w:rsidRDefault="007D7F29">
      <w:pPr>
        <w:ind w:firstLine="420"/>
        <w:rPr>
          <w:rFonts w:ascii="等线" w:eastAsia="等线" w:hAnsi="等线"/>
        </w:rPr>
      </w:pPr>
    </w:p>
    <w:p w14:paraId="646F33C5" w14:textId="77777777" w:rsidR="007D7F29" w:rsidRDefault="0040205D">
      <w:pPr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  <w:highlight w:val="cyan"/>
        </w:rPr>
        <w:t>（</w:t>
      </w:r>
      <w:r>
        <w:rPr>
          <w:rFonts w:ascii="等线" w:eastAsia="等线" w:hAnsi="等线"/>
          <w:b/>
          <w:highlight w:val="cyan"/>
        </w:rPr>
        <w:t>IF</w:t>
      </w:r>
      <w:r>
        <w:rPr>
          <w:rFonts w:ascii="等线" w:eastAsia="等线" w:hAnsi="等线" w:hint="eastAsia"/>
          <w:b/>
          <w:highlight w:val="cyan"/>
        </w:rPr>
        <w:t>：</w:t>
      </w:r>
      <w:r>
        <w:rPr>
          <w:rFonts w:ascii="等线" w:eastAsia="等线" w:hAnsi="等线"/>
          <w:b/>
          <w:highlight w:val="cyan"/>
        </w:rPr>
        <w:t>所有道具收集完毕</w:t>
      </w:r>
      <w:r>
        <w:rPr>
          <w:rFonts w:ascii="等线" w:eastAsia="等线" w:hAnsi="等线" w:hint="eastAsia"/>
          <w:b/>
          <w:highlight w:val="cyan"/>
        </w:rPr>
        <w:t>，且</w:t>
      </w:r>
      <w:r>
        <w:rPr>
          <w:rFonts w:ascii="等线" w:eastAsia="等线" w:hAnsi="等线"/>
          <w:b/>
          <w:highlight w:val="cyan"/>
        </w:rPr>
        <w:t>两次JUSTONE实验</w:t>
      </w:r>
      <w:r>
        <w:rPr>
          <w:rFonts w:ascii="等线" w:eastAsia="等线" w:hAnsi="等线" w:hint="eastAsia"/>
          <w:b/>
          <w:highlight w:val="cyan"/>
        </w:rPr>
        <w:t>至少完成一次）</w:t>
      </w:r>
    </w:p>
    <w:p w14:paraId="19220222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（过渡动画：</w:t>
      </w:r>
      <w:r>
        <w:rPr>
          <w:rFonts w:ascii="等线" w:eastAsia="等线" w:hAnsi="等线"/>
        </w:rPr>
        <w:t>飞船发射升空</w:t>
      </w:r>
      <w:r>
        <w:rPr>
          <w:rFonts w:ascii="等线" w:eastAsia="等线" w:hAnsi="等线" w:hint="eastAsia"/>
        </w:rPr>
        <w:t>）</w:t>
      </w:r>
    </w:p>
    <w:p w14:paraId="48B8859A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17</w:t>
      </w:r>
      <w:r>
        <w:rPr>
          <w:rFonts w:ascii="等线" w:eastAsia="等线" w:hAnsi="等线" w:hint="eastAsia"/>
          <w:b/>
          <w:i/>
        </w:rPr>
        <w:t>）</w:t>
      </w:r>
    </w:p>
    <w:p w14:paraId="69EA481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飞船顺利发射升空！</w:t>
      </w:r>
    </w:p>
    <w:p w14:paraId="5BDBE6A7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星际委员会宣布：</w:t>
      </w:r>
    </w:p>
    <w:p w14:paraId="1E2C882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K114星球的星际航运枢纽地位重新恢复</w:t>
      </w:r>
    </w:p>
    <w:p w14:paraId="2D6F56A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“拯救者计划”圆满完成！</w:t>
      </w:r>
    </w:p>
    <w:p w14:paraId="235CC18E" w14:textId="77777777" w:rsidR="007D7F29" w:rsidRDefault="007D7F29">
      <w:pPr>
        <w:ind w:firstLine="420"/>
        <w:rPr>
          <w:rFonts w:ascii="等线" w:eastAsia="等线" w:hAnsi="等线"/>
        </w:rPr>
      </w:pPr>
    </w:p>
    <w:p w14:paraId="387A197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过渡动画</w:t>
      </w:r>
      <w:r>
        <w:rPr>
          <w:rFonts w:ascii="等线" w:eastAsia="等线" w:hAnsi="等线" w:hint="eastAsia"/>
        </w:rPr>
        <w:t>：烟魔的形象浮现出来）</w:t>
      </w:r>
    </w:p>
    <w:p w14:paraId="3F308D07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P18</w:t>
      </w:r>
      <w:r>
        <w:rPr>
          <w:rFonts w:ascii="等线" w:eastAsia="等线" w:hAnsi="等线" w:hint="eastAsia"/>
          <w:b/>
          <w:i/>
        </w:rPr>
        <w:t>）</w:t>
      </w:r>
    </w:p>
    <w:p w14:paraId="449F1D5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（头像）：烟魔</w:t>
      </w:r>
    </w:p>
    <w:p w14:paraId="273627C4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正文</w:t>
      </w:r>
      <w:r>
        <w:rPr>
          <w:rFonts w:ascii="等线" w:eastAsia="等线" w:hAnsi="等线" w:hint="eastAsia"/>
        </w:rPr>
        <w:t>）：</w:t>
      </w:r>
    </w:p>
    <w:p w14:paraId="63A05FC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可恶！可恶！</w:t>
      </w:r>
    </w:p>
    <w:p w14:paraId="36C44F37" w14:textId="77777777" w:rsidR="00CB32D4" w:rsidRDefault="0040205D">
      <w:pPr>
        <w:ind w:firstLine="420"/>
        <w:rPr>
          <w:ins w:id="180" w:author="王 自飞" w:date="2021-02-06T23:02:00Z"/>
          <w:rFonts w:ascii="等线" w:eastAsia="等线" w:hAnsi="等线"/>
        </w:rPr>
      </w:pPr>
      <w:r>
        <w:rPr>
          <w:rFonts w:ascii="等线" w:eastAsia="等线" w:hAnsi="等线" w:hint="eastAsia"/>
        </w:rPr>
        <w:t>我不断地诱导人们吸烟，</w:t>
      </w:r>
    </w:p>
    <w:p w14:paraId="74415A1C" w14:textId="77777777" w:rsidR="00CB32D4" w:rsidRDefault="0040205D">
      <w:pPr>
        <w:ind w:firstLine="420"/>
        <w:rPr>
          <w:ins w:id="181" w:author="王 自飞" w:date="2021-02-06T23:02:00Z"/>
          <w:rFonts w:ascii="等线" w:eastAsia="等线" w:hAnsi="等线"/>
        </w:rPr>
      </w:pPr>
      <w:r>
        <w:rPr>
          <w:rFonts w:ascii="等线" w:eastAsia="等线" w:hAnsi="等线" w:hint="eastAsia"/>
        </w:rPr>
        <w:t>削弱人们戒烟的意志，</w:t>
      </w:r>
    </w:p>
    <w:p w14:paraId="1A86F30B" w14:textId="241FD52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没想到最终还是失败了！</w:t>
      </w:r>
    </w:p>
    <w:p w14:paraId="4626A4BE" w14:textId="77777777" w:rsidR="001C7A59" w:rsidRDefault="001C7A59" w:rsidP="001C7A5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538AEC42" w14:textId="77777777" w:rsidR="007D7F29" w:rsidRDefault="007D7F29">
      <w:pPr>
        <w:ind w:firstLine="420"/>
        <w:rPr>
          <w:rFonts w:ascii="等线" w:eastAsia="等线" w:hAnsi="等线"/>
        </w:rPr>
      </w:pPr>
    </w:p>
    <w:p w14:paraId="139674A6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P19</w:t>
      </w:r>
      <w:r>
        <w:rPr>
          <w:rFonts w:ascii="等线" w:eastAsia="等线" w:hAnsi="等线" w:hint="eastAsia"/>
          <w:b/>
          <w:i/>
        </w:rPr>
        <w:t>）</w:t>
      </w:r>
    </w:p>
    <w:p w14:paraId="0E05C18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0DDDF485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正文</w:t>
      </w:r>
      <w:r>
        <w:rPr>
          <w:rFonts w:ascii="等线" w:eastAsia="等线" w:hAnsi="等线" w:hint="eastAsia"/>
        </w:rPr>
        <w:t>）：</w:t>
      </w:r>
    </w:p>
    <w:p w14:paraId="2B797DC3" w14:textId="77777777" w:rsidR="00CB32D4" w:rsidRDefault="0040205D">
      <w:pPr>
        <w:ind w:firstLine="420"/>
        <w:rPr>
          <w:ins w:id="182" w:author="王 自飞" w:date="2021-02-06T23:02:00Z"/>
          <w:rFonts w:ascii="等线" w:eastAsia="等线" w:hAnsi="等线"/>
        </w:rPr>
      </w:pPr>
      <w:r>
        <w:rPr>
          <w:rFonts w:ascii="等线" w:eastAsia="等线" w:hAnsi="等线" w:hint="eastAsia"/>
        </w:rPr>
        <w:t>烟魔！</w:t>
      </w:r>
    </w:p>
    <w:p w14:paraId="16FA46B2" w14:textId="1B4E5C59" w:rsidR="007D7F29" w:rsidRDefault="0040205D">
      <w:pPr>
        <w:ind w:firstLine="420"/>
        <w:rPr>
          <w:rFonts w:ascii="等线" w:eastAsia="等线" w:hAnsi="等线"/>
        </w:rPr>
      </w:pPr>
      <w:del w:id="183" w:author="王 自飞" w:date="2021-02-06T23:03:00Z">
        <w:r w:rsidDel="00CB32D4">
          <w:rPr>
            <w:rFonts w:ascii="等线" w:eastAsia="等线" w:hAnsi="等线" w:hint="eastAsia"/>
          </w:rPr>
          <w:delText>K114</w:delText>
        </w:r>
      </w:del>
      <w:del w:id="184" w:author="王 自飞" w:date="2021-02-06T23:02:00Z">
        <w:r w:rsidDel="00CB32D4">
          <w:rPr>
            <w:rFonts w:ascii="等线" w:eastAsia="等线" w:hAnsi="等线" w:hint="eastAsia"/>
          </w:rPr>
          <w:delText>星球</w:delText>
        </w:r>
      </w:del>
      <w:ins w:id="185" w:author="王 自飞" w:date="2021-02-06T23:03:00Z">
        <w:r w:rsidR="00CB32D4">
          <w:rPr>
            <w:rFonts w:ascii="等线" w:eastAsia="等线" w:hAnsi="等线" w:hint="eastAsia"/>
          </w:rPr>
          <w:t>这里</w:t>
        </w:r>
      </w:ins>
      <w:r>
        <w:rPr>
          <w:rFonts w:ascii="等线" w:eastAsia="等线" w:hAnsi="等线" w:hint="eastAsia"/>
        </w:rPr>
        <w:t>的居民们已经恢复戒烟的信心。</w:t>
      </w:r>
    </w:p>
    <w:p w14:paraId="1A76CCDE" w14:textId="12E4130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这里</w:t>
      </w:r>
      <w:del w:id="186" w:author="王 自飞" w:date="2021-02-06T23:03:00Z">
        <w:r w:rsidDel="00CB32D4">
          <w:rPr>
            <w:rFonts w:ascii="等线" w:eastAsia="等线" w:hAnsi="等线" w:hint="eastAsia"/>
          </w:rPr>
          <w:delText>已经</w:delText>
        </w:r>
      </w:del>
      <w:ins w:id="187" w:author="王 自飞" w:date="2021-02-06T23:03:00Z">
        <w:r w:rsidR="00CB32D4">
          <w:rPr>
            <w:rFonts w:ascii="等线" w:eastAsia="等线" w:hAnsi="等线" w:hint="eastAsia"/>
          </w:rPr>
          <w:t>再也</w:t>
        </w:r>
      </w:ins>
      <w:r>
        <w:rPr>
          <w:rFonts w:ascii="等线" w:eastAsia="等线" w:hAnsi="等线"/>
        </w:rPr>
        <w:t>没有你的存身之地</w:t>
      </w:r>
      <w:ins w:id="188" w:author="王 自飞" w:date="2021-02-06T23:03:00Z">
        <w:r w:rsidR="00EA0A7A">
          <w:rPr>
            <w:rFonts w:ascii="等线" w:eastAsia="等线" w:hAnsi="等线" w:hint="eastAsia"/>
          </w:rPr>
          <w:t>了</w:t>
        </w:r>
      </w:ins>
      <w:r>
        <w:rPr>
          <w:rFonts w:ascii="等线" w:eastAsia="等线" w:hAnsi="等线" w:hint="eastAsia"/>
        </w:rPr>
        <w:t>！</w:t>
      </w:r>
    </w:p>
    <w:p w14:paraId="5A9E2EF2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你将被永久地驱逐！</w:t>
      </w:r>
    </w:p>
    <w:p w14:paraId="017BF301" w14:textId="77777777" w:rsidR="001C7A59" w:rsidRDefault="001C7A59" w:rsidP="001C7A5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0B260EDC" w14:textId="77777777" w:rsidR="007D7F29" w:rsidRDefault="007D7F29">
      <w:pPr>
        <w:ind w:firstLine="420"/>
        <w:rPr>
          <w:rFonts w:ascii="等线" w:eastAsia="等线" w:hAnsi="等线"/>
        </w:rPr>
      </w:pPr>
    </w:p>
    <w:p w14:paraId="4E14C8D1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P20</w:t>
      </w:r>
      <w:r>
        <w:rPr>
          <w:rFonts w:ascii="等线" w:eastAsia="等线" w:hAnsi="等线" w:hint="eastAsia"/>
          <w:b/>
          <w:i/>
        </w:rPr>
        <w:t>）</w:t>
      </w:r>
    </w:p>
    <w:p w14:paraId="0E68D66E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（头像）：烟魔</w:t>
      </w:r>
    </w:p>
    <w:p w14:paraId="66F6E352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正文</w:t>
      </w:r>
      <w:r>
        <w:rPr>
          <w:rFonts w:ascii="等线" w:eastAsia="等线" w:hAnsi="等线" w:hint="eastAsia"/>
        </w:rPr>
        <w:t>）：</w:t>
      </w:r>
    </w:p>
    <w:p w14:paraId="5F162BEF" w14:textId="77777777" w:rsidR="00EA0A7A" w:rsidRDefault="0040205D">
      <w:pPr>
        <w:ind w:firstLine="420"/>
        <w:rPr>
          <w:ins w:id="189" w:author="王 自飞" w:date="2021-02-06T23:03:00Z"/>
          <w:rFonts w:ascii="等线" w:eastAsia="等线" w:hAnsi="等线"/>
        </w:rPr>
      </w:pPr>
      <w:r>
        <w:rPr>
          <w:rFonts w:ascii="等线" w:eastAsia="等线" w:hAnsi="等线" w:hint="eastAsia"/>
        </w:rPr>
        <w:t>哼，就算我离开了K114星球，</w:t>
      </w:r>
    </w:p>
    <w:p w14:paraId="287BA4D2" w14:textId="52BAB09C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也仍将会寻找下一个落脚点的！</w:t>
      </w:r>
    </w:p>
    <w:p w14:paraId="519580A7" w14:textId="77777777" w:rsidR="00EA0A7A" w:rsidRDefault="0040205D">
      <w:pPr>
        <w:ind w:firstLine="420"/>
        <w:rPr>
          <w:ins w:id="190" w:author="王 自飞" w:date="2021-02-06T23:03:00Z"/>
          <w:rFonts w:ascii="等线" w:eastAsia="等线" w:hAnsi="等线"/>
        </w:rPr>
      </w:pPr>
      <w:r>
        <w:rPr>
          <w:rFonts w:ascii="等线" w:eastAsia="等线" w:hAnsi="等线" w:hint="eastAsia"/>
        </w:rPr>
        <w:t>人们只要一不留神</w:t>
      </w:r>
    </w:p>
    <w:p w14:paraId="2A6ED293" w14:textId="70A052CD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就还会被我趁虚而入，等着瞧吧……</w:t>
      </w:r>
    </w:p>
    <w:p w14:paraId="7891136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过渡动画</w:t>
      </w:r>
      <w:r>
        <w:rPr>
          <w:rFonts w:ascii="等线" w:eastAsia="等线" w:hAnsi="等线" w:hint="eastAsia"/>
        </w:rPr>
        <w:t>：烟魔的形象遁往深空）</w:t>
      </w:r>
    </w:p>
    <w:p w14:paraId="70A2A451" w14:textId="77777777" w:rsidR="007D7F29" w:rsidRDefault="007D7F29">
      <w:pPr>
        <w:ind w:firstLine="420"/>
        <w:rPr>
          <w:rFonts w:ascii="等线" w:eastAsia="等线" w:hAnsi="等线"/>
        </w:rPr>
      </w:pPr>
    </w:p>
    <w:p w14:paraId="2A86BD53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21</w:t>
      </w:r>
      <w:r>
        <w:rPr>
          <w:rFonts w:ascii="等线" w:eastAsia="等线" w:hAnsi="等线" w:hint="eastAsia"/>
          <w:b/>
          <w:i/>
        </w:rPr>
        <w:t>）</w:t>
      </w:r>
    </w:p>
    <w:p w14:paraId="0E19E36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明天，“拯救者计划”将迎来终章，</w:t>
      </w:r>
    </w:p>
    <w:p w14:paraId="1235E6D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我们会一起回顾这段精彩的旅程，</w:t>
      </w:r>
    </w:p>
    <w:p w14:paraId="38E5D30C" w14:textId="34ACB7C8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并奖励</w:t>
      </w:r>
      <w:del w:id="191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192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对K114星球的无私救助！</w:t>
      </w:r>
    </w:p>
    <w:p w14:paraId="63DE4062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一定记得回来！</w:t>
      </w:r>
    </w:p>
    <w:p w14:paraId="6058E550" w14:textId="77777777" w:rsidR="007D7F29" w:rsidRDefault="007D7F29">
      <w:pPr>
        <w:ind w:firstLine="420"/>
        <w:rPr>
          <w:rFonts w:ascii="等线" w:eastAsia="等线" w:hAnsi="等线"/>
        </w:rPr>
      </w:pPr>
    </w:p>
    <w:p w14:paraId="4D62159D" w14:textId="77777777" w:rsidR="007D7F29" w:rsidRDefault="0040205D">
      <w:pPr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  <w:highlight w:val="cyan"/>
        </w:rPr>
        <w:t>（</w:t>
      </w:r>
      <w:r>
        <w:rPr>
          <w:rFonts w:ascii="等线" w:eastAsia="等线" w:hAnsi="等线"/>
          <w:b/>
          <w:highlight w:val="cyan"/>
        </w:rPr>
        <w:t>IF</w:t>
      </w:r>
      <w:r>
        <w:rPr>
          <w:rFonts w:ascii="等线" w:eastAsia="等线" w:hAnsi="等线" w:hint="eastAsia"/>
          <w:b/>
          <w:highlight w:val="cyan"/>
        </w:rPr>
        <w:t>：</w:t>
      </w:r>
      <w:r>
        <w:rPr>
          <w:rFonts w:ascii="等线" w:eastAsia="等线" w:hAnsi="等线"/>
          <w:b/>
          <w:highlight w:val="cyan"/>
        </w:rPr>
        <w:t>道具</w:t>
      </w:r>
      <w:r>
        <w:rPr>
          <w:rFonts w:ascii="等线" w:eastAsia="等线" w:hAnsi="等线" w:hint="eastAsia"/>
          <w:b/>
          <w:highlight w:val="cyan"/>
        </w:rPr>
        <w:t>有1至2件未</w:t>
      </w:r>
      <w:r>
        <w:rPr>
          <w:rFonts w:ascii="等线" w:eastAsia="等线" w:hAnsi="等线"/>
          <w:b/>
          <w:highlight w:val="cyan"/>
        </w:rPr>
        <w:t>收集完毕</w:t>
      </w:r>
      <w:r>
        <w:rPr>
          <w:rFonts w:ascii="等线" w:eastAsia="等线" w:hAnsi="等线" w:hint="eastAsia"/>
          <w:b/>
          <w:highlight w:val="cyan"/>
        </w:rPr>
        <w:t>，但</w:t>
      </w:r>
      <w:r>
        <w:rPr>
          <w:rFonts w:ascii="等线" w:eastAsia="等线" w:hAnsi="等线"/>
          <w:b/>
          <w:highlight w:val="cyan"/>
        </w:rPr>
        <w:t>两次JUSTONE实验</w:t>
      </w:r>
      <w:r>
        <w:rPr>
          <w:rFonts w:ascii="等线" w:eastAsia="等线" w:hAnsi="等线" w:hint="eastAsia"/>
          <w:b/>
          <w:highlight w:val="cyan"/>
        </w:rPr>
        <w:t>至少完成一次）</w:t>
      </w:r>
    </w:p>
    <w:p w14:paraId="46E402E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（过渡动画：</w:t>
      </w:r>
      <w:r>
        <w:rPr>
          <w:rFonts w:ascii="等线" w:eastAsia="等线" w:hAnsi="等线"/>
        </w:rPr>
        <w:t>飞船发射升空</w:t>
      </w:r>
      <w:r>
        <w:rPr>
          <w:rFonts w:ascii="等线" w:eastAsia="等线" w:hAnsi="等线" w:hint="eastAsia"/>
        </w:rPr>
        <w:t>）</w:t>
      </w:r>
    </w:p>
    <w:p w14:paraId="3450FE3D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17</w:t>
      </w:r>
      <w:r>
        <w:rPr>
          <w:rFonts w:ascii="等线" w:eastAsia="等线" w:hAnsi="等线" w:hint="eastAsia"/>
          <w:b/>
          <w:i/>
        </w:rPr>
        <w:t>）</w:t>
      </w:r>
    </w:p>
    <w:p w14:paraId="0457B4A9" w14:textId="77777777" w:rsidR="00EA0A7A" w:rsidRDefault="0040205D">
      <w:pPr>
        <w:ind w:firstLine="420"/>
        <w:rPr>
          <w:ins w:id="193" w:author="王 自飞" w:date="2021-02-06T23:03:00Z"/>
          <w:rFonts w:ascii="等线" w:eastAsia="等线" w:hAnsi="等线"/>
        </w:rPr>
      </w:pPr>
      <w:r>
        <w:rPr>
          <w:rFonts w:ascii="等线" w:eastAsia="等线" w:hAnsi="等线" w:hint="eastAsia"/>
        </w:rPr>
        <w:t>飞船顺利发射升空！</w:t>
      </w:r>
    </w:p>
    <w:p w14:paraId="22363038" w14:textId="6F755C02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星际委员会宣布：</w:t>
      </w:r>
    </w:p>
    <w:p w14:paraId="1426A1B8" w14:textId="77777777" w:rsidR="00EA0A7A" w:rsidRDefault="0040205D">
      <w:pPr>
        <w:ind w:firstLine="420"/>
        <w:rPr>
          <w:ins w:id="194" w:author="王 自飞" w:date="2021-02-06T23:04:00Z"/>
          <w:rFonts w:ascii="等线" w:eastAsia="等线" w:hAnsi="等线"/>
        </w:rPr>
      </w:pPr>
      <w:r>
        <w:rPr>
          <w:rFonts w:ascii="等线" w:eastAsia="等线" w:hAnsi="等线" w:hint="eastAsia"/>
        </w:rPr>
        <w:t>K114星球的星际航运枢纽地位</w:t>
      </w:r>
    </w:p>
    <w:p w14:paraId="13E4A7D1" w14:textId="2916C079" w:rsidR="007D7F29" w:rsidRDefault="00EA0A7A">
      <w:pPr>
        <w:ind w:firstLine="420"/>
        <w:rPr>
          <w:rFonts w:ascii="等线" w:eastAsia="等线" w:hAnsi="等线"/>
        </w:rPr>
      </w:pPr>
      <w:ins w:id="195" w:author="王 自飞" w:date="2021-02-06T23:04:00Z">
        <w:r>
          <w:rPr>
            <w:rFonts w:ascii="等线" w:eastAsia="等线" w:hAnsi="等线" w:hint="eastAsia"/>
          </w:rPr>
          <w:t>从此</w:t>
        </w:r>
      </w:ins>
      <w:r w:rsidR="0040205D">
        <w:rPr>
          <w:rFonts w:ascii="等线" w:eastAsia="等线" w:hAnsi="等线" w:hint="eastAsia"/>
        </w:rPr>
        <w:t>重新恢复！</w:t>
      </w:r>
    </w:p>
    <w:p w14:paraId="4606BDBD" w14:textId="77777777" w:rsidR="007D7F29" w:rsidRDefault="007D7F29">
      <w:pPr>
        <w:ind w:firstLine="420"/>
        <w:rPr>
          <w:rFonts w:ascii="等线" w:eastAsia="等线" w:hAnsi="等线"/>
        </w:rPr>
      </w:pPr>
    </w:p>
    <w:p w14:paraId="0BA9DA13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过渡动画</w:t>
      </w:r>
      <w:r>
        <w:rPr>
          <w:rFonts w:ascii="等线" w:eastAsia="等线" w:hAnsi="等线" w:hint="eastAsia"/>
        </w:rPr>
        <w:t>：烟魔的形象浮现出来）</w:t>
      </w:r>
    </w:p>
    <w:p w14:paraId="0E1FB949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P18.1</w:t>
      </w:r>
      <w:r>
        <w:rPr>
          <w:rFonts w:ascii="等线" w:eastAsia="等线" w:hAnsi="等线" w:hint="eastAsia"/>
          <w:b/>
          <w:i/>
        </w:rPr>
        <w:t>）</w:t>
      </w:r>
    </w:p>
    <w:p w14:paraId="7213E9B4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（头像）：烟魔</w:t>
      </w:r>
    </w:p>
    <w:p w14:paraId="00F9837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正文</w:t>
      </w:r>
      <w:r>
        <w:rPr>
          <w:rFonts w:ascii="等线" w:eastAsia="等线" w:hAnsi="等线" w:hint="eastAsia"/>
        </w:rPr>
        <w:t>）：</w:t>
      </w:r>
    </w:p>
    <w:p w14:paraId="26DD1265" w14:textId="77777777" w:rsidR="00C8562D" w:rsidRDefault="0040205D">
      <w:pPr>
        <w:ind w:firstLine="420"/>
        <w:rPr>
          <w:ins w:id="196" w:author="王 自飞" w:date="2021-02-06T23:05:00Z"/>
          <w:rFonts w:ascii="等线" w:eastAsia="等线" w:hAnsi="等线"/>
        </w:rPr>
      </w:pPr>
      <w:r>
        <w:rPr>
          <w:rFonts w:ascii="等线" w:eastAsia="等线" w:hAnsi="等线" w:hint="eastAsia"/>
        </w:rPr>
        <w:t>嘿嘿嘿！</w:t>
      </w:r>
    </w:p>
    <w:p w14:paraId="7F356DC7" w14:textId="4F87C6A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地球的使者，还有星际委员会！</w:t>
      </w:r>
    </w:p>
    <w:p w14:paraId="3FD96BE3" w14:textId="77777777" w:rsidR="00C8562D" w:rsidRDefault="0040205D">
      <w:pPr>
        <w:ind w:firstLine="420"/>
        <w:rPr>
          <w:ins w:id="197" w:author="王 自飞" w:date="2021-02-06T23:05:00Z"/>
          <w:rFonts w:ascii="等线" w:eastAsia="等线" w:hAnsi="等线"/>
        </w:rPr>
      </w:pPr>
      <w:r>
        <w:rPr>
          <w:rFonts w:ascii="等线" w:eastAsia="等线" w:hAnsi="等线"/>
        </w:rPr>
        <w:lastRenderedPageBreak/>
        <w:t>没想到</w:t>
      </w:r>
      <w:r>
        <w:rPr>
          <w:rFonts w:ascii="等线" w:eastAsia="等线" w:hAnsi="等线" w:hint="eastAsia"/>
        </w:rPr>
        <w:t>，在我的连番阻挠下，</w:t>
      </w:r>
    </w:p>
    <w:p w14:paraId="3FC16DAB" w14:textId="0A176DBC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你们竟然</w:t>
      </w:r>
      <w:r>
        <w:rPr>
          <w:rFonts w:ascii="等线" w:eastAsia="等线" w:hAnsi="等线" w:hint="eastAsia"/>
        </w:rPr>
        <w:t>成功重建了星际空港！</w:t>
      </w:r>
    </w:p>
    <w:p w14:paraId="7A99209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不得不佩服你们</w:t>
      </w:r>
      <w:r>
        <w:rPr>
          <w:rFonts w:ascii="等线" w:eastAsia="等线" w:hAnsi="等线" w:hint="eastAsia"/>
        </w:rPr>
        <w:t>！</w:t>
      </w:r>
      <w:r>
        <w:rPr>
          <w:rFonts w:ascii="等线" w:eastAsia="等线" w:hAnsi="等线"/>
        </w:rPr>
        <w:t>但是</w:t>
      </w:r>
      <w:r>
        <w:rPr>
          <w:rFonts w:ascii="等线" w:eastAsia="等线" w:hAnsi="等线" w:hint="eastAsia"/>
        </w:rPr>
        <w:t>——</w:t>
      </w:r>
    </w:p>
    <w:p w14:paraId="5F846180" w14:textId="77777777" w:rsidR="001C7A59" w:rsidRDefault="001C7A59" w:rsidP="001C7A5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49D561F" w14:textId="77777777" w:rsidR="001C7A59" w:rsidRPr="001C7A59" w:rsidRDefault="001C7A59">
      <w:pPr>
        <w:ind w:firstLine="420"/>
        <w:rPr>
          <w:rFonts w:ascii="等线" w:eastAsia="等线" w:hAnsi="等线"/>
        </w:rPr>
      </w:pPr>
    </w:p>
    <w:p w14:paraId="52FDCF4F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P18.2</w:t>
      </w:r>
      <w:r>
        <w:rPr>
          <w:rFonts w:ascii="等线" w:eastAsia="等线" w:hAnsi="等线" w:hint="eastAsia"/>
          <w:b/>
          <w:i/>
        </w:rPr>
        <w:t>）</w:t>
      </w:r>
    </w:p>
    <w:p w14:paraId="6E06E0D7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（头像）：烟魔</w:t>
      </w:r>
    </w:p>
    <w:p w14:paraId="18EC7B77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正文</w:t>
      </w:r>
      <w:r>
        <w:rPr>
          <w:rFonts w:ascii="等线" w:eastAsia="等线" w:hAnsi="等线" w:hint="eastAsia"/>
        </w:rPr>
        <w:t>）：</w:t>
      </w:r>
    </w:p>
    <w:p w14:paraId="68296923" w14:textId="77777777" w:rsidR="00C8562D" w:rsidRDefault="0040205D">
      <w:pPr>
        <w:ind w:firstLine="420"/>
        <w:rPr>
          <w:ins w:id="198" w:author="王 自飞" w:date="2021-02-06T23:05:00Z"/>
          <w:rFonts w:ascii="等线" w:eastAsia="等线" w:hAnsi="等线"/>
        </w:rPr>
      </w:pPr>
      <w:r>
        <w:rPr>
          <w:rFonts w:ascii="等线" w:eastAsia="等线" w:hAnsi="等线" w:hint="eastAsia"/>
        </w:rPr>
        <w:t>由于你们的疏忽，</w:t>
      </w:r>
    </w:p>
    <w:p w14:paraId="43493250" w14:textId="130CABD9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我找到了继续留存于此的空隙!</w:t>
      </w:r>
    </w:p>
    <w:p w14:paraId="6A1BF5BC" w14:textId="5D264411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别看</w:t>
      </w:r>
      <w:r>
        <w:rPr>
          <w:rFonts w:ascii="等线" w:eastAsia="等线" w:hAnsi="等线" w:hint="eastAsia"/>
        </w:rPr>
        <w:t>这里暂时恢复了繁荣</w:t>
      </w:r>
      <w:ins w:id="199" w:author="王 自飞" w:date="2021-02-06T23:06:00Z">
        <w:r w:rsidR="00C8562D">
          <w:rPr>
            <w:rFonts w:ascii="等线" w:eastAsia="等线" w:hAnsi="等线" w:hint="eastAsia"/>
          </w:rPr>
          <w:t>，</w:t>
        </w:r>
      </w:ins>
    </w:p>
    <w:p w14:paraId="44971740" w14:textId="77777777" w:rsidR="00D63909" w:rsidRDefault="0040205D">
      <w:pPr>
        <w:ind w:firstLine="420"/>
        <w:rPr>
          <w:ins w:id="200" w:author="a" w:date="2021-02-07T15:48:00Z"/>
          <w:rFonts w:ascii="等线" w:eastAsia="等线" w:hAnsi="等线"/>
        </w:rPr>
      </w:pPr>
      <w:r>
        <w:rPr>
          <w:rFonts w:ascii="等线" w:eastAsia="等线" w:hAnsi="等线" w:hint="eastAsia"/>
        </w:rPr>
        <w:t>一有时机，</w:t>
      </w:r>
    </w:p>
    <w:p w14:paraId="59F746E1" w14:textId="3619EE4A" w:rsidR="00C8562D" w:rsidRPr="00D63909" w:rsidRDefault="0040205D" w:rsidP="00D63909">
      <w:pPr>
        <w:ind w:firstLine="420"/>
        <w:rPr>
          <w:ins w:id="201" w:author="王 自飞" w:date="2021-02-06T23:06:00Z"/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我将会在这里重新复兴</w:t>
      </w:r>
      <w:del w:id="202" w:author="a" w:date="2021-02-07T15:49:00Z">
        <w:r w:rsidDel="00D63909">
          <w:rPr>
            <w:rFonts w:ascii="等线" w:eastAsia="等线" w:hAnsi="等线" w:hint="eastAsia"/>
          </w:rPr>
          <w:delText>我</w:delText>
        </w:r>
      </w:del>
      <w:ins w:id="203" w:author="a" w:date="2021-02-07T15:48:00Z">
        <w:r w:rsidR="00D63909">
          <w:rPr>
            <w:rFonts w:ascii="等线" w:eastAsia="等线" w:hAnsi="等线" w:hint="eastAsia"/>
          </w:rPr>
          <w:t>烟瘾大业！</w:t>
        </w:r>
      </w:ins>
    </w:p>
    <w:p w14:paraId="4DAF22DC" w14:textId="26C1A456" w:rsidR="007D7F29" w:rsidDel="00D63909" w:rsidRDefault="0040205D">
      <w:pPr>
        <w:ind w:firstLine="420"/>
        <w:rPr>
          <w:del w:id="204" w:author="a" w:date="2021-02-07T15:48:00Z"/>
          <w:rFonts w:ascii="等线" w:eastAsia="等线" w:hAnsi="等线"/>
        </w:rPr>
      </w:pPr>
      <w:del w:id="205" w:author="a" w:date="2021-02-07T15:48:00Z">
        <w:r w:rsidDel="00D63909">
          <w:rPr>
            <w:rFonts w:ascii="等线" w:eastAsia="等线" w:hAnsi="等线" w:hint="eastAsia"/>
          </w:rPr>
          <w:delText>的烟瘾大业！</w:delText>
        </w:r>
        <w:bookmarkStart w:id="206" w:name="_GoBack"/>
        <w:bookmarkEnd w:id="206"/>
      </w:del>
    </w:p>
    <w:p w14:paraId="52D92B8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哈哈哈</w:t>
      </w:r>
      <w:r>
        <w:rPr>
          <w:rFonts w:ascii="等线" w:eastAsia="等线" w:hAnsi="等线" w:hint="eastAsia"/>
        </w:rPr>
        <w:t>……</w:t>
      </w:r>
    </w:p>
    <w:p w14:paraId="706809E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过渡动画</w:t>
      </w:r>
      <w:r>
        <w:rPr>
          <w:rFonts w:ascii="等线" w:eastAsia="等线" w:hAnsi="等线" w:hint="eastAsia"/>
        </w:rPr>
        <w:t>：烟魔的形象散入到空港基地中）</w:t>
      </w:r>
    </w:p>
    <w:p w14:paraId="6250A24E" w14:textId="77777777" w:rsidR="007D7F29" w:rsidRDefault="007D7F29">
      <w:pPr>
        <w:ind w:firstLine="420"/>
        <w:rPr>
          <w:rFonts w:ascii="等线" w:eastAsia="等线" w:hAnsi="等线"/>
        </w:rPr>
      </w:pPr>
    </w:p>
    <w:p w14:paraId="4A6F7DF3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21</w:t>
      </w:r>
      <w:r>
        <w:rPr>
          <w:rFonts w:ascii="等线" w:eastAsia="等线" w:hAnsi="等线" w:hint="eastAsia"/>
          <w:b/>
          <w:i/>
        </w:rPr>
        <w:t>）</w:t>
      </w:r>
    </w:p>
    <w:p w14:paraId="323FB78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圆满中</w:t>
      </w:r>
      <w:r>
        <w:rPr>
          <w:rFonts w:ascii="等线" w:eastAsia="等线" w:hAnsi="等线" w:hint="eastAsia"/>
        </w:rPr>
        <w:t>略带</w:t>
      </w:r>
      <w:r>
        <w:rPr>
          <w:rFonts w:ascii="等线" w:eastAsia="等线" w:hAnsi="等线"/>
        </w:rPr>
        <w:t>遗憾</w:t>
      </w:r>
      <w:r>
        <w:rPr>
          <w:rFonts w:ascii="等线" w:eastAsia="等线" w:hAnsi="等线" w:hint="eastAsia"/>
        </w:rPr>
        <w:t>！</w:t>
      </w:r>
    </w:p>
    <w:p w14:paraId="469BE5C3" w14:textId="77777777" w:rsidR="000929F0" w:rsidRDefault="0040205D">
      <w:pPr>
        <w:ind w:firstLine="420"/>
        <w:rPr>
          <w:ins w:id="207" w:author="王 自飞" w:date="2021-02-06T23:07:00Z"/>
          <w:rFonts w:ascii="等线" w:eastAsia="等线" w:hAnsi="等线"/>
        </w:rPr>
      </w:pPr>
      <w:r>
        <w:rPr>
          <w:rFonts w:ascii="等线" w:eastAsia="等线" w:hAnsi="等线" w:hint="eastAsia"/>
        </w:rPr>
        <w:t>由于</w:t>
      </w:r>
      <w:del w:id="208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209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的任务未能100%完成，</w:t>
      </w:r>
    </w:p>
    <w:p w14:paraId="5170B798" w14:textId="10C3E7AF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“拯救者计划”留下了隐患。</w:t>
      </w:r>
    </w:p>
    <w:p w14:paraId="6C401E3A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但请相信乐观健康的K114星球的居民们</w:t>
      </w:r>
      <w:del w:id="210" w:author="王 自飞" w:date="2021-02-06T23:07:00Z">
        <w:r w:rsidDel="000929F0">
          <w:rPr>
            <w:rFonts w:ascii="等线" w:eastAsia="等线" w:hAnsi="等线" w:hint="eastAsia"/>
          </w:rPr>
          <w:delText>，</w:delText>
        </w:r>
      </w:del>
    </w:p>
    <w:p w14:paraId="1BBB7A13" w14:textId="77777777" w:rsidR="000929F0" w:rsidRDefault="0040205D">
      <w:pPr>
        <w:ind w:firstLine="420"/>
        <w:rPr>
          <w:ins w:id="211" w:author="王 自飞" w:date="2021-02-06T23:07:00Z"/>
          <w:rFonts w:ascii="等线" w:eastAsia="等线" w:hAnsi="等线"/>
        </w:rPr>
      </w:pPr>
      <w:r>
        <w:rPr>
          <w:rFonts w:ascii="等线" w:eastAsia="等线" w:hAnsi="等线"/>
        </w:rPr>
        <w:t>他们</w:t>
      </w:r>
      <w:r>
        <w:rPr>
          <w:rFonts w:ascii="等线" w:eastAsia="等线" w:hAnsi="等线" w:hint="eastAsia"/>
        </w:rPr>
        <w:t>一定</w:t>
      </w:r>
      <w:r>
        <w:rPr>
          <w:rFonts w:ascii="等线" w:eastAsia="等线" w:hAnsi="等线"/>
        </w:rPr>
        <w:t>会继续努力</w:t>
      </w:r>
      <w:r>
        <w:rPr>
          <w:rFonts w:ascii="等线" w:eastAsia="等线" w:hAnsi="等线" w:hint="eastAsia"/>
        </w:rPr>
        <w:t>，</w:t>
      </w:r>
    </w:p>
    <w:p w14:paraId="72D4995E" w14:textId="65CA44BA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最终战胜</w:t>
      </w:r>
      <w:r>
        <w:rPr>
          <w:rFonts w:ascii="等线" w:eastAsia="等线" w:hAnsi="等线" w:hint="eastAsia"/>
        </w:rPr>
        <w:t>“</w:t>
      </w:r>
      <w:r>
        <w:rPr>
          <w:rFonts w:ascii="等线" w:eastAsia="等线" w:hAnsi="等线"/>
        </w:rPr>
        <w:t>烟魔</w:t>
      </w:r>
      <w:r>
        <w:rPr>
          <w:rFonts w:ascii="等线" w:eastAsia="等线" w:hAnsi="等线" w:hint="eastAsia"/>
        </w:rPr>
        <w:t>”！</w:t>
      </w:r>
    </w:p>
    <w:p w14:paraId="610CA68E" w14:textId="77777777" w:rsidR="007D7F29" w:rsidRDefault="007D7F29">
      <w:pPr>
        <w:ind w:firstLine="420"/>
        <w:rPr>
          <w:rFonts w:ascii="等线" w:eastAsia="等线" w:hAnsi="等线"/>
        </w:rPr>
      </w:pPr>
    </w:p>
    <w:p w14:paraId="3D5E75B8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引导文案（P2</w:t>
      </w:r>
      <w:r>
        <w:rPr>
          <w:rFonts w:ascii="等线" w:eastAsia="等线" w:hAnsi="等线"/>
          <w:b/>
          <w:i/>
        </w:rPr>
        <w:t>2</w:t>
      </w:r>
      <w:r>
        <w:rPr>
          <w:rFonts w:ascii="等线" w:eastAsia="等线" w:hAnsi="等线" w:hint="eastAsia"/>
          <w:b/>
          <w:i/>
        </w:rPr>
        <w:t>）</w:t>
      </w:r>
    </w:p>
    <w:p w14:paraId="6BD6EF67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明天，“拯救者计划”将迎来终章，</w:t>
      </w:r>
    </w:p>
    <w:p w14:paraId="2FAB414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我们会一起回顾这段精彩的旅程，</w:t>
      </w:r>
    </w:p>
    <w:p w14:paraId="57F3E1D6" w14:textId="3CDB8F72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并奖励</w:t>
      </w:r>
      <w:del w:id="212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213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对K114星球的无私救助！</w:t>
      </w:r>
    </w:p>
    <w:p w14:paraId="422BAC8D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一定记得回来！</w:t>
      </w:r>
    </w:p>
    <w:p w14:paraId="208786F3" w14:textId="77777777" w:rsidR="007D7F29" w:rsidRDefault="007D7F29">
      <w:pPr>
        <w:ind w:firstLine="420"/>
        <w:rPr>
          <w:rFonts w:ascii="等线" w:eastAsia="等线" w:hAnsi="等线"/>
        </w:rPr>
      </w:pPr>
    </w:p>
    <w:p w14:paraId="0A50D712" w14:textId="77777777" w:rsidR="007D7F29" w:rsidRDefault="0040205D">
      <w:pPr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  <w:highlight w:val="cyan"/>
        </w:rPr>
        <w:t>（</w:t>
      </w:r>
      <w:r>
        <w:rPr>
          <w:rFonts w:ascii="等线" w:eastAsia="等线" w:hAnsi="等线"/>
          <w:b/>
          <w:highlight w:val="cyan"/>
        </w:rPr>
        <w:t>IF</w:t>
      </w:r>
      <w:r>
        <w:rPr>
          <w:rFonts w:ascii="等线" w:eastAsia="等线" w:hAnsi="等线" w:hint="eastAsia"/>
          <w:b/>
          <w:highlight w:val="cyan"/>
        </w:rPr>
        <w:t>：</w:t>
      </w:r>
      <w:r>
        <w:rPr>
          <w:rFonts w:ascii="等线" w:eastAsia="等线" w:hAnsi="等线"/>
          <w:b/>
          <w:highlight w:val="cyan"/>
        </w:rPr>
        <w:t>道具</w:t>
      </w:r>
      <w:r>
        <w:rPr>
          <w:rFonts w:ascii="等线" w:eastAsia="等线" w:hAnsi="等线" w:hint="eastAsia"/>
          <w:b/>
          <w:highlight w:val="cyan"/>
        </w:rPr>
        <w:t>大于2件未</w:t>
      </w:r>
      <w:r>
        <w:rPr>
          <w:rFonts w:ascii="等线" w:eastAsia="等线" w:hAnsi="等线"/>
          <w:b/>
          <w:highlight w:val="cyan"/>
        </w:rPr>
        <w:t>收集</w:t>
      </w:r>
      <w:r>
        <w:rPr>
          <w:rFonts w:ascii="等线" w:eastAsia="等线" w:hAnsi="等线" w:hint="eastAsia"/>
          <w:b/>
          <w:highlight w:val="cyan"/>
        </w:rPr>
        <w:t>，或</w:t>
      </w:r>
      <w:r>
        <w:rPr>
          <w:rFonts w:ascii="等线" w:eastAsia="等线" w:hAnsi="等线"/>
          <w:b/>
          <w:highlight w:val="cyan"/>
        </w:rPr>
        <w:t>两次JUSTONE实验</w:t>
      </w:r>
      <w:r>
        <w:rPr>
          <w:rFonts w:ascii="等线" w:eastAsia="等线" w:hAnsi="等线" w:hint="eastAsia"/>
          <w:b/>
          <w:highlight w:val="cyan"/>
        </w:rPr>
        <w:t>都没完成）</w:t>
      </w:r>
    </w:p>
    <w:p w14:paraId="5A57894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（过渡动画：</w:t>
      </w:r>
      <w:r>
        <w:rPr>
          <w:rFonts w:ascii="等线" w:eastAsia="等线" w:hAnsi="等线"/>
        </w:rPr>
        <w:t>飞船</w:t>
      </w:r>
      <w:r>
        <w:rPr>
          <w:rFonts w:ascii="等线" w:eastAsia="等线" w:hAnsi="等线" w:hint="eastAsia"/>
        </w:rPr>
        <w:t>点火</w:t>
      </w:r>
      <w:r>
        <w:rPr>
          <w:rFonts w:ascii="等线" w:eastAsia="等线" w:hAnsi="等线"/>
        </w:rPr>
        <w:t>之后又熄火</w:t>
      </w:r>
      <w:r>
        <w:rPr>
          <w:rFonts w:ascii="等线" w:eastAsia="等线" w:hAnsi="等线" w:hint="eastAsia"/>
        </w:rPr>
        <w:t>）</w:t>
      </w:r>
    </w:p>
    <w:p w14:paraId="6B3979E6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17</w:t>
      </w:r>
      <w:r>
        <w:rPr>
          <w:rFonts w:ascii="等线" w:eastAsia="等线" w:hAnsi="等线" w:hint="eastAsia"/>
          <w:b/>
          <w:i/>
        </w:rPr>
        <w:t>）</w:t>
      </w:r>
    </w:p>
    <w:p w14:paraId="17064CFD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飞船出现系统性故障，未能发射！</w:t>
      </w:r>
    </w:p>
    <w:p w14:paraId="7696E0D6" w14:textId="77777777" w:rsidR="000929F0" w:rsidRDefault="0040205D">
      <w:pPr>
        <w:ind w:firstLine="420"/>
        <w:rPr>
          <w:ins w:id="214" w:author="王 自飞" w:date="2021-02-06T23:07:00Z"/>
          <w:rFonts w:ascii="等线" w:eastAsia="等线" w:hAnsi="等线"/>
        </w:rPr>
      </w:pPr>
      <w:r>
        <w:rPr>
          <w:rFonts w:ascii="等线" w:eastAsia="等线" w:hAnsi="等线" w:hint="eastAsia"/>
        </w:rPr>
        <w:t>看来，“拯救者计划”执行过程中遇</w:t>
      </w:r>
    </w:p>
    <w:p w14:paraId="67C4570E" w14:textId="0246F0F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到了不小的困难。</w:t>
      </w:r>
    </w:p>
    <w:p w14:paraId="724CA96C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K114星球的重建工作还需再接再厉！</w:t>
      </w:r>
    </w:p>
    <w:p w14:paraId="020C7F50" w14:textId="77777777" w:rsidR="007D7F29" w:rsidRDefault="007D7F29">
      <w:pPr>
        <w:ind w:firstLine="420"/>
        <w:rPr>
          <w:rFonts w:ascii="等线" w:eastAsia="等线" w:hAnsi="等线"/>
        </w:rPr>
      </w:pPr>
    </w:p>
    <w:p w14:paraId="347CC2E8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过渡动画</w:t>
      </w:r>
      <w:r>
        <w:rPr>
          <w:rFonts w:ascii="等线" w:eastAsia="等线" w:hAnsi="等线" w:hint="eastAsia"/>
        </w:rPr>
        <w:t>：烟魔的形象浮现出来）</w:t>
      </w:r>
    </w:p>
    <w:p w14:paraId="314E0385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P18.1</w:t>
      </w:r>
      <w:r>
        <w:rPr>
          <w:rFonts w:ascii="等线" w:eastAsia="等线" w:hAnsi="等线" w:hint="eastAsia"/>
          <w:b/>
          <w:i/>
        </w:rPr>
        <w:t>）</w:t>
      </w:r>
    </w:p>
    <w:p w14:paraId="18E9C98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（头像）：烟魔</w:t>
      </w:r>
    </w:p>
    <w:p w14:paraId="5BE41894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正文</w:t>
      </w:r>
      <w:r>
        <w:rPr>
          <w:rFonts w:ascii="等线" w:eastAsia="等线" w:hAnsi="等线" w:hint="eastAsia"/>
        </w:rPr>
        <w:t>）：</w:t>
      </w:r>
    </w:p>
    <w:p w14:paraId="588FC0E1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哈哈哈！</w:t>
      </w:r>
    </w:p>
    <w:p w14:paraId="1DE74CC9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地球的使者，还有星际委员会！</w:t>
      </w:r>
    </w:p>
    <w:p w14:paraId="74818B81" w14:textId="77777777" w:rsidR="000929F0" w:rsidRDefault="0040205D">
      <w:pPr>
        <w:ind w:firstLine="420"/>
        <w:rPr>
          <w:ins w:id="215" w:author="王 自飞" w:date="2021-02-06T23:09:00Z"/>
          <w:rFonts w:ascii="等线" w:eastAsia="等线" w:hAnsi="等线"/>
        </w:rPr>
      </w:pPr>
      <w:r>
        <w:rPr>
          <w:rFonts w:ascii="等线" w:eastAsia="等线" w:hAnsi="等线" w:hint="eastAsia"/>
        </w:rPr>
        <w:t>你们虽然在过去一段时间威胁到了我</w:t>
      </w:r>
    </w:p>
    <w:p w14:paraId="6A21EE2A" w14:textId="77777777" w:rsidR="000929F0" w:rsidRDefault="0040205D" w:rsidP="000929F0">
      <w:pPr>
        <w:ind w:firstLine="420"/>
        <w:rPr>
          <w:ins w:id="216" w:author="王 自飞" w:date="2021-02-06T23:09:00Z"/>
          <w:rFonts w:ascii="等线" w:eastAsia="等线" w:hAnsi="等线"/>
        </w:rPr>
      </w:pPr>
      <w:r>
        <w:rPr>
          <w:rFonts w:ascii="等线" w:eastAsia="等线" w:hAnsi="等线" w:hint="eastAsia"/>
        </w:rPr>
        <w:t>的存在，但却总是抱着“玩玩而已”</w:t>
      </w:r>
    </w:p>
    <w:p w14:paraId="4D7974B7" w14:textId="5A1B7344" w:rsidR="007D7F29" w:rsidRDefault="0040205D" w:rsidP="000929F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的心态……</w:t>
      </w:r>
    </w:p>
    <w:p w14:paraId="477F6513" w14:textId="77777777" w:rsidR="001C7A59" w:rsidRDefault="001C7A59" w:rsidP="001C7A5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D556683" w14:textId="77777777" w:rsidR="001C7A59" w:rsidRPr="001C7A59" w:rsidRDefault="001C7A59">
      <w:pPr>
        <w:ind w:firstLine="420"/>
        <w:rPr>
          <w:rFonts w:ascii="等线" w:eastAsia="等线" w:hAnsi="等线"/>
        </w:rPr>
      </w:pPr>
    </w:p>
    <w:p w14:paraId="504A9CE9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对话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</w:t>
      </w:r>
      <w:r>
        <w:rPr>
          <w:rFonts w:ascii="等线" w:eastAsia="等线" w:hAnsi="等线"/>
          <w:b/>
          <w:i/>
        </w:rPr>
        <w:t>P18.2</w:t>
      </w:r>
      <w:r>
        <w:rPr>
          <w:rFonts w:ascii="等线" w:eastAsia="等线" w:hAnsi="等线" w:hint="eastAsia"/>
          <w:b/>
          <w:i/>
        </w:rPr>
        <w:t>）</w:t>
      </w:r>
    </w:p>
    <w:p w14:paraId="32156F37" w14:textId="77777777" w:rsidR="000929F0" w:rsidRDefault="0040205D">
      <w:pPr>
        <w:ind w:firstLine="420"/>
        <w:rPr>
          <w:ins w:id="217" w:author="王 自飞" w:date="2021-02-06T23:08:00Z"/>
          <w:rFonts w:ascii="等线" w:eastAsia="等线" w:hAnsi="等线"/>
        </w:rPr>
      </w:pPr>
      <w:r>
        <w:rPr>
          <w:rFonts w:ascii="等线" w:eastAsia="等线" w:hAnsi="等线" w:hint="eastAsia"/>
        </w:rPr>
        <w:t>你们既然不认真，</w:t>
      </w:r>
    </w:p>
    <w:p w14:paraId="59727115" w14:textId="0EB78928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也别妄图我会轻松认输！</w:t>
      </w:r>
    </w:p>
    <w:p w14:paraId="166915B0" w14:textId="70AF25EF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想把我驱逐是不可能的了</w:t>
      </w:r>
      <w:ins w:id="218" w:author="王 自飞" w:date="2021-02-06T23:08:00Z">
        <w:r w:rsidR="000929F0">
          <w:rPr>
            <w:rFonts w:ascii="等线" w:eastAsia="等线" w:hAnsi="等线" w:hint="eastAsia"/>
          </w:rPr>
          <w:t>。</w:t>
        </w:r>
      </w:ins>
    </w:p>
    <w:p w14:paraId="5871B95B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不久后，我将再度占领K114星球！</w:t>
      </w:r>
    </w:p>
    <w:p w14:paraId="1DE0CFA6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哈哈哈哈</w:t>
      </w:r>
      <w:r>
        <w:rPr>
          <w:rFonts w:ascii="等线" w:eastAsia="等线" w:hAnsi="等线" w:hint="eastAsia"/>
        </w:rPr>
        <w:t>！</w:t>
      </w:r>
    </w:p>
    <w:p w14:paraId="548AC2E2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过渡动画</w:t>
      </w:r>
      <w:r>
        <w:rPr>
          <w:rFonts w:ascii="等线" w:eastAsia="等线" w:hAnsi="等线" w:hint="eastAsia"/>
        </w:rPr>
        <w:t>：烟魔的形象散入到空港基地中）</w:t>
      </w:r>
    </w:p>
    <w:p w14:paraId="6A633F0D" w14:textId="77777777" w:rsidR="007D7F29" w:rsidRDefault="007D7F29">
      <w:pPr>
        <w:ind w:firstLine="420"/>
        <w:rPr>
          <w:rFonts w:ascii="等线" w:eastAsia="等线" w:hAnsi="等线"/>
        </w:rPr>
      </w:pPr>
    </w:p>
    <w:p w14:paraId="7C76C596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19.1</w:t>
      </w:r>
      <w:r>
        <w:rPr>
          <w:rFonts w:ascii="等线" w:eastAsia="等线" w:hAnsi="等线" w:hint="eastAsia"/>
          <w:b/>
          <w:i/>
        </w:rPr>
        <w:t>）</w:t>
      </w:r>
    </w:p>
    <w:p w14:paraId="738712F6" w14:textId="4E1AE9BF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由于</w:t>
      </w:r>
      <w:del w:id="219" w:author="王 自飞" w:date="2021-02-06T22:41:00Z">
        <w:r w:rsidDel="00E7171B">
          <w:rPr>
            <w:rFonts w:ascii="等线" w:eastAsia="等线" w:hAnsi="等线"/>
          </w:rPr>
          <w:delText>您</w:delText>
        </w:r>
      </w:del>
      <w:ins w:id="220" w:author="王 自飞" w:date="2021-02-06T22:41:00Z">
        <w:r w:rsidR="00E7171B">
          <w:rPr>
            <w:rFonts w:ascii="等线" w:eastAsia="等线" w:hAnsi="等线"/>
          </w:rPr>
          <w:t>你</w:t>
        </w:r>
      </w:ins>
      <w:r>
        <w:rPr>
          <w:rFonts w:ascii="等线" w:eastAsia="等线" w:hAnsi="等线" w:hint="eastAsia"/>
        </w:rPr>
        <w:t>有两项以上的设施未</w:t>
      </w:r>
      <w:r>
        <w:rPr>
          <w:rFonts w:ascii="等线" w:eastAsia="等线" w:hAnsi="等线"/>
        </w:rPr>
        <w:t>能重建</w:t>
      </w:r>
    </w:p>
    <w:p w14:paraId="584AA389" w14:textId="77777777" w:rsidR="000929F0" w:rsidRDefault="0040205D">
      <w:pPr>
        <w:ind w:firstLine="420"/>
        <w:rPr>
          <w:ins w:id="221" w:author="王 自飞" w:date="2021-02-06T23:09:00Z"/>
          <w:rFonts w:ascii="等线" w:eastAsia="等线" w:hAnsi="等线"/>
        </w:rPr>
      </w:pPr>
      <w:r>
        <w:rPr>
          <w:rFonts w:ascii="等线" w:eastAsia="等线" w:hAnsi="等线" w:hint="eastAsia"/>
        </w:rPr>
        <w:t>或</w:t>
      </w:r>
    </w:p>
    <w:p w14:paraId="1FEF50CB" w14:textId="2B14CEB4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“</w:t>
      </w:r>
      <w:r>
        <w:rPr>
          <w:rFonts w:ascii="等线" w:eastAsia="等线" w:hAnsi="等线"/>
        </w:rPr>
        <w:t>戒掉一</w:t>
      </w:r>
      <w:del w:id="222" w:author="王 自飞" w:date="2021-02-06T23:08:00Z">
        <w:r w:rsidDel="000929F0">
          <w:rPr>
            <w:rFonts w:ascii="等线" w:eastAsia="等线" w:hAnsi="等线" w:hint="eastAsia"/>
          </w:rPr>
          <w:delText>支</w:delText>
        </w:r>
      </w:del>
      <w:ins w:id="223" w:author="王 自飞" w:date="2021-02-06T23:08:00Z">
        <w:r w:rsidR="000929F0">
          <w:rPr>
            <w:rFonts w:ascii="等线" w:eastAsia="等线" w:hAnsi="等线" w:hint="eastAsia"/>
          </w:rPr>
          <w:t>根</w:t>
        </w:r>
      </w:ins>
      <w:r>
        <w:rPr>
          <w:rFonts w:ascii="等线" w:eastAsia="等线" w:hAnsi="等线"/>
        </w:rPr>
        <w:t>烟</w:t>
      </w:r>
      <w:r>
        <w:rPr>
          <w:rFonts w:ascii="等线" w:eastAsia="等线" w:hAnsi="等线" w:hint="eastAsia"/>
        </w:rPr>
        <w:t>”</w:t>
      </w:r>
      <w:r>
        <w:rPr>
          <w:rFonts w:ascii="等线" w:eastAsia="等线" w:hAnsi="等线"/>
        </w:rPr>
        <w:t>的实验两次</w:t>
      </w:r>
      <w:r>
        <w:rPr>
          <w:rFonts w:ascii="等线" w:eastAsia="等线" w:hAnsi="等线" w:hint="eastAsia"/>
        </w:rPr>
        <w:t>都没完成</w:t>
      </w:r>
    </w:p>
    <w:p w14:paraId="3AFB451A" w14:textId="77777777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“拯救者计划”遭遇失败。</w:t>
      </w:r>
    </w:p>
    <w:p w14:paraId="5496C99D" w14:textId="77777777" w:rsidR="005F2E5E" w:rsidRPr="005F2E5E" w:rsidRDefault="005F2E5E">
      <w:pPr>
        <w:ind w:firstLine="420"/>
        <w:rPr>
          <w:rFonts w:ascii="等线" w:eastAsia="等线" w:hAnsi="等线"/>
        </w:rPr>
      </w:pPr>
    </w:p>
    <w:p w14:paraId="37C17DB4" w14:textId="77777777" w:rsidR="007D7F29" w:rsidRDefault="0040205D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</w:t>
      </w:r>
      <w:r>
        <w:rPr>
          <w:rFonts w:ascii="等线" w:eastAsia="等线" w:hAnsi="等线"/>
          <w:b/>
          <w:i/>
        </w:rPr>
        <w:t>文案</w:t>
      </w:r>
      <w:r>
        <w:rPr>
          <w:rFonts w:ascii="等线" w:eastAsia="等线" w:hAnsi="等线" w:hint="eastAsia"/>
          <w:b/>
          <w:i/>
        </w:rPr>
        <w:t>（P</w:t>
      </w:r>
      <w:r>
        <w:rPr>
          <w:rFonts w:ascii="等线" w:eastAsia="等线" w:hAnsi="等线"/>
          <w:b/>
          <w:i/>
        </w:rPr>
        <w:t>19.2</w:t>
      </w:r>
      <w:r>
        <w:rPr>
          <w:rFonts w:ascii="等线" w:eastAsia="等线" w:hAnsi="等线" w:hint="eastAsia"/>
          <w:b/>
          <w:i/>
        </w:rPr>
        <w:t>）</w:t>
      </w:r>
    </w:p>
    <w:p w14:paraId="15002AED" w14:textId="1A9C1406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任何事情想要成功就必须全力以赴。</w:t>
      </w:r>
    </w:p>
    <w:p w14:paraId="3CDCB43F" w14:textId="77777777" w:rsidR="000929F0" w:rsidRDefault="0040205D">
      <w:pPr>
        <w:ind w:firstLine="420"/>
        <w:rPr>
          <w:ins w:id="224" w:author="王 自飞" w:date="2021-02-06T23:10:00Z"/>
          <w:rFonts w:ascii="等线" w:eastAsia="等线" w:hAnsi="等线"/>
        </w:rPr>
      </w:pPr>
      <w:r>
        <w:rPr>
          <w:rFonts w:ascii="等线" w:eastAsia="等线" w:hAnsi="等线" w:hint="eastAsia"/>
        </w:rPr>
        <w:t>鉴于</w:t>
      </w:r>
      <w:del w:id="225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226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过去一段时间的付出，我们将</w:t>
      </w:r>
    </w:p>
    <w:p w14:paraId="427B72FB" w14:textId="32BAA1C4" w:rsidR="007D7F29" w:rsidRDefault="004020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在明天为</w:t>
      </w:r>
      <w:del w:id="227" w:author="王 自飞" w:date="2021-02-06T22:41:00Z">
        <w:r w:rsidDel="00E7171B">
          <w:rPr>
            <w:rFonts w:ascii="等线" w:eastAsia="等线" w:hAnsi="等线" w:hint="eastAsia"/>
          </w:rPr>
          <w:delText>您</w:delText>
        </w:r>
      </w:del>
      <w:ins w:id="228" w:author="王 自飞" w:date="2021-02-06T22:41:00Z">
        <w:r w:rsidR="00E7171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进行复盘，敬请期待！</w:t>
      </w:r>
    </w:p>
    <w:p w14:paraId="14F6D975" w14:textId="77777777" w:rsidR="005F2E5E" w:rsidRDefault="005F2E5E" w:rsidP="005F2E5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（互动按钮）：【好的】</w:t>
      </w:r>
    </w:p>
    <w:p w14:paraId="5D0121E9" w14:textId="77777777" w:rsidR="007D7F29" w:rsidRDefault="007D7F29">
      <w:pPr>
        <w:ind w:firstLine="420"/>
        <w:rPr>
          <w:rFonts w:ascii="等线" w:eastAsia="等线" w:hAnsi="等线"/>
        </w:rPr>
      </w:pPr>
    </w:p>
    <w:p w14:paraId="0F7EE1A2" w14:textId="77777777" w:rsidR="007D7F29" w:rsidRDefault="007D7F29">
      <w:pPr>
        <w:ind w:firstLine="420"/>
        <w:rPr>
          <w:rFonts w:ascii="等线" w:eastAsia="等线" w:hAnsi="等线"/>
        </w:rPr>
      </w:pPr>
    </w:p>
    <w:p w14:paraId="11A2AC3E" w14:textId="77777777" w:rsidR="007D7F29" w:rsidRDefault="007D7F29">
      <w:pPr>
        <w:ind w:firstLine="420"/>
        <w:rPr>
          <w:rFonts w:ascii="等线" w:eastAsia="等线" w:hAnsi="等线"/>
        </w:rPr>
      </w:pPr>
    </w:p>
    <w:p w14:paraId="28B67654" w14:textId="77777777" w:rsidR="007D7F29" w:rsidRDefault="007D7F29">
      <w:pPr>
        <w:ind w:firstLine="420"/>
        <w:rPr>
          <w:rFonts w:ascii="等线" w:eastAsia="等线" w:hAnsi="等线"/>
        </w:rPr>
      </w:pPr>
    </w:p>
    <w:p w14:paraId="7AE64A01" w14:textId="77777777" w:rsidR="007D7F29" w:rsidRDefault="007D7F29">
      <w:pPr>
        <w:ind w:firstLine="420"/>
        <w:rPr>
          <w:rFonts w:ascii="等线" w:eastAsia="等线" w:hAnsi="等线"/>
        </w:rPr>
      </w:pPr>
    </w:p>
    <w:p w14:paraId="6FB2123B" w14:textId="77777777" w:rsidR="007D7F29" w:rsidRDefault="007D7F29">
      <w:pPr>
        <w:ind w:firstLine="420"/>
        <w:rPr>
          <w:rFonts w:ascii="等线" w:eastAsia="等线" w:hAnsi="等线"/>
        </w:rPr>
      </w:pPr>
    </w:p>
    <w:p w14:paraId="1D7243AB" w14:textId="77777777" w:rsidR="007D7F29" w:rsidRDefault="007D7F29">
      <w:pPr>
        <w:ind w:firstLine="420"/>
        <w:rPr>
          <w:rFonts w:ascii="等线" w:eastAsia="等线" w:hAnsi="等线"/>
        </w:rPr>
      </w:pPr>
    </w:p>
    <w:p w14:paraId="439AAFB1" w14:textId="77777777" w:rsidR="007D7F29" w:rsidRDefault="007D7F29">
      <w:pPr>
        <w:ind w:firstLine="420"/>
        <w:rPr>
          <w:rFonts w:ascii="等线" w:eastAsia="等线" w:hAnsi="等线"/>
        </w:rPr>
      </w:pPr>
    </w:p>
    <w:p w14:paraId="2052F876" w14:textId="77777777" w:rsidR="007D7F29" w:rsidRDefault="007D7F29">
      <w:pPr>
        <w:ind w:firstLine="420"/>
        <w:rPr>
          <w:rFonts w:ascii="等线" w:eastAsia="等线" w:hAnsi="等线"/>
        </w:rPr>
      </w:pPr>
    </w:p>
    <w:p w14:paraId="2A129492" w14:textId="77777777" w:rsidR="007D7F29" w:rsidRDefault="007D7F29"/>
    <w:sectPr w:rsidR="007D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Zhang, Ge (Boris) [JRDCN]" w:date="2021-01-28T13:26:00Z" w:initials="ZG([">
    <w:p w14:paraId="1EEEBFC8" w14:textId="4E74FB42" w:rsidR="005B1C29" w:rsidRDefault="005B1C29">
      <w:pPr>
        <w:pStyle w:val="a3"/>
      </w:pPr>
      <w:r>
        <w:rPr>
          <w:rStyle w:val="a8"/>
        </w:rPr>
        <w:annotationRef/>
      </w:r>
      <w:r>
        <w:rPr>
          <w:rFonts w:hint="eastAsia"/>
        </w:rPr>
        <w:t>这是什么场景设计？是否真实？</w:t>
      </w:r>
    </w:p>
  </w:comment>
  <w:comment w:id="39" w:author="Zhang, Ge (Boris) [JRDCN]" w:date="2021-01-28T13:26:00Z" w:initials="ZG([">
    <w:p w14:paraId="78D7FA39" w14:textId="3503B53F" w:rsidR="005B1C29" w:rsidRDefault="005B1C29">
      <w:pPr>
        <w:pStyle w:val="a3"/>
      </w:pPr>
      <w:r>
        <w:rPr>
          <w:rStyle w:val="a8"/>
        </w:rPr>
        <w:annotationRef/>
      </w:r>
      <w:r>
        <w:rPr>
          <w:rFonts w:hint="eastAsia"/>
        </w:rPr>
        <w:t>什么饮食是有助于戒烟的？</w:t>
      </w:r>
    </w:p>
  </w:comment>
  <w:comment w:id="86" w:author="Zhang, Ge (Boris) [JRDCN]" w:date="2021-01-28T13:27:00Z" w:initials="ZG([">
    <w:p w14:paraId="6A4D074D" w14:textId="30615943" w:rsidR="005B1C29" w:rsidRDefault="005B1C29">
      <w:pPr>
        <w:pStyle w:val="a3"/>
      </w:pPr>
      <w:r>
        <w:rPr>
          <w:rStyle w:val="a8"/>
        </w:rPr>
        <w:annotationRef/>
      </w:r>
      <w:r>
        <w:rPr>
          <w:rFonts w:hint="eastAsia"/>
        </w:rPr>
        <w:t>这个角色之前出现过么？</w:t>
      </w:r>
    </w:p>
  </w:comment>
  <w:comment w:id="114" w:author="Zhang, Ge (Boris) [JRDCN]" w:date="2021-01-28T13:28:00Z" w:initials="ZG([">
    <w:p w14:paraId="21AA307D" w14:textId="24741592" w:rsidR="005B1C29" w:rsidRDefault="005B1C29">
      <w:pPr>
        <w:pStyle w:val="a3"/>
      </w:pPr>
      <w:r>
        <w:rPr>
          <w:rStyle w:val="a8"/>
        </w:rPr>
        <w:annotationRef/>
      </w:r>
      <w:r>
        <w:rPr>
          <w:rFonts w:hint="eastAsia"/>
        </w:rPr>
        <w:t>文字需要调整，不太好理解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EEBFC8" w15:done="0"/>
  <w15:commentEx w15:paraId="78D7FA39" w15:done="0"/>
  <w15:commentEx w15:paraId="6A4D074D" w15:done="0"/>
  <w15:commentEx w15:paraId="21AA30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3A04" w16cex:dateUtc="2021-01-28T05:26:00Z"/>
  <w16cex:commentExtensible w16cex:durableId="23BD3A1F" w16cex:dateUtc="2021-01-28T05:26:00Z"/>
  <w16cex:commentExtensible w16cex:durableId="23BD3A51" w16cex:dateUtc="2021-01-28T05:27:00Z"/>
  <w16cex:commentExtensible w16cex:durableId="23BD3A77" w16cex:dateUtc="2021-01-28T0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EEBFC8" w16cid:durableId="23BD3A04"/>
  <w16cid:commentId w16cid:paraId="78D7FA39" w16cid:durableId="23BD3A1F"/>
  <w16cid:commentId w16cid:paraId="6A4D074D" w16cid:durableId="23BD3A51"/>
  <w16cid:commentId w16cid:paraId="21AA307D" w16cid:durableId="23BD3A7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86FDE" w14:textId="77777777" w:rsidR="00944575" w:rsidRDefault="00944575" w:rsidP="00A056DD">
      <w:r>
        <w:separator/>
      </w:r>
    </w:p>
  </w:endnote>
  <w:endnote w:type="continuationSeparator" w:id="0">
    <w:p w14:paraId="0FC69416" w14:textId="77777777" w:rsidR="00944575" w:rsidRDefault="00944575" w:rsidP="00A0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D1058" w14:textId="77777777" w:rsidR="00944575" w:rsidRDefault="00944575" w:rsidP="00A056DD">
      <w:r>
        <w:separator/>
      </w:r>
    </w:p>
  </w:footnote>
  <w:footnote w:type="continuationSeparator" w:id="0">
    <w:p w14:paraId="49231BE4" w14:textId="77777777" w:rsidR="00944575" w:rsidRDefault="00944575" w:rsidP="00A056D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  <w15:person w15:author="Zhang, Ge (Boris) [JRDCN]">
    <w15:presenceInfo w15:providerId="AD" w15:userId="S::gzhang53@its.jnj.com::3571fffc-efef-474f-9ed5-6542a4b79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1577876F-1A88-499E-AF38-C355D6A85864}"/>
    <w:docVar w:name="KY_MEDREF_VERSION" w:val="3"/>
  </w:docVars>
  <w:rsids>
    <w:rsidRoot w:val="00B36372"/>
    <w:rsid w:val="00016059"/>
    <w:rsid w:val="00045C7E"/>
    <w:rsid w:val="00045D1C"/>
    <w:rsid w:val="000514C4"/>
    <w:rsid w:val="00056741"/>
    <w:rsid w:val="00081A92"/>
    <w:rsid w:val="000929F0"/>
    <w:rsid w:val="000A67F9"/>
    <w:rsid w:val="000C4AFD"/>
    <w:rsid w:val="00120C3F"/>
    <w:rsid w:val="00121312"/>
    <w:rsid w:val="00142C03"/>
    <w:rsid w:val="001667A8"/>
    <w:rsid w:val="001A5836"/>
    <w:rsid w:val="001C7A59"/>
    <w:rsid w:val="001D4832"/>
    <w:rsid w:val="001E6EF9"/>
    <w:rsid w:val="001E7BED"/>
    <w:rsid w:val="00214E55"/>
    <w:rsid w:val="002268B5"/>
    <w:rsid w:val="00234AE9"/>
    <w:rsid w:val="00251ED8"/>
    <w:rsid w:val="00284205"/>
    <w:rsid w:val="00287B80"/>
    <w:rsid w:val="002A5147"/>
    <w:rsid w:val="002C77F7"/>
    <w:rsid w:val="002E3ECF"/>
    <w:rsid w:val="002E758B"/>
    <w:rsid w:val="003213E0"/>
    <w:rsid w:val="00321AC6"/>
    <w:rsid w:val="003440BD"/>
    <w:rsid w:val="003753F1"/>
    <w:rsid w:val="0038710A"/>
    <w:rsid w:val="0039108E"/>
    <w:rsid w:val="00395054"/>
    <w:rsid w:val="003A4433"/>
    <w:rsid w:val="003A6525"/>
    <w:rsid w:val="003B0304"/>
    <w:rsid w:val="003B465A"/>
    <w:rsid w:val="003E3379"/>
    <w:rsid w:val="0040205D"/>
    <w:rsid w:val="004057F8"/>
    <w:rsid w:val="00405D29"/>
    <w:rsid w:val="004171C5"/>
    <w:rsid w:val="00431094"/>
    <w:rsid w:val="0043543A"/>
    <w:rsid w:val="00452529"/>
    <w:rsid w:val="004876A7"/>
    <w:rsid w:val="004A60B6"/>
    <w:rsid w:val="004B5F9E"/>
    <w:rsid w:val="004D55B2"/>
    <w:rsid w:val="005222FA"/>
    <w:rsid w:val="00553445"/>
    <w:rsid w:val="005757A0"/>
    <w:rsid w:val="005968E7"/>
    <w:rsid w:val="005A6D4E"/>
    <w:rsid w:val="005B1C29"/>
    <w:rsid w:val="005C6C7B"/>
    <w:rsid w:val="005D3089"/>
    <w:rsid w:val="005E6E98"/>
    <w:rsid w:val="005F2E5E"/>
    <w:rsid w:val="00607633"/>
    <w:rsid w:val="00636B5F"/>
    <w:rsid w:val="00670303"/>
    <w:rsid w:val="00671F9C"/>
    <w:rsid w:val="00692DB7"/>
    <w:rsid w:val="006A67F8"/>
    <w:rsid w:val="006F6075"/>
    <w:rsid w:val="00711083"/>
    <w:rsid w:val="00717132"/>
    <w:rsid w:val="007267AC"/>
    <w:rsid w:val="00727156"/>
    <w:rsid w:val="0072795B"/>
    <w:rsid w:val="0074385A"/>
    <w:rsid w:val="00743BB0"/>
    <w:rsid w:val="00750D6A"/>
    <w:rsid w:val="00754B78"/>
    <w:rsid w:val="00770009"/>
    <w:rsid w:val="0078213C"/>
    <w:rsid w:val="00797099"/>
    <w:rsid w:val="007A09DE"/>
    <w:rsid w:val="007A77B2"/>
    <w:rsid w:val="007C211E"/>
    <w:rsid w:val="007D7F29"/>
    <w:rsid w:val="007E0B2E"/>
    <w:rsid w:val="007E0BD4"/>
    <w:rsid w:val="00813A22"/>
    <w:rsid w:val="0084653A"/>
    <w:rsid w:val="0085296E"/>
    <w:rsid w:val="00876104"/>
    <w:rsid w:val="00891EF4"/>
    <w:rsid w:val="0089425A"/>
    <w:rsid w:val="008B5A36"/>
    <w:rsid w:val="008C056E"/>
    <w:rsid w:val="00911F62"/>
    <w:rsid w:val="00924C27"/>
    <w:rsid w:val="00932297"/>
    <w:rsid w:val="00944575"/>
    <w:rsid w:val="00971A48"/>
    <w:rsid w:val="009755C3"/>
    <w:rsid w:val="00977179"/>
    <w:rsid w:val="00993457"/>
    <w:rsid w:val="009A6B15"/>
    <w:rsid w:val="009B015E"/>
    <w:rsid w:val="009D0AB9"/>
    <w:rsid w:val="009D2457"/>
    <w:rsid w:val="00A0006F"/>
    <w:rsid w:val="00A00827"/>
    <w:rsid w:val="00A056DD"/>
    <w:rsid w:val="00A250DB"/>
    <w:rsid w:val="00A25C8D"/>
    <w:rsid w:val="00A354FF"/>
    <w:rsid w:val="00A4331F"/>
    <w:rsid w:val="00A63A76"/>
    <w:rsid w:val="00A7398F"/>
    <w:rsid w:val="00AA6F81"/>
    <w:rsid w:val="00AC3CEA"/>
    <w:rsid w:val="00AD29B6"/>
    <w:rsid w:val="00AD4385"/>
    <w:rsid w:val="00AF18B7"/>
    <w:rsid w:val="00AF7370"/>
    <w:rsid w:val="00B067F1"/>
    <w:rsid w:val="00B06FCE"/>
    <w:rsid w:val="00B13DBA"/>
    <w:rsid w:val="00B342E6"/>
    <w:rsid w:val="00B3532B"/>
    <w:rsid w:val="00B36372"/>
    <w:rsid w:val="00B506B7"/>
    <w:rsid w:val="00B624D8"/>
    <w:rsid w:val="00B81119"/>
    <w:rsid w:val="00B86F65"/>
    <w:rsid w:val="00BC4784"/>
    <w:rsid w:val="00BD06F8"/>
    <w:rsid w:val="00BE4CCA"/>
    <w:rsid w:val="00BF4D24"/>
    <w:rsid w:val="00C01F82"/>
    <w:rsid w:val="00C03B74"/>
    <w:rsid w:val="00C060A5"/>
    <w:rsid w:val="00C07206"/>
    <w:rsid w:val="00C307F2"/>
    <w:rsid w:val="00C42ECC"/>
    <w:rsid w:val="00C5628E"/>
    <w:rsid w:val="00C67E43"/>
    <w:rsid w:val="00C8536D"/>
    <w:rsid w:val="00C8562D"/>
    <w:rsid w:val="00CB0C90"/>
    <w:rsid w:val="00CB32D4"/>
    <w:rsid w:val="00CE2ECE"/>
    <w:rsid w:val="00CF0D18"/>
    <w:rsid w:val="00CF386B"/>
    <w:rsid w:val="00D17D22"/>
    <w:rsid w:val="00D31EE5"/>
    <w:rsid w:val="00D63909"/>
    <w:rsid w:val="00D64CDE"/>
    <w:rsid w:val="00D65C6E"/>
    <w:rsid w:val="00D77DE2"/>
    <w:rsid w:val="00DA0F13"/>
    <w:rsid w:val="00DC026F"/>
    <w:rsid w:val="00DC318C"/>
    <w:rsid w:val="00DD486D"/>
    <w:rsid w:val="00DF5B70"/>
    <w:rsid w:val="00DF691F"/>
    <w:rsid w:val="00E00CBB"/>
    <w:rsid w:val="00E23572"/>
    <w:rsid w:val="00E512B6"/>
    <w:rsid w:val="00E567F1"/>
    <w:rsid w:val="00E7171B"/>
    <w:rsid w:val="00E7226F"/>
    <w:rsid w:val="00E747B0"/>
    <w:rsid w:val="00E74A32"/>
    <w:rsid w:val="00E75023"/>
    <w:rsid w:val="00E94414"/>
    <w:rsid w:val="00EA0A7A"/>
    <w:rsid w:val="00EA12EC"/>
    <w:rsid w:val="00EA3384"/>
    <w:rsid w:val="00EB37AA"/>
    <w:rsid w:val="00ED7D32"/>
    <w:rsid w:val="00EE2751"/>
    <w:rsid w:val="00EE7303"/>
    <w:rsid w:val="00EF52E9"/>
    <w:rsid w:val="00F1634A"/>
    <w:rsid w:val="00F318B3"/>
    <w:rsid w:val="00F34C2F"/>
    <w:rsid w:val="00F61454"/>
    <w:rsid w:val="00F8454F"/>
    <w:rsid w:val="00FB3A32"/>
    <w:rsid w:val="00FB697A"/>
    <w:rsid w:val="00FC2BD9"/>
    <w:rsid w:val="00FD028C"/>
    <w:rsid w:val="00FE4D94"/>
    <w:rsid w:val="00FF1922"/>
    <w:rsid w:val="00FF262D"/>
    <w:rsid w:val="281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B4C40"/>
  <w15:docId w15:val="{63B1810E-A108-4FB8-A0AB-195D47D1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character" w:customStyle="1" w:styleId="Char3">
    <w:name w:val="批注主题 Char"/>
    <w:basedOn w:val="Char"/>
    <w:link w:val="a7"/>
    <w:uiPriority w:val="99"/>
    <w:semiHidden/>
    <w:rPr>
      <w:b/>
      <w:bCs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29</cp:revision>
  <dcterms:created xsi:type="dcterms:W3CDTF">2021-01-04T02:20:00Z</dcterms:created>
  <dcterms:modified xsi:type="dcterms:W3CDTF">2021-02-07T07:49:00Z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