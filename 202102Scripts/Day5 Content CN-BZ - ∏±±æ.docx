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583C6" w14:textId="77777777" w:rsidR="0035258D" w:rsidRDefault="00617938">
      <w:pPr>
        <w:jc w:val="center"/>
        <w:rPr>
          <w:rFonts w:ascii="等线" w:eastAsia="等线" w:hAnsi="等线"/>
          <w:b/>
          <w:bCs/>
          <w:sz w:val="32"/>
          <w:szCs w:val="36"/>
        </w:rPr>
      </w:pPr>
      <w:r>
        <w:rPr>
          <w:rFonts w:ascii="等线" w:eastAsia="等线" w:hAnsi="等线" w:hint="eastAsia"/>
          <w:b/>
          <w:bCs/>
          <w:sz w:val="32"/>
          <w:szCs w:val="36"/>
        </w:rPr>
        <w:t>Day</w:t>
      </w:r>
      <w:r>
        <w:rPr>
          <w:rFonts w:ascii="等线" w:eastAsia="等线" w:hAnsi="等线"/>
          <w:b/>
          <w:bCs/>
          <w:sz w:val="32"/>
          <w:szCs w:val="36"/>
        </w:rPr>
        <w:t>5</w:t>
      </w:r>
      <w:r>
        <w:rPr>
          <w:rFonts w:ascii="等线" w:eastAsia="等线" w:hAnsi="等线" w:hint="eastAsia"/>
          <w:b/>
          <w:bCs/>
          <w:sz w:val="32"/>
          <w:szCs w:val="36"/>
        </w:rPr>
        <w:t>分页脚本</w:t>
      </w:r>
    </w:p>
    <w:p w14:paraId="59ED20D1" w14:textId="77777777" w:rsidR="0035258D" w:rsidRDefault="0035258D">
      <w:pPr>
        <w:rPr>
          <w:rFonts w:ascii="等线" w:eastAsia="等线" w:hAnsi="等线"/>
        </w:rPr>
      </w:pPr>
    </w:p>
    <w:p w14:paraId="7910C7B7" w14:textId="77777777" w:rsidR="0035258D" w:rsidRDefault="00617938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  <w:u w:val="single"/>
        </w:rPr>
        <w:t>目标：</w:t>
      </w:r>
      <w:r>
        <w:rPr>
          <w:rFonts w:ascii="等线" w:eastAsia="等线" w:hAnsi="等线" w:hint="eastAsia"/>
        </w:rPr>
        <w:t>史塔克向用户反馈</w:t>
      </w:r>
      <w:r>
        <w:rPr>
          <w:rFonts w:ascii="等线" w:eastAsia="等线" w:hAnsi="等线"/>
        </w:rPr>
        <w:t>K114星球上出现了许多关于吸烟的谬论，用户通过谬论题目测试以及吸烟谬论的分类归因测试，了解到谬论传播背后的原因，从而矫正错误认知，建立起正确的观念。</w:t>
      </w:r>
    </w:p>
    <w:p w14:paraId="13CAB6DD" w14:textId="77777777" w:rsidR="0035258D" w:rsidRDefault="00617938">
      <w:pPr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7B288E51" wp14:editId="5DE8ADDD">
            <wp:extent cx="5274310" cy="205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306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E7AB" w14:textId="77777777" w:rsidR="0035258D" w:rsidRDefault="0035258D">
      <w:pPr>
        <w:rPr>
          <w:rFonts w:ascii="等线" w:eastAsia="等线" w:hAnsi="等线"/>
        </w:rPr>
      </w:pPr>
    </w:p>
    <w:p w14:paraId="43256B7B" w14:textId="77777777" w:rsidR="0035258D" w:rsidRDefault="0035258D">
      <w:pPr>
        <w:rPr>
          <w:rFonts w:ascii="等线" w:eastAsia="等线" w:hAnsi="等线"/>
        </w:rPr>
      </w:pPr>
    </w:p>
    <w:p w14:paraId="0D9917CB" w14:textId="77777777" w:rsidR="0035258D" w:rsidRDefault="00617938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（上午）</w:t>
      </w:r>
    </w:p>
    <w:p w14:paraId="45326C83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3A79A60C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5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67E3E6A2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史塔克急匆匆地来找你，发生了什么？（链接到主页）</w:t>
      </w:r>
    </w:p>
    <w:p w14:paraId="2D13D19C" w14:textId="77777777" w:rsidR="0035258D" w:rsidRDefault="0035258D">
      <w:pPr>
        <w:rPr>
          <w:rFonts w:ascii="等线" w:eastAsia="等线" w:hAnsi="等线"/>
          <w:b/>
          <w:bCs/>
          <w:i/>
          <w:iCs/>
        </w:rPr>
      </w:pPr>
    </w:p>
    <w:p w14:paraId="6C5D11B4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(P1)</w:t>
      </w:r>
    </w:p>
    <w:p w14:paraId="497D23E5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D10D25">
        <w:rPr>
          <w:rFonts w:ascii="等线" w:eastAsia="等线" w:hAnsi="等线" w:hint="eastAsia"/>
        </w:rPr>
        <w:t>（担心）</w:t>
      </w:r>
    </w:p>
    <w:p w14:paraId="60D6EB9F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BB4FEC0" w14:textId="77777777" w:rsidR="009715DD" w:rsidRDefault="00617938">
      <w:pPr>
        <w:ind w:firstLine="420"/>
        <w:rPr>
          <w:ins w:id="0" w:author="王 自飞" w:date="2021-02-06T16:06:00Z"/>
          <w:rFonts w:ascii="等线" w:eastAsia="等线" w:hAnsi="等线"/>
        </w:rPr>
      </w:pPr>
      <w:del w:id="1" w:author="王 自飞" w:date="2021-02-06T16:06:00Z">
        <w:r w:rsidDel="009715DD">
          <w:rPr>
            <w:rFonts w:ascii="等线" w:eastAsia="等线" w:hAnsi="等线" w:hint="eastAsia"/>
          </w:rPr>
          <w:delText>使者先生</w:delText>
        </w:r>
      </w:del>
      <w:ins w:id="2" w:author="王 自飞" w:date="2021-02-06T16:06:00Z">
        <w:r w:rsidR="009715DD">
          <w:rPr>
            <w:rFonts w:ascii="等线" w:eastAsia="等线" w:hAnsi="等线" w:hint="eastAsia"/>
          </w:rPr>
          <w:t>地球的使者</w:t>
        </w:r>
      </w:ins>
      <w:r>
        <w:rPr>
          <w:rFonts w:ascii="等线" w:eastAsia="等线" w:hAnsi="等线" w:hint="eastAsia"/>
        </w:rPr>
        <w:t>，早上好！</w:t>
      </w:r>
    </w:p>
    <w:p w14:paraId="301A0E07" w14:textId="48D6EB0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不好意思，这么早来打扰</w:t>
      </w:r>
      <w:del w:id="3" w:author="王 自飞" w:date="2021-02-06T16:06:00Z">
        <w:r w:rsidDel="009715DD">
          <w:rPr>
            <w:rFonts w:ascii="等线" w:eastAsia="等线" w:hAnsi="等线" w:hint="eastAsia"/>
          </w:rPr>
          <w:delText>您</w:delText>
        </w:r>
      </w:del>
      <w:ins w:id="4" w:author="王 自飞" w:date="2021-02-06T16:06:00Z">
        <w:r w:rsidR="009715D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。</w:t>
      </w:r>
    </w:p>
    <w:p w14:paraId="7298DF28" w14:textId="77777777" w:rsidR="0035258D" w:rsidRDefault="00D10D2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DB5FFB5" w14:textId="77777777" w:rsidR="00D10D25" w:rsidRDefault="00D10D25">
      <w:pPr>
        <w:ind w:firstLine="420"/>
        <w:rPr>
          <w:rFonts w:ascii="等线" w:eastAsia="等线" w:hAnsi="等线"/>
        </w:rPr>
      </w:pPr>
    </w:p>
    <w:p w14:paraId="7A1FBE75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(P2)</w:t>
      </w:r>
    </w:p>
    <w:p w14:paraId="2EDA8A83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11008EBF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393B02D" w14:textId="77777777" w:rsidR="001A697C" w:rsidRDefault="00617938">
      <w:pPr>
        <w:ind w:firstLine="420"/>
        <w:rPr>
          <w:ins w:id="5" w:author="王 自飞" w:date="2021-02-06T16:11:00Z"/>
          <w:rFonts w:ascii="等线" w:eastAsia="等线" w:hAnsi="等线"/>
        </w:rPr>
      </w:pPr>
      <w:r>
        <w:rPr>
          <w:rFonts w:ascii="等线" w:eastAsia="等线" w:hAnsi="等线" w:hint="eastAsia"/>
        </w:rPr>
        <w:t>史塔克先生，看</w:t>
      </w:r>
      <w:del w:id="6" w:author="王 自飞" w:date="2021-02-06T16:06:00Z">
        <w:r w:rsidDel="009715DD">
          <w:rPr>
            <w:rFonts w:ascii="等线" w:eastAsia="等线" w:hAnsi="等线" w:hint="eastAsia"/>
          </w:rPr>
          <w:delText>您</w:delText>
        </w:r>
      </w:del>
      <w:ins w:id="7" w:author="王 自飞" w:date="2021-02-06T16:06:00Z">
        <w:r w:rsidR="009715D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有些焦急</w:t>
      </w:r>
      <w:del w:id="8" w:author="王 自飞" w:date="2021-02-06T16:11:00Z">
        <w:r w:rsidDel="001A697C">
          <w:rPr>
            <w:rFonts w:ascii="等线" w:eastAsia="等线" w:hAnsi="等线" w:hint="eastAsia"/>
          </w:rPr>
          <w:delText>，</w:delText>
        </w:r>
      </w:del>
    </w:p>
    <w:p w14:paraId="5D70EFFB" w14:textId="52AB6021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发生了什么事吗？</w:t>
      </w:r>
    </w:p>
    <w:p w14:paraId="50B34BAC" w14:textId="77777777" w:rsidR="00D10D25" w:rsidRDefault="00D10D25" w:rsidP="00D10D2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96AD703" w14:textId="77777777" w:rsidR="0035258D" w:rsidRDefault="0035258D">
      <w:pPr>
        <w:ind w:firstLine="420"/>
        <w:rPr>
          <w:rFonts w:ascii="等线" w:eastAsia="等线" w:hAnsi="等线"/>
        </w:rPr>
      </w:pPr>
    </w:p>
    <w:p w14:paraId="62C7332D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0F03422E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D10D25">
        <w:rPr>
          <w:rFonts w:ascii="等线" w:eastAsia="等线" w:hAnsi="等线" w:hint="eastAsia"/>
        </w:rPr>
        <w:t>（担心）</w:t>
      </w:r>
    </w:p>
    <w:p w14:paraId="0B0EA9B8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C91A48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是这样子的。</w:t>
      </w:r>
    </w:p>
    <w:p w14:paraId="6C30C0EF" w14:textId="142DB79D" w:rsidR="009715DD" w:rsidRDefault="00617938">
      <w:pPr>
        <w:ind w:firstLine="420"/>
        <w:rPr>
          <w:ins w:id="9" w:author="王 自飞" w:date="2021-02-06T16:08:00Z"/>
          <w:rFonts w:ascii="等线" w:eastAsia="等线" w:hAnsi="等线"/>
        </w:rPr>
      </w:pPr>
      <w:r>
        <w:rPr>
          <w:rFonts w:ascii="等线" w:eastAsia="等线" w:hAnsi="等线" w:hint="eastAsia"/>
        </w:rPr>
        <w:t>最近有一些谬论在我们星球流传</w:t>
      </w:r>
      <w:del w:id="10" w:author="a" w:date="2021-02-07T11:40:00Z">
        <w:r w:rsidDel="006F5EA9">
          <w:rPr>
            <w:rFonts w:ascii="等线" w:eastAsia="等线" w:hAnsi="等线" w:hint="eastAsia"/>
          </w:rPr>
          <w:delText>，</w:delText>
        </w:r>
      </w:del>
      <w:ins w:id="11" w:author="a" w:date="2021-02-07T11:40:00Z">
        <w:r w:rsidR="006F5EA9">
          <w:rPr>
            <w:rFonts w:ascii="等线" w:eastAsia="等线" w:hAnsi="等线" w:hint="eastAsia"/>
          </w:rPr>
          <w:t>，</w:t>
        </w:r>
      </w:ins>
    </w:p>
    <w:p w14:paraId="61BFA65B" w14:textId="77777777" w:rsidR="009715DD" w:rsidRDefault="00617938">
      <w:pPr>
        <w:ind w:firstLine="420"/>
        <w:rPr>
          <w:ins w:id="12" w:author="王 自飞" w:date="2021-02-06T16:08:00Z"/>
          <w:rFonts w:ascii="等线" w:eastAsia="等线" w:hAnsi="等线"/>
        </w:rPr>
      </w:pPr>
      <w:r>
        <w:rPr>
          <w:rFonts w:ascii="等线" w:eastAsia="等线" w:hAnsi="等线" w:hint="eastAsia"/>
        </w:rPr>
        <w:t>使得吸烟成瘾的风气变得越来越糟糕</w:t>
      </w:r>
      <w:del w:id="13" w:author="王 自飞" w:date="2021-02-06T16:08:00Z">
        <w:r w:rsidDel="009715DD">
          <w:rPr>
            <w:rFonts w:ascii="等线" w:eastAsia="等线" w:hAnsi="等线" w:hint="eastAsia"/>
          </w:rPr>
          <w:delText>，</w:delText>
        </w:r>
      </w:del>
    </w:p>
    <w:p w14:paraId="0A60A63C" w14:textId="168E076D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甚至开始影响空港的重建工作了！</w:t>
      </w:r>
    </w:p>
    <w:p w14:paraId="38D5F635" w14:textId="79DBC41C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所以我尽早赶来告诉</w:t>
      </w:r>
      <w:del w:id="14" w:author="王 自飞" w:date="2021-02-06T16:09:00Z">
        <w:r w:rsidDel="009715DD">
          <w:rPr>
            <w:rFonts w:ascii="等线" w:eastAsia="等线" w:hAnsi="等线" w:hint="eastAsia"/>
          </w:rPr>
          <w:delText>您</w:delText>
        </w:r>
      </w:del>
      <w:ins w:id="15" w:author="王 自飞" w:date="2021-02-06T16:09:00Z">
        <w:r w:rsidR="009715D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。</w:t>
      </w:r>
    </w:p>
    <w:p w14:paraId="035321C1" w14:textId="77777777" w:rsidR="00D10D25" w:rsidRDefault="00D10D25" w:rsidP="00D10D2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27429C11" w14:textId="77777777" w:rsidR="0035258D" w:rsidRDefault="0035258D">
      <w:pPr>
        <w:ind w:firstLine="420"/>
        <w:rPr>
          <w:rFonts w:ascii="等线" w:eastAsia="等线" w:hAnsi="等线"/>
        </w:rPr>
      </w:pPr>
    </w:p>
    <w:p w14:paraId="4169FF6F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4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A792C34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35A1896E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121FFD4" w14:textId="5D60B4B4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竟然</w:t>
      </w:r>
      <w:del w:id="16" w:author="王 自飞" w:date="2021-02-06T16:11:00Z">
        <w:r w:rsidDel="001A697C">
          <w:rPr>
            <w:rFonts w:ascii="等线" w:eastAsia="等线" w:hAnsi="等线" w:hint="eastAsia"/>
          </w:rPr>
          <w:delText>如此</w:delText>
        </w:r>
      </w:del>
      <w:ins w:id="17" w:author="王 自飞" w:date="2021-02-06T16:11:00Z">
        <w:r w:rsidR="001A697C">
          <w:rPr>
            <w:rFonts w:ascii="等线" w:eastAsia="等线" w:hAnsi="等线" w:hint="eastAsia"/>
          </w:rPr>
          <w:t>这么</w:t>
        </w:r>
      </w:ins>
      <w:r>
        <w:rPr>
          <w:rFonts w:ascii="等线" w:eastAsia="等线" w:hAnsi="等线" w:hint="eastAsia"/>
        </w:rPr>
        <w:t>严重了吗？</w:t>
      </w:r>
    </w:p>
    <w:p w14:paraId="60602AB3" w14:textId="77777777" w:rsidR="00DA49EA" w:rsidRDefault="00DA49EA" w:rsidP="00DA49EA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4530831" w14:textId="77777777" w:rsidR="0035258D" w:rsidRDefault="0035258D">
      <w:pPr>
        <w:ind w:firstLine="420"/>
        <w:rPr>
          <w:rFonts w:ascii="等线" w:eastAsia="等线" w:hAnsi="等线"/>
        </w:rPr>
      </w:pPr>
    </w:p>
    <w:p w14:paraId="606E209B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6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BE5CE38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3A253A79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DC1F7FD" w14:textId="65536280" w:rsidR="001A697C" w:rsidRDefault="001A697C">
      <w:pPr>
        <w:ind w:firstLine="420"/>
        <w:rPr>
          <w:ins w:id="18" w:author="王 自飞" w:date="2021-02-06T16:13:00Z"/>
          <w:rFonts w:ascii="等线" w:eastAsia="等线" w:hAnsi="等线"/>
        </w:rPr>
      </w:pPr>
      <w:ins w:id="19" w:author="王 自飞" w:date="2021-02-06T16:13:00Z">
        <w:r>
          <w:rPr>
            <w:rFonts w:ascii="等线" w:eastAsia="等线" w:hAnsi="等线" w:hint="eastAsia"/>
          </w:rPr>
          <w:t>谬论四处散播</w:t>
        </w:r>
      </w:ins>
    </w:p>
    <w:p w14:paraId="4140FED0" w14:textId="6E6DD8A7" w:rsidR="0035258D" w:rsidRDefault="00617938">
      <w:pPr>
        <w:ind w:firstLine="420"/>
        <w:rPr>
          <w:rFonts w:ascii="等线" w:eastAsia="等线" w:hAnsi="等线"/>
        </w:rPr>
      </w:pPr>
      <w:del w:id="20" w:author="王 自飞" w:date="2021-02-06T16:13:00Z">
        <w:r w:rsidDel="001A697C">
          <w:rPr>
            <w:rFonts w:ascii="等线" w:eastAsia="等线" w:hAnsi="等线" w:hint="eastAsia"/>
          </w:rPr>
          <w:delText>四处散播的谬论</w:delText>
        </w:r>
      </w:del>
      <w:r>
        <w:rPr>
          <w:rFonts w:ascii="等线" w:eastAsia="等线" w:hAnsi="等线" w:hint="eastAsia"/>
        </w:rPr>
        <w:t>会扰乱人们关于烟瘾的认知。</w:t>
      </w:r>
    </w:p>
    <w:p w14:paraId="1111E8C4" w14:textId="77777777" w:rsidR="001A697C" w:rsidRDefault="00617938">
      <w:pPr>
        <w:ind w:firstLine="420"/>
        <w:rPr>
          <w:ins w:id="21" w:author="王 自飞" w:date="2021-02-06T16:14:00Z"/>
          <w:rFonts w:ascii="等线" w:eastAsia="等线" w:hAnsi="等线"/>
        </w:rPr>
      </w:pPr>
      <w:r>
        <w:rPr>
          <w:rFonts w:ascii="等线" w:eastAsia="等线" w:hAnsi="等线" w:hint="eastAsia"/>
        </w:rPr>
        <w:t>如果不加以阻止</w:t>
      </w:r>
    </w:p>
    <w:p w14:paraId="29C2659F" w14:textId="0BD10A43" w:rsidR="001A697C" w:rsidRDefault="00617938">
      <w:pPr>
        <w:ind w:firstLine="420"/>
        <w:rPr>
          <w:ins w:id="22" w:author="王 自飞" w:date="2021-02-06T16:14:00Z"/>
          <w:rFonts w:ascii="等线" w:eastAsia="等线" w:hAnsi="等线"/>
        </w:rPr>
      </w:pPr>
      <w:r>
        <w:rPr>
          <w:rFonts w:ascii="等线" w:eastAsia="等线" w:hAnsi="等线" w:hint="eastAsia"/>
        </w:rPr>
        <w:t>恐怕会让先前的努力功亏一篑</w:t>
      </w:r>
      <w:del w:id="23" w:author="a" w:date="2021-02-07T11:41:00Z">
        <w:r w:rsidDel="006F5EA9">
          <w:rPr>
            <w:rFonts w:ascii="等线" w:eastAsia="等线" w:hAnsi="等线" w:hint="eastAsia"/>
          </w:rPr>
          <w:delText>，</w:delText>
        </w:r>
      </w:del>
      <w:ins w:id="24" w:author="a" w:date="2021-02-07T11:41:00Z">
        <w:r w:rsidR="006F5EA9">
          <w:rPr>
            <w:rFonts w:ascii="等线" w:eastAsia="等线" w:hAnsi="等线" w:hint="eastAsia"/>
          </w:rPr>
          <w:t>，</w:t>
        </w:r>
      </w:ins>
    </w:p>
    <w:p w14:paraId="757C36A5" w14:textId="4293B38B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甚至往</w:t>
      </w:r>
      <w:del w:id="25" w:author="王 自飞" w:date="2021-02-06T16:14:00Z">
        <w:r w:rsidDel="001A697C">
          <w:rPr>
            <w:rFonts w:ascii="等线" w:eastAsia="等线" w:hAnsi="等线" w:hint="eastAsia"/>
          </w:rPr>
          <w:delText>反面的方向演变</w:delText>
        </w:r>
      </w:del>
      <w:ins w:id="26" w:author="王 自飞" w:date="2021-02-06T16:14:00Z">
        <w:r w:rsidR="001A697C">
          <w:rPr>
            <w:rFonts w:ascii="等线" w:eastAsia="等线" w:hAnsi="等线" w:hint="eastAsia"/>
          </w:rPr>
          <w:t>负面的方向发展</w:t>
        </w:r>
      </w:ins>
      <w:r>
        <w:rPr>
          <w:rFonts w:ascii="等线" w:eastAsia="等线" w:hAnsi="等线" w:hint="eastAsia"/>
        </w:rPr>
        <w:t>。</w:t>
      </w:r>
    </w:p>
    <w:p w14:paraId="394943EA" w14:textId="77777777" w:rsidR="00DA49EA" w:rsidRDefault="00DA49EA" w:rsidP="00DA49EA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4ABF381B" w14:textId="77777777" w:rsidR="0035258D" w:rsidRDefault="0035258D">
      <w:pPr>
        <w:ind w:firstLine="420"/>
        <w:rPr>
          <w:rFonts w:ascii="等线" w:eastAsia="等线" w:hAnsi="等线"/>
        </w:rPr>
      </w:pPr>
    </w:p>
    <w:p w14:paraId="24D84451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7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7C1AF78" w14:textId="32267F0A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27" w:author="王 自飞" w:date="2021-02-06T16:18:00Z">
        <w:r w:rsidDel="000B705C">
          <w:rPr>
            <w:rFonts w:ascii="等线" w:eastAsia="等线" w:hAnsi="等线" w:hint="eastAsia"/>
          </w:rPr>
          <w:delText>星际委员会</w:delText>
        </w:r>
      </w:del>
      <w:ins w:id="28" w:author="王 自飞" w:date="2021-02-06T16:18:00Z">
        <w:r w:rsidR="000B705C">
          <w:rPr>
            <w:rFonts w:ascii="等线" w:eastAsia="等线" w:hAnsi="等线" w:hint="eastAsia"/>
          </w:rPr>
          <w:t>无</w:t>
        </w:r>
      </w:ins>
    </w:p>
    <w:p w14:paraId="7C75527A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C4FEA5C" w14:textId="77777777" w:rsidR="001A697C" w:rsidRDefault="00617938">
      <w:pPr>
        <w:ind w:firstLine="420"/>
        <w:rPr>
          <w:ins w:id="29" w:author="王 自飞" w:date="2021-02-06T16:18:00Z"/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“谎言流传千遍就成了真理”</w:t>
      </w:r>
      <w:del w:id="30" w:author="王 自飞" w:date="2021-02-06T16:18:00Z">
        <w:r w:rsidDel="001A697C">
          <w:rPr>
            <w:rFonts w:ascii="等线" w:eastAsia="等线" w:hAnsi="等线" w:hint="eastAsia"/>
          </w:rPr>
          <w:delText>，</w:delText>
        </w:r>
      </w:del>
    </w:p>
    <w:p w14:paraId="3BEA01E4" w14:textId="417FBBAE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我们决不能任由谬论继续散播下去！</w:t>
      </w:r>
    </w:p>
    <w:p w14:paraId="1B574D24" w14:textId="77777777" w:rsidR="00DA49EA" w:rsidRDefault="00DA49EA" w:rsidP="00DA49EA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7F37123A" w14:textId="77777777" w:rsidR="0035258D" w:rsidRDefault="0035258D">
      <w:pPr>
        <w:ind w:firstLine="420"/>
        <w:rPr>
          <w:rFonts w:ascii="等线" w:eastAsia="等线" w:hAnsi="等线"/>
        </w:rPr>
      </w:pPr>
    </w:p>
    <w:p w14:paraId="7EC32517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8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F72E476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15B33526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4F7560A" w14:textId="673A5303" w:rsidR="000B705C" w:rsidRDefault="00617938">
      <w:pPr>
        <w:ind w:firstLine="420"/>
        <w:rPr>
          <w:ins w:id="31" w:author="王 自飞" w:date="2021-02-06T16:18:00Z"/>
          <w:rFonts w:ascii="等线" w:eastAsia="等线" w:hAnsi="等线"/>
        </w:rPr>
      </w:pPr>
      <w:r>
        <w:rPr>
          <w:rFonts w:ascii="等线" w:eastAsia="等线" w:hAnsi="等线" w:hint="eastAsia"/>
        </w:rPr>
        <w:t>要消除谬论</w:t>
      </w:r>
      <w:del w:id="32" w:author="a" w:date="2021-02-07T11:41:00Z">
        <w:r w:rsidDel="006F5EA9">
          <w:rPr>
            <w:rFonts w:ascii="等线" w:eastAsia="等线" w:hAnsi="等线" w:hint="eastAsia"/>
          </w:rPr>
          <w:delText>，</w:delText>
        </w:r>
      </w:del>
      <w:ins w:id="33" w:author="a" w:date="2021-02-07T11:41:00Z">
        <w:r w:rsidR="006F5EA9">
          <w:rPr>
            <w:rFonts w:ascii="等线" w:eastAsia="等线" w:hAnsi="等线" w:hint="eastAsia"/>
          </w:rPr>
          <w:t>，</w:t>
        </w:r>
      </w:ins>
    </w:p>
    <w:p w14:paraId="170AA1B6" w14:textId="423B389A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首先要做到的就是学会甄别真假。</w:t>
      </w:r>
    </w:p>
    <w:p w14:paraId="438F8311" w14:textId="77777777" w:rsidR="006F5EA9" w:rsidRDefault="00617938">
      <w:pPr>
        <w:ind w:firstLine="420"/>
        <w:rPr>
          <w:ins w:id="34" w:author="a" w:date="2021-02-07T11:41:00Z"/>
          <w:rFonts w:ascii="等线" w:eastAsia="等线" w:hAnsi="等线"/>
        </w:rPr>
      </w:pPr>
      <w:r>
        <w:rPr>
          <w:rFonts w:ascii="等线" w:eastAsia="等线" w:hAnsi="等线" w:hint="eastAsia"/>
        </w:rPr>
        <w:t>这里有星际委员会收集的一些流传甚</w:t>
      </w:r>
    </w:p>
    <w:p w14:paraId="0DEA91B8" w14:textId="7FC3867B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广的言论，</w:t>
      </w:r>
      <w:del w:id="35" w:author="a" w:date="2021-02-07T11:41:00Z">
        <w:r w:rsidDel="006F5EA9">
          <w:rPr>
            <w:rFonts w:ascii="等线" w:eastAsia="等线" w:hAnsi="等线" w:hint="eastAsia"/>
          </w:rPr>
          <w:delText>请</w:delText>
        </w:r>
      </w:del>
      <w:ins w:id="36" w:author="a" w:date="2021-02-07T11:41:00Z">
        <w:r w:rsidR="006F5EA9">
          <w:rPr>
            <w:rFonts w:ascii="等线" w:eastAsia="等线" w:hAnsi="等线" w:hint="eastAsia"/>
          </w:rPr>
          <w:t>试着</w:t>
        </w:r>
      </w:ins>
      <w:r>
        <w:rPr>
          <w:rFonts w:ascii="等线" w:eastAsia="等线" w:hAnsi="等线" w:hint="eastAsia"/>
        </w:rPr>
        <w:t>做出判断</w:t>
      </w:r>
      <w:ins w:id="37" w:author="a" w:date="2021-02-07T11:41:00Z">
        <w:r w:rsidR="006F5EA9">
          <w:rPr>
            <w:rFonts w:ascii="等线" w:eastAsia="等线" w:hAnsi="等线" w:hint="eastAsia"/>
          </w:rPr>
          <w:t>吧</w:t>
        </w:r>
      </w:ins>
      <w:r>
        <w:rPr>
          <w:rFonts w:ascii="等线" w:eastAsia="等线" w:hAnsi="等线" w:hint="eastAsia"/>
        </w:rPr>
        <w:t>。</w:t>
      </w:r>
    </w:p>
    <w:p w14:paraId="7AE50812" w14:textId="77777777" w:rsidR="00DA49EA" w:rsidRDefault="00DA49EA" w:rsidP="00DA49EA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）【开始】</w:t>
      </w:r>
    </w:p>
    <w:p w14:paraId="3F739EA3" w14:textId="77777777" w:rsidR="0035258D" w:rsidRPr="00DA49EA" w:rsidRDefault="0035258D">
      <w:pPr>
        <w:ind w:firstLine="420"/>
        <w:rPr>
          <w:rFonts w:ascii="等线" w:eastAsia="等线" w:hAnsi="等线"/>
        </w:rPr>
      </w:pPr>
    </w:p>
    <w:p w14:paraId="5199B60B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9.1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0E9B43E" w14:textId="1D851FC3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(提示): 请对以下言论的对错做出</w:t>
      </w:r>
      <w:del w:id="38" w:author="王 自飞" w:date="2021-02-06T16:20:00Z">
        <w:r w:rsidDel="000B705C">
          <w:rPr>
            <w:rFonts w:ascii="等线" w:eastAsia="等线" w:hAnsi="等线" w:hint="eastAsia"/>
          </w:rPr>
          <w:delText>您</w:delText>
        </w:r>
      </w:del>
      <w:ins w:id="39" w:author="王 自飞" w:date="2021-02-06T16:20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的判断</w:t>
      </w:r>
    </w:p>
    <w:p w14:paraId="70B465BE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吸烟能预防新冠肺炎</w:t>
      </w:r>
    </w:p>
    <w:p w14:paraId="53B02534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(互动按钮): 真/假</w:t>
      </w:r>
    </w:p>
    <w:p w14:paraId="27902D69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根据世卫组织的声明，目前没有足够的信息证实烟草或尼古丁有助于预防或治疗2019冠状病毒病，建议对相应说法持谨慎态度。当然，由于吸烟造成肺功能损害，也是心血管疾病、癌症、呼吸系统疾病和糖尿病等非传染性疾病的主要风险因素，所以受到新冠病毒影响时，已存在这类疾病的人罹患重病的风险更高。</w:t>
      </w:r>
    </w:p>
    <w:p w14:paraId="612ACFBD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lastRenderedPageBreak/>
        <w:t>训练挑战（P</w:t>
      </w:r>
      <w:r>
        <w:rPr>
          <w:rFonts w:ascii="等线" w:eastAsia="等线" w:hAnsi="等线"/>
          <w:b/>
          <w:bCs/>
          <w:i/>
          <w:iCs/>
        </w:rPr>
        <w:t>9.2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42706126" w14:textId="4950E1C3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(提示): 请对以下言论的对错做出</w:t>
      </w:r>
      <w:del w:id="40" w:author="王 自飞" w:date="2021-02-06T16:20:00Z">
        <w:r w:rsidDel="000B705C">
          <w:rPr>
            <w:rFonts w:ascii="等线" w:eastAsia="等线" w:hAnsi="等线" w:hint="eastAsia"/>
          </w:rPr>
          <w:delText>您</w:delText>
        </w:r>
      </w:del>
      <w:ins w:id="41" w:author="王 自飞" w:date="2021-02-06T16:20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的判断</w:t>
      </w:r>
    </w:p>
    <w:p w14:paraId="6C4BC053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不吸烟的人也得癌症，所以吸烟跟癌症无关</w:t>
      </w:r>
    </w:p>
    <w:p w14:paraId="311E21F8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(互动按钮): 真/假</w:t>
      </w:r>
    </w:p>
    <w:p w14:paraId="6C09FDA2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吸烟是影响癌症发病的主要原因之一，意味着发病风险高。不能绝对地说吸烟就一定得癌，不吸烟就不得癌。当然，据数据显示，总体吸烟人群患癌的比例比不吸烟的人要高2-3倍。</w:t>
      </w:r>
    </w:p>
    <w:p w14:paraId="5654282F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9.3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7596887C" w14:textId="5C23CA1E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(提示): 请对以下言论的对错做出</w:t>
      </w:r>
      <w:del w:id="42" w:author="王 自飞" w:date="2021-02-06T16:20:00Z">
        <w:r w:rsidDel="000B705C">
          <w:rPr>
            <w:rFonts w:ascii="等线" w:eastAsia="等线" w:hAnsi="等线" w:hint="eastAsia"/>
          </w:rPr>
          <w:delText>您</w:delText>
        </w:r>
      </w:del>
      <w:ins w:id="43" w:author="王 自飞" w:date="2021-02-06T16:20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的判断</w:t>
      </w:r>
    </w:p>
    <w:p w14:paraId="2AFEEF17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吸烟可以预防老年痴呆</w:t>
      </w:r>
    </w:p>
    <w:p w14:paraId="11270A84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(互动按钮): 真/假</w:t>
      </w:r>
    </w:p>
    <w:p w14:paraId="21CB3688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吸烟不但不会预防老年痴呆，甚至还会促进老年痴呆，因为吸烟会引起血管病变、神经退变等一系列变化，对老年痴呆这类病发原因不清楚的病没有任何预防作用。</w:t>
      </w:r>
    </w:p>
    <w:p w14:paraId="0BF7CB50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9.4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3C3F6F9D" w14:textId="7E880D68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(提示): 请对以下言论的对错做出</w:t>
      </w:r>
      <w:del w:id="44" w:author="王 自飞" w:date="2021-02-06T16:20:00Z">
        <w:r w:rsidDel="000B705C">
          <w:rPr>
            <w:rFonts w:ascii="等线" w:eastAsia="等线" w:hAnsi="等线" w:hint="eastAsia"/>
          </w:rPr>
          <w:delText>您</w:delText>
        </w:r>
      </w:del>
      <w:ins w:id="45" w:author="王 自飞" w:date="2021-02-06T16:20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的判断</w:t>
      </w:r>
    </w:p>
    <w:p w14:paraId="68A9B2AC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尼古丁是香烟主要危害物质</w:t>
      </w:r>
    </w:p>
    <w:p w14:paraId="51386C1E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(互动按钮): 真/假</w:t>
      </w:r>
    </w:p>
    <w:p w14:paraId="7C98897F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烟草中的烟雾含有数百种有害物质，其中至少有70种是致癌物。而香烟中尼古丁的主要影响是引起成瘾，导致烟草依赖。</w:t>
      </w:r>
    </w:p>
    <w:p w14:paraId="02DFBBBC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9.5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C31D2AB" w14:textId="2DAE276F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(提示): 请对以下言论的对错做出</w:t>
      </w:r>
      <w:del w:id="46" w:author="王 自飞" w:date="2021-02-06T16:20:00Z">
        <w:r w:rsidDel="000B705C">
          <w:rPr>
            <w:rFonts w:ascii="等线" w:eastAsia="等线" w:hAnsi="等线" w:hint="eastAsia"/>
          </w:rPr>
          <w:delText>您</w:delText>
        </w:r>
      </w:del>
      <w:ins w:id="47" w:author="王 自飞" w:date="2021-02-06T16:20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的判断</w:t>
      </w:r>
    </w:p>
    <w:p w14:paraId="7E6BCCE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戒烟只靠毅力，完全不需要任何外界帮助</w:t>
      </w:r>
    </w:p>
    <w:p w14:paraId="089FADA8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(互动按钮): 真/假</w:t>
      </w:r>
    </w:p>
    <w:p w14:paraId="70D5B84E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烟草中尼古丁引起的烟草依赖其实是一种慢性疾病，最主要的表现就是明明知道吸烟不好，但是控制不了自己不去吸。这些患者需要戒烟治疗，单凭自身的毅力很难戒烟瘾。</w:t>
      </w:r>
    </w:p>
    <w:p w14:paraId="520C83F8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9.6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452F8FD8" w14:textId="5CC77E4D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(提示): 请对以下言论的对错做出</w:t>
      </w:r>
      <w:del w:id="48" w:author="王 自飞" w:date="2021-02-06T16:21:00Z">
        <w:r w:rsidDel="000B705C">
          <w:rPr>
            <w:rFonts w:ascii="等线" w:eastAsia="等线" w:hAnsi="等线" w:hint="eastAsia"/>
          </w:rPr>
          <w:delText>您</w:delText>
        </w:r>
      </w:del>
      <w:ins w:id="49" w:author="王 自飞" w:date="2021-02-06T16:21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的判断</w:t>
      </w:r>
    </w:p>
    <w:p w14:paraId="4CAE27A3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戒烟只分“戒”跟“没戒”，减量戒不会成功</w:t>
      </w:r>
    </w:p>
    <w:p w14:paraId="50336DB5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(互动按钮): 真/假</w:t>
      </w:r>
    </w:p>
    <w:p w14:paraId="60049C42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戒烟可以是一个递增的、阶段性的“成功”过程，吸烟者会经历全部或大部分戒烟阶段，最后才完全成功戒烟。</w:t>
      </w:r>
    </w:p>
    <w:p w14:paraId="2BEB7236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9.7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02893A1E" w14:textId="37AC1C58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(提示): 请对以下言论的对错做出</w:t>
      </w:r>
      <w:del w:id="50" w:author="王 自飞" w:date="2021-02-06T16:21:00Z">
        <w:r w:rsidDel="000B705C">
          <w:rPr>
            <w:rFonts w:ascii="等线" w:eastAsia="等线" w:hAnsi="等线" w:hint="eastAsia"/>
          </w:rPr>
          <w:delText>您</w:delText>
        </w:r>
      </w:del>
      <w:ins w:id="51" w:author="王 自飞" w:date="2021-02-06T16:21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的判断</w:t>
      </w:r>
    </w:p>
    <w:p w14:paraId="658742B9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“是药三分毒”，所以不能使用戒烟药物</w:t>
      </w:r>
    </w:p>
    <w:p w14:paraId="1117AB66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(互动按钮): 真/假</w:t>
      </w:r>
    </w:p>
    <w:p w14:paraId="541719A8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近年发表在《柳叶刀》《美国医学杂志-内科学》的对全球吸烟者的重磅研究结果，均表明了戒烟药物的安全性和有效性。另有研究表明，对于没有戒烟意愿的烟民，给予戒烟药物可以使戒烟成功率提高1.72倍。</w:t>
      </w:r>
    </w:p>
    <w:p w14:paraId="15402550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9.8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8E43B63" w14:textId="78FC37F1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(提示): 请对以下言论的对错做出</w:t>
      </w:r>
      <w:del w:id="52" w:author="王 自飞" w:date="2021-02-06T16:21:00Z">
        <w:r w:rsidDel="000B705C">
          <w:rPr>
            <w:rFonts w:ascii="等线" w:eastAsia="等线" w:hAnsi="等线" w:hint="eastAsia"/>
          </w:rPr>
          <w:delText>您</w:delText>
        </w:r>
      </w:del>
      <w:ins w:id="53" w:author="王 自飞" w:date="2021-02-06T16:21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的判断</w:t>
      </w:r>
    </w:p>
    <w:p w14:paraId="46C7303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电子烟是安全健康的</w:t>
      </w:r>
    </w:p>
    <w:p w14:paraId="62907881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(互动按钮): 真/假</w:t>
      </w:r>
    </w:p>
    <w:p w14:paraId="5B6BC94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电子烟不是安全烟，更不是健康烟。根据2019年3·15晚会曝光，青少年吸食</w:t>
      </w:r>
      <w:r>
        <w:rPr>
          <w:rFonts w:ascii="等线" w:eastAsia="等线" w:hAnsi="等线"/>
        </w:rPr>
        <w:lastRenderedPageBreak/>
        <w:t>电子烟也会形成烟瘾，并不安全。世界卫生组织对电子烟的研究结论表明，电子烟有害公共健康，必须对其加强管制。</w:t>
      </w:r>
    </w:p>
    <w:p w14:paraId="1A4B6492" w14:textId="03ECF346" w:rsidR="00730141" w:rsidRDefault="00730141" w:rsidP="00730141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9.9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358CACB0" w14:textId="7FCF4E6E" w:rsidR="00730141" w:rsidRDefault="00730141" w:rsidP="00730141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(提示): 请对以下言论的对错做出</w:t>
      </w:r>
      <w:del w:id="54" w:author="王 自飞" w:date="2021-02-06T16:21:00Z">
        <w:r w:rsidDel="000B705C">
          <w:rPr>
            <w:rFonts w:ascii="等线" w:eastAsia="等线" w:hAnsi="等线" w:hint="eastAsia"/>
          </w:rPr>
          <w:delText>您</w:delText>
        </w:r>
      </w:del>
      <w:ins w:id="55" w:author="王 自飞" w:date="2021-02-06T16:21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的判断</w:t>
      </w:r>
    </w:p>
    <w:p w14:paraId="1331E912" w14:textId="77777777" w:rsidR="00730141" w:rsidRDefault="00730141" w:rsidP="00730141">
      <w:pPr>
        <w:ind w:firstLine="420"/>
        <w:rPr>
          <w:rStyle w:val="eop"/>
          <w:rFonts w:asciiTheme="minorEastAsia" w:hAnsiTheme="minorEastAsia" w:cs="Calibri"/>
        </w:rPr>
      </w:pPr>
      <w:r w:rsidRPr="008E7EDE">
        <w:rPr>
          <w:rStyle w:val="eop"/>
          <w:rFonts w:asciiTheme="minorEastAsia" w:hAnsiTheme="minorEastAsia" w:cs="Calibri"/>
          <w:i/>
          <w:iCs/>
        </w:rPr>
        <w:t>(标题):</w:t>
      </w:r>
      <w:r>
        <w:rPr>
          <w:rStyle w:val="eop"/>
          <w:rFonts w:asciiTheme="minorEastAsia" w:hAnsiTheme="minorEastAsia" w:cs="Calibri"/>
          <w:i/>
          <w:iCs/>
        </w:rPr>
        <w:t xml:space="preserve"> </w:t>
      </w:r>
      <w:r w:rsidRPr="00B448DD">
        <w:rPr>
          <w:rStyle w:val="eop"/>
          <w:rFonts w:asciiTheme="minorEastAsia" w:hAnsiTheme="minorEastAsia" w:cs="Calibri" w:hint="eastAsia"/>
        </w:rPr>
        <w:t>吸烟会加速衰老</w:t>
      </w:r>
    </w:p>
    <w:p w14:paraId="7CC70D8F" w14:textId="77777777" w:rsidR="00730141" w:rsidRPr="00692DE4" w:rsidRDefault="00730141" w:rsidP="00730141">
      <w:pPr>
        <w:ind w:firstLine="420"/>
        <w:rPr>
          <w:rStyle w:val="eop"/>
          <w:rFonts w:cs="Calibri"/>
          <w:i/>
          <w:iCs/>
        </w:rPr>
      </w:pPr>
      <w:r w:rsidRPr="008E7EDE">
        <w:rPr>
          <w:rStyle w:val="eop"/>
          <w:rFonts w:asciiTheme="minorEastAsia" w:hAnsiTheme="minorEastAsia" w:cs="Calibri"/>
          <w:i/>
          <w:iCs/>
        </w:rPr>
        <w:t>(</w:t>
      </w:r>
      <w:r w:rsidRPr="00CE67B5">
        <w:rPr>
          <w:rStyle w:val="eop"/>
          <w:rFonts w:cs="Calibri"/>
          <w:i/>
          <w:iCs/>
        </w:rPr>
        <w:t>互动</w:t>
      </w:r>
      <w:r>
        <w:rPr>
          <w:rStyle w:val="eop"/>
          <w:rFonts w:cs="Calibri" w:hint="eastAsia"/>
          <w:i/>
          <w:iCs/>
        </w:rPr>
        <w:t>按钮</w:t>
      </w:r>
      <w:r w:rsidRPr="008E7EDE">
        <w:rPr>
          <w:rStyle w:val="eop"/>
          <w:rFonts w:asciiTheme="minorEastAsia" w:hAnsiTheme="minorEastAsia" w:cs="Calibri"/>
          <w:i/>
          <w:iCs/>
        </w:rPr>
        <w:t>):</w:t>
      </w:r>
      <w:r>
        <w:rPr>
          <w:rStyle w:val="eop"/>
          <w:rFonts w:asciiTheme="minorEastAsia" w:hAnsiTheme="minorEastAsia" w:cs="Calibri"/>
          <w:i/>
          <w:iCs/>
        </w:rPr>
        <w:t xml:space="preserve"> </w:t>
      </w:r>
      <w:r w:rsidRPr="00283C30">
        <w:rPr>
          <w:rFonts w:asciiTheme="minorEastAsia" w:hAnsiTheme="minorEastAsia"/>
        </w:rPr>
        <w:t>真</w:t>
      </w:r>
      <w:r w:rsidRPr="00283C30">
        <w:rPr>
          <w:rFonts w:asciiTheme="minorEastAsia" w:hAnsiTheme="minorEastAsia" w:hint="eastAsia"/>
        </w:rPr>
        <w:t>/</w:t>
      </w:r>
      <w:r w:rsidRPr="00283C30">
        <w:rPr>
          <w:rFonts w:asciiTheme="minorEastAsia" w:hAnsiTheme="minorEastAsia"/>
        </w:rPr>
        <w:t>假</w:t>
      </w:r>
    </w:p>
    <w:p w14:paraId="7B6025B9" w14:textId="2EBB83E5" w:rsidR="00730141" w:rsidRDefault="00730141" w:rsidP="00730141">
      <w:pPr>
        <w:ind w:firstLine="420"/>
        <w:rPr>
          <w:rFonts w:asciiTheme="minorEastAsia" w:hAnsiTheme="minorEastAsia"/>
        </w:rPr>
      </w:pPr>
      <w:r w:rsidRPr="008E7EDE">
        <w:rPr>
          <w:rStyle w:val="eop"/>
          <w:rFonts w:asciiTheme="minorEastAsia" w:hAnsiTheme="minorEastAsia" w:cs="Calibri"/>
          <w:i/>
          <w:iCs/>
        </w:rPr>
        <w:t>(正文):</w:t>
      </w:r>
      <w:r>
        <w:rPr>
          <w:rFonts w:asciiTheme="minorEastAsia" w:hAnsiTheme="minorEastAsia" w:hint="eastAsia"/>
        </w:rPr>
        <w:t xml:space="preserve"> 人体为了修复吸烟导致的细胞损伤，不断生成自由基，超过一定程度后导致白细胞线粒体基因（D</w:t>
      </w:r>
      <w:r>
        <w:rPr>
          <w:rFonts w:asciiTheme="minorEastAsia" w:hAnsiTheme="minorEastAsia"/>
        </w:rPr>
        <w:t>NA</w:t>
      </w:r>
      <w:r>
        <w:rPr>
          <w:rFonts w:asciiTheme="minorEastAsia" w:hAnsiTheme="minorEastAsia" w:hint="eastAsia"/>
        </w:rPr>
        <w:t>）拷贝数的变化，加速衰老速度，引发冠心病、心源性猝死、代谢紊乱、慢性肾脏疾病等各类健康问题。</w:t>
      </w:r>
    </w:p>
    <w:p w14:paraId="4E043A00" w14:textId="77777777" w:rsidR="00730141" w:rsidRDefault="00730141">
      <w:pPr>
        <w:rPr>
          <w:rFonts w:ascii="等线" w:eastAsia="等线" w:hAnsi="等线"/>
        </w:rPr>
      </w:pPr>
    </w:p>
    <w:p w14:paraId="18CC847D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10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79036402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12208E33" w14:textId="4F00C221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感谢</w:t>
      </w:r>
      <w:ins w:id="56" w:author="王 自飞" w:date="2021-02-06T16:21:00Z">
        <w:r w:rsidR="000B705C">
          <w:rPr>
            <w:rFonts w:ascii="等线" w:eastAsia="等线" w:hAnsi="等线" w:hint="eastAsia"/>
          </w:rPr>
          <w:t>你</w:t>
        </w:r>
      </w:ins>
      <w:del w:id="57" w:author="王 自飞" w:date="2021-02-06T16:21:00Z">
        <w:r w:rsidDel="000B705C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打破了</w:t>
      </w:r>
      <w:r>
        <w:rPr>
          <w:rFonts w:ascii="等线" w:eastAsia="等线" w:hAnsi="等线"/>
        </w:rPr>
        <w:t>XX个戒烟谬论！</w:t>
      </w:r>
    </w:p>
    <w:p w14:paraId="05FBFC8B" w14:textId="77777777" w:rsidR="0035258D" w:rsidRDefault="00617938">
      <w:pPr>
        <w:ind w:firstLine="420"/>
        <w:rPr>
          <w:ins w:id="58" w:author="a" w:date="2021-02-07T11:42:00Z"/>
          <w:rFonts w:ascii="等线" w:eastAsia="等线" w:hAnsi="等线"/>
        </w:rPr>
      </w:pPr>
      <w:r>
        <w:rPr>
          <w:rFonts w:ascii="等线" w:eastAsia="等线" w:hAnsi="等线" w:hint="eastAsia"/>
        </w:rPr>
        <w:t>有些谬论是否出乎意料？</w:t>
      </w:r>
    </w:p>
    <w:p w14:paraId="75E2118C" w14:textId="6DCC77C5" w:rsidR="008B61C8" w:rsidRDefault="008B61C8">
      <w:pPr>
        <w:ind w:firstLine="420"/>
        <w:rPr>
          <w:rFonts w:ascii="等线" w:eastAsia="等线" w:hAnsi="等线" w:hint="eastAsia"/>
        </w:rPr>
      </w:pPr>
      <w:ins w:id="59" w:author="a" w:date="2021-02-07T11:42:00Z">
        <w:r>
          <w:rPr>
            <w:rFonts w:ascii="等线" w:eastAsia="等线" w:hAnsi="等线"/>
          </w:rPr>
          <w:t>把你没能打破的谬论分享出去吧</w:t>
        </w:r>
        <w:r>
          <w:rPr>
            <w:rFonts w:ascii="等线" w:eastAsia="等线" w:hAnsi="等线" w:hint="eastAsia"/>
          </w:rPr>
          <w:t>！</w:t>
        </w:r>
      </w:ins>
    </w:p>
    <w:p w14:paraId="2F1414F2" w14:textId="46AB85EC" w:rsidR="0035258D" w:rsidDel="008B61C8" w:rsidRDefault="00617938">
      <w:pPr>
        <w:ind w:firstLine="420"/>
        <w:rPr>
          <w:del w:id="60" w:author="a" w:date="2021-02-07T11:42:00Z"/>
          <w:rFonts w:ascii="等线" w:eastAsia="等线" w:hAnsi="等线"/>
        </w:rPr>
      </w:pPr>
      <w:del w:id="61" w:author="a" w:date="2021-02-07T11:42:00Z">
        <w:r w:rsidDel="008B61C8">
          <w:rPr>
            <w:rFonts w:ascii="等线" w:eastAsia="等线" w:hAnsi="等线" w:hint="eastAsia"/>
          </w:rPr>
          <w:delText>分享您</w:delText>
        </w:r>
      </w:del>
      <w:ins w:id="62" w:author="王 自飞" w:date="2021-02-06T16:22:00Z">
        <w:del w:id="63" w:author="a" w:date="2021-02-07T11:42:00Z">
          <w:r w:rsidR="000B705C" w:rsidDel="008B61C8">
            <w:rPr>
              <w:rFonts w:ascii="等线" w:eastAsia="等线" w:hAnsi="等线" w:hint="eastAsia"/>
            </w:rPr>
            <w:delText>你</w:delText>
          </w:r>
        </w:del>
      </w:ins>
      <w:del w:id="64" w:author="a" w:date="2021-02-07T11:42:00Z">
        <w:r w:rsidDel="008B61C8">
          <w:rPr>
            <w:rFonts w:ascii="等线" w:eastAsia="等线" w:hAnsi="等线" w:hint="eastAsia"/>
          </w:rPr>
          <w:delText>没能打破的谬论。</w:delText>
        </w:r>
      </w:del>
    </w:p>
    <w:p w14:paraId="30746773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注意：</w:t>
      </w:r>
    </w:p>
    <w:p w14:paraId="7CB170F4" w14:textId="25470F95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分享可获得特殊奖励</w:t>
      </w:r>
      <w:ins w:id="65" w:author="a" w:date="2021-02-07T11:42:00Z">
        <w:r w:rsidR="008B61C8">
          <w:rPr>
            <w:rFonts w:ascii="等线" w:eastAsia="等线" w:hAnsi="等线" w:hint="eastAsia"/>
          </w:rPr>
          <w:t>哦。</w:t>
        </w:r>
      </w:ins>
    </w:p>
    <w:p w14:paraId="3E473A1A" w14:textId="77777777" w:rsidR="00D26260" w:rsidRDefault="00D26260" w:rsidP="00D2626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）【我要分享】</w:t>
      </w:r>
    </w:p>
    <w:p w14:paraId="638D4318" w14:textId="77777777" w:rsidR="00730141" w:rsidRDefault="00730141" w:rsidP="00730141">
      <w:pPr>
        <w:rPr>
          <w:rFonts w:ascii="等线" w:eastAsia="等线" w:hAnsi="等线"/>
          <w:b/>
          <w:bCs/>
          <w:i/>
          <w:iCs/>
        </w:rPr>
      </w:pPr>
    </w:p>
    <w:p w14:paraId="5427FCEC" w14:textId="05247AF2" w:rsidR="00730141" w:rsidRDefault="00730141" w:rsidP="00730141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11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D1ED290" w14:textId="77777777" w:rsidR="00730141" w:rsidRDefault="00730141" w:rsidP="00730141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(如果分享) </w:t>
      </w:r>
    </w:p>
    <w:p w14:paraId="42809636" w14:textId="37A7103A" w:rsidR="00730141" w:rsidRDefault="00730141" w:rsidP="00730141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感谢</w:t>
      </w:r>
      <w:del w:id="66" w:author="王 自飞" w:date="2021-02-06T16:22:00Z">
        <w:r w:rsidDel="000B705C">
          <w:rPr>
            <w:rFonts w:ascii="等线" w:eastAsia="等线" w:hAnsi="等线" w:hint="eastAsia"/>
          </w:rPr>
          <w:delText>您</w:delText>
        </w:r>
      </w:del>
      <w:ins w:id="67" w:author="王 自飞" w:date="2021-02-06T16:22:00Z">
        <w:r w:rsidR="000B705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的分享！</w:t>
      </w:r>
    </w:p>
    <w:p w14:paraId="5A0F5C6C" w14:textId="77777777" w:rsidR="00730141" w:rsidRDefault="00730141" w:rsidP="00730141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恭喜获得“高级通讯卫星”</w:t>
      </w:r>
    </w:p>
    <w:p w14:paraId="1A598E07" w14:textId="77777777" w:rsidR="00730141" w:rsidRDefault="00730141" w:rsidP="00730141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与</w:t>
      </w:r>
      <w:r>
        <w:rPr>
          <w:rFonts w:ascii="等线" w:eastAsia="等线" w:hAnsi="等线" w:hint="eastAsia"/>
        </w:rPr>
        <w:t>星际委员会</w:t>
      </w:r>
      <w:r>
        <w:rPr>
          <w:rFonts w:ascii="等线" w:eastAsia="等线" w:hAnsi="等线"/>
        </w:rPr>
        <w:t>的沟通工具全面升级</w:t>
      </w:r>
    </w:p>
    <w:p w14:paraId="250FAF77" w14:textId="77777777" w:rsidR="0035258D" w:rsidRDefault="0035258D" w:rsidP="00730141">
      <w:pPr>
        <w:rPr>
          <w:rFonts w:ascii="等线" w:eastAsia="等线" w:hAnsi="等线"/>
        </w:rPr>
      </w:pPr>
    </w:p>
    <w:p w14:paraId="65CB2106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12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3CBED73E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00544D3A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EA2CBE3" w14:textId="5967535F" w:rsidR="000B705C" w:rsidRDefault="00617938">
      <w:pPr>
        <w:ind w:firstLine="420"/>
        <w:rPr>
          <w:ins w:id="68" w:author="王 自飞" w:date="2021-02-06T16:22:00Z"/>
          <w:rFonts w:ascii="等线" w:eastAsia="等线" w:hAnsi="等线"/>
        </w:rPr>
      </w:pPr>
      <w:r>
        <w:rPr>
          <w:rFonts w:ascii="等线" w:eastAsia="等线" w:hAnsi="等线" w:hint="eastAsia"/>
        </w:rPr>
        <w:t>史塔克先生</w:t>
      </w:r>
      <w:del w:id="69" w:author="a" w:date="2021-02-07T11:42:00Z">
        <w:r w:rsidDel="008B61C8">
          <w:rPr>
            <w:rFonts w:ascii="等线" w:eastAsia="等线" w:hAnsi="等线" w:hint="eastAsia"/>
          </w:rPr>
          <w:delText>，</w:delText>
        </w:r>
      </w:del>
      <w:ins w:id="70" w:author="a" w:date="2021-02-07T11:42:00Z">
        <w:r w:rsidR="008B61C8">
          <w:rPr>
            <w:rFonts w:ascii="等线" w:eastAsia="等线" w:hAnsi="等线" w:hint="eastAsia"/>
          </w:rPr>
          <w:t>，</w:t>
        </w:r>
      </w:ins>
    </w:p>
    <w:p w14:paraId="499761AA" w14:textId="2B42BDEB" w:rsidR="000B705C" w:rsidRDefault="00617938">
      <w:pPr>
        <w:ind w:firstLine="420"/>
        <w:rPr>
          <w:ins w:id="71" w:author="王 自飞" w:date="2021-02-06T16:22:00Z"/>
          <w:rFonts w:ascii="等线" w:eastAsia="等线" w:hAnsi="等线"/>
        </w:rPr>
      </w:pPr>
      <w:r>
        <w:rPr>
          <w:rFonts w:ascii="等线" w:eastAsia="等线" w:hAnsi="等线" w:hint="eastAsia"/>
        </w:rPr>
        <w:t>这些谬论虽然是从地球收集来的</w:t>
      </w:r>
      <w:del w:id="72" w:author="a" w:date="2021-02-07T11:42:00Z">
        <w:r w:rsidDel="008B61C8">
          <w:rPr>
            <w:rFonts w:ascii="等线" w:eastAsia="等线" w:hAnsi="等线" w:hint="eastAsia"/>
          </w:rPr>
          <w:delText>，</w:delText>
        </w:r>
      </w:del>
      <w:ins w:id="73" w:author="a" w:date="2021-02-07T11:42:00Z">
        <w:r w:rsidR="008B61C8">
          <w:rPr>
            <w:rFonts w:ascii="等线" w:eastAsia="等线" w:hAnsi="等线" w:hint="eastAsia"/>
          </w:rPr>
          <w:t>，</w:t>
        </w:r>
      </w:ins>
    </w:p>
    <w:p w14:paraId="71B92208" w14:textId="77777777" w:rsidR="00666119" w:rsidRDefault="00617938">
      <w:pPr>
        <w:ind w:firstLine="420"/>
        <w:rPr>
          <w:ins w:id="74" w:author="王 自飞" w:date="2021-02-06T16:24:00Z"/>
          <w:rFonts w:ascii="等线" w:eastAsia="等线" w:hAnsi="等线"/>
        </w:rPr>
      </w:pPr>
      <w:r>
        <w:rPr>
          <w:rFonts w:ascii="等线" w:eastAsia="等线" w:hAnsi="等线" w:hint="eastAsia"/>
        </w:rPr>
        <w:t>但对K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星球目前的情况应该也很有借</w:t>
      </w:r>
    </w:p>
    <w:p w14:paraId="62553080" w14:textId="61034F52" w:rsidR="00666119" w:rsidRDefault="00617938">
      <w:pPr>
        <w:ind w:firstLine="420"/>
        <w:rPr>
          <w:ins w:id="75" w:author="王 自飞" w:date="2021-02-06T16:24:00Z"/>
          <w:rFonts w:ascii="等线" w:eastAsia="等线" w:hAnsi="等线"/>
        </w:rPr>
      </w:pPr>
      <w:r>
        <w:rPr>
          <w:rFonts w:ascii="等线" w:eastAsia="等线" w:hAnsi="等线" w:hint="eastAsia"/>
        </w:rPr>
        <w:t>鉴意义。</w:t>
      </w:r>
      <w:ins w:id="76" w:author="王 自飞" w:date="2021-02-06T16:25:00Z">
        <w:r w:rsidR="00666119">
          <w:rPr>
            <w:rFonts w:ascii="等线" w:eastAsia="等线" w:hAnsi="等线" w:hint="eastAsia"/>
          </w:rPr>
          <w:t>你</w:t>
        </w:r>
      </w:ins>
      <w:del w:id="77" w:author="王 自飞" w:date="2021-02-06T16:25:00Z">
        <w:r w:rsidDel="00666119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觉得把这些知识普及给大</w:t>
      </w:r>
    </w:p>
    <w:p w14:paraId="3D236C88" w14:textId="665B944D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家怎么样？</w:t>
      </w:r>
    </w:p>
    <w:p w14:paraId="13077BAC" w14:textId="77777777" w:rsidR="00D26260" w:rsidRDefault="00D26260" w:rsidP="00D2626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21202451" w14:textId="77777777" w:rsidR="0035258D" w:rsidRDefault="0035258D">
      <w:pPr>
        <w:ind w:firstLine="420"/>
        <w:rPr>
          <w:rFonts w:ascii="等线" w:eastAsia="等线" w:hAnsi="等线"/>
        </w:rPr>
      </w:pPr>
    </w:p>
    <w:p w14:paraId="691DFF0E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13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3ECEAECD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D26260">
        <w:rPr>
          <w:rFonts w:ascii="等线" w:eastAsia="等线" w:hAnsi="等线" w:hint="eastAsia"/>
        </w:rPr>
        <w:t>（</w:t>
      </w:r>
      <w:r w:rsidR="0026523B">
        <w:rPr>
          <w:rFonts w:ascii="等线" w:eastAsia="等线" w:hAnsi="等线" w:hint="eastAsia"/>
        </w:rPr>
        <w:t>高兴</w:t>
      </w:r>
      <w:r w:rsidR="00D26260">
        <w:rPr>
          <w:rFonts w:ascii="等线" w:eastAsia="等线" w:hAnsi="等线" w:hint="eastAsia"/>
        </w:rPr>
        <w:t>）</w:t>
      </w:r>
    </w:p>
    <w:p w14:paraId="1A14CBD6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ADC90A8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那是再好不过了！</w:t>
      </w:r>
    </w:p>
    <w:p w14:paraId="7D7C5698" w14:textId="77777777" w:rsidR="008B61C8" w:rsidRDefault="00617938" w:rsidP="008B61C8">
      <w:pPr>
        <w:ind w:firstLine="420"/>
        <w:rPr>
          <w:ins w:id="78" w:author="a" w:date="2021-02-07T11:43:00Z"/>
          <w:rFonts w:ascii="等线" w:eastAsia="等线" w:hAnsi="等线"/>
        </w:rPr>
      </w:pPr>
      <w:r>
        <w:rPr>
          <w:rFonts w:ascii="等线" w:eastAsia="等线" w:hAnsi="等线" w:hint="eastAsia"/>
        </w:rPr>
        <w:t>事不宜迟</w:t>
      </w:r>
      <w:ins w:id="79" w:author="a" w:date="2021-02-07T11:42:00Z">
        <w:r w:rsidR="008B61C8">
          <w:rPr>
            <w:rFonts w:ascii="等线" w:eastAsia="等线" w:hAnsi="等线" w:hint="eastAsia"/>
          </w:rPr>
          <w:t>，</w:t>
        </w:r>
      </w:ins>
      <w:ins w:id="80" w:author="a" w:date="2021-02-07T11:43:00Z">
        <w:r w:rsidR="008B61C8">
          <w:rPr>
            <w:rFonts w:ascii="等线" w:eastAsia="等线" w:hAnsi="等线" w:hint="eastAsia"/>
          </w:rPr>
          <w:t>我回去就把这些正确的知</w:t>
        </w:r>
      </w:ins>
    </w:p>
    <w:p w14:paraId="3AAE5DFA" w14:textId="26130353" w:rsidR="00666119" w:rsidRPr="008B61C8" w:rsidRDefault="008B61C8" w:rsidP="008B61C8">
      <w:pPr>
        <w:ind w:firstLine="420"/>
        <w:rPr>
          <w:ins w:id="81" w:author="王 自飞" w:date="2021-02-06T16:25:00Z"/>
          <w:rFonts w:ascii="等线" w:eastAsia="等线" w:hAnsi="等线" w:hint="eastAsia"/>
        </w:rPr>
      </w:pPr>
      <w:ins w:id="82" w:author="a" w:date="2021-02-07T11:43:00Z">
        <w:r>
          <w:rPr>
            <w:rFonts w:ascii="等线" w:eastAsia="等线" w:hAnsi="等线" w:hint="eastAsia"/>
          </w:rPr>
          <w:t>识尽快推广出去！</w:t>
        </w:r>
      </w:ins>
    </w:p>
    <w:p w14:paraId="6AA6548C" w14:textId="40A946D1" w:rsidR="0035258D" w:rsidRDefault="00617938">
      <w:pPr>
        <w:ind w:firstLine="420"/>
        <w:rPr>
          <w:rFonts w:ascii="等线" w:eastAsia="等线" w:hAnsi="等线"/>
        </w:rPr>
      </w:pPr>
      <w:del w:id="83" w:author="王 自飞" w:date="2021-02-06T16:25:00Z">
        <w:r w:rsidDel="00666119">
          <w:rPr>
            <w:rFonts w:ascii="等线" w:eastAsia="等线" w:hAnsi="等线" w:hint="eastAsia"/>
          </w:rPr>
          <w:delText>，</w:delText>
        </w:r>
      </w:del>
      <w:del w:id="84" w:author="a" w:date="2021-02-07T11:43:00Z">
        <w:r w:rsidDel="008B61C8">
          <w:rPr>
            <w:rFonts w:ascii="等线" w:eastAsia="等线" w:hAnsi="等线" w:hint="eastAsia"/>
          </w:rPr>
          <w:delText>我将</w:delText>
        </w:r>
      </w:del>
      <w:ins w:id="85" w:author="王 自飞" w:date="2021-02-06T16:25:00Z">
        <w:del w:id="86" w:author="a" w:date="2021-02-07T11:43:00Z">
          <w:r w:rsidR="00666119" w:rsidDel="008B61C8">
            <w:rPr>
              <w:rFonts w:ascii="等线" w:eastAsia="等线" w:hAnsi="等线" w:hint="eastAsia"/>
            </w:rPr>
            <w:delText>回去就</w:delText>
          </w:r>
        </w:del>
      </w:ins>
      <w:del w:id="87" w:author="a" w:date="2021-02-07T11:43:00Z">
        <w:r w:rsidDel="008B61C8">
          <w:rPr>
            <w:rFonts w:ascii="等线" w:eastAsia="等线" w:hAnsi="等线" w:hint="eastAsia"/>
          </w:rPr>
          <w:delText>会把这些正确的知识尽快推广出去！</w:delText>
        </w:r>
      </w:del>
    </w:p>
    <w:p w14:paraId="0A065EB2" w14:textId="77777777" w:rsidR="00D26260" w:rsidRDefault="00D26260" w:rsidP="00D2626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316B925B" w14:textId="77777777" w:rsidR="0035258D" w:rsidRDefault="0035258D">
      <w:pPr>
        <w:ind w:firstLine="420"/>
        <w:rPr>
          <w:rFonts w:ascii="等线" w:eastAsia="等线" w:hAnsi="等线"/>
        </w:rPr>
      </w:pPr>
    </w:p>
    <w:p w14:paraId="06DA6FAC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14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04FADF52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27560B5B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E4BFC63" w14:textId="2A3EF1BE" w:rsidR="006666CD" w:rsidRDefault="00617938">
      <w:pPr>
        <w:ind w:firstLine="420"/>
        <w:rPr>
          <w:ins w:id="88" w:author="王 自飞" w:date="2021-02-06T16:33:00Z"/>
          <w:rFonts w:ascii="等线" w:eastAsia="等线" w:hAnsi="等线"/>
        </w:rPr>
      </w:pPr>
      <w:r>
        <w:rPr>
          <w:rFonts w:ascii="等线" w:eastAsia="等线" w:hAnsi="等线" w:hint="eastAsia"/>
        </w:rPr>
        <w:t>就算是资料里没有的谬论</w:t>
      </w:r>
      <w:del w:id="89" w:author="a" w:date="2021-02-07T11:43:00Z">
        <w:r w:rsidDel="008B61C8">
          <w:rPr>
            <w:rFonts w:ascii="等线" w:eastAsia="等线" w:hAnsi="等线" w:hint="eastAsia"/>
          </w:rPr>
          <w:delText>，</w:delText>
        </w:r>
      </w:del>
      <w:ins w:id="90" w:author="a" w:date="2021-02-07T11:43:00Z">
        <w:r w:rsidR="008B61C8">
          <w:rPr>
            <w:rFonts w:ascii="等线" w:eastAsia="等线" w:hAnsi="等线" w:hint="eastAsia"/>
          </w:rPr>
          <w:t>，</w:t>
        </w:r>
      </w:ins>
    </w:p>
    <w:p w14:paraId="4186478F" w14:textId="0406D7EF" w:rsidR="006666CD" w:rsidRDefault="00617938">
      <w:pPr>
        <w:ind w:firstLine="420"/>
        <w:rPr>
          <w:ins w:id="91" w:author="王 自飞" w:date="2021-02-06T16:33:00Z"/>
          <w:rFonts w:ascii="等线" w:eastAsia="等线" w:hAnsi="等线"/>
        </w:rPr>
      </w:pPr>
      <w:r>
        <w:rPr>
          <w:rFonts w:ascii="等线" w:eastAsia="等线" w:hAnsi="等线" w:hint="eastAsia"/>
        </w:rPr>
        <w:t>我们也会第一时间给予解答</w:t>
      </w:r>
      <w:ins w:id="92" w:author="王 自飞" w:date="2021-02-06T16:33:00Z">
        <w:r w:rsidR="006666CD">
          <w:rPr>
            <w:rFonts w:ascii="等线" w:eastAsia="等线" w:hAnsi="等线" w:hint="eastAsia"/>
          </w:rPr>
          <w:t>的</w:t>
        </w:r>
      </w:ins>
      <w:del w:id="93" w:author="a" w:date="2021-02-07T11:43:00Z">
        <w:r w:rsidDel="008B61C8">
          <w:rPr>
            <w:rFonts w:ascii="等线" w:eastAsia="等线" w:hAnsi="等线" w:hint="eastAsia"/>
          </w:rPr>
          <w:delText>，</w:delText>
        </w:r>
      </w:del>
      <w:ins w:id="94" w:author="a" w:date="2021-02-07T11:43:00Z">
        <w:r w:rsidR="008B61C8">
          <w:rPr>
            <w:rFonts w:ascii="等线" w:eastAsia="等线" w:hAnsi="等线" w:hint="eastAsia"/>
          </w:rPr>
          <w:t>。</w:t>
        </w:r>
      </w:ins>
    </w:p>
    <w:p w14:paraId="2AFE6F3D" w14:textId="425E282E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请放心</w:t>
      </w:r>
      <w:ins w:id="95" w:author="a" w:date="2021-02-07T11:43:00Z">
        <w:r w:rsidR="00F36300">
          <w:rPr>
            <w:rFonts w:ascii="等线" w:eastAsia="等线" w:hAnsi="等线" w:hint="eastAsia"/>
          </w:rPr>
          <w:t>，我们全力支持你战胜谬论</w:t>
        </w:r>
      </w:ins>
      <w:r>
        <w:rPr>
          <w:rFonts w:ascii="等线" w:eastAsia="等线" w:hAnsi="等线" w:hint="eastAsia"/>
        </w:rPr>
        <w:t>！</w:t>
      </w:r>
    </w:p>
    <w:p w14:paraId="7DFE2E14" w14:textId="77777777" w:rsidR="0026523B" w:rsidRDefault="0026523B" w:rsidP="0026523B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1B3ABAF1" w14:textId="77777777" w:rsidR="0035258D" w:rsidRDefault="0035258D">
      <w:pPr>
        <w:ind w:firstLine="420"/>
        <w:rPr>
          <w:rFonts w:ascii="等线" w:eastAsia="等线" w:hAnsi="等线"/>
        </w:rPr>
      </w:pPr>
    </w:p>
    <w:p w14:paraId="372264D3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15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3D82D21D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26523B">
        <w:rPr>
          <w:rFonts w:ascii="等线" w:eastAsia="等线" w:hAnsi="等线" w:hint="eastAsia"/>
        </w:rPr>
        <w:t>（高兴）</w:t>
      </w:r>
    </w:p>
    <w:p w14:paraId="5EC365BF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923279B" w14:textId="25B2AD7A" w:rsidR="0035258D" w:rsidRDefault="00617938">
      <w:pPr>
        <w:ind w:firstLine="420"/>
        <w:rPr>
          <w:rFonts w:ascii="等线" w:eastAsia="等线" w:hAnsi="等线"/>
        </w:rPr>
      </w:pPr>
      <w:del w:id="96" w:author="王 自飞" w:date="2021-02-06T16:33:00Z">
        <w:r w:rsidDel="006666CD">
          <w:rPr>
            <w:rFonts w:ascii="等线" w:eastAsia="等线" w:hAnsi="等线" w:hint="eastAsia"/>
          </w:rPr>
          <w:delText>谢谢</w:delText>
        </w:r>
      </w:del>
      <w:ins w:id="97" w:author="王 自飞" w:date="2021-02-06T16:33:00Z">
        <w:r w:rsidR="006666CD">
          <w:rPr>
            <w:rFonts w:ascii="等线" w:eastAsia="等线" w:hAnsi="等线" w:hint="eastAsia"/>
          </w:rPr>
          <w:t>好的</w:t>
        </w:r>
      </w:ins>
      <w:r>
        <w:rPr>
          <w:rFonts w:ascii="等线" w:eastAsia="等线" w:hAnsi="等线" w:hint="eastAsia"/>
        </w:rPr>
        <w:t>！请静候我的佳音！</w:t>
      </w:r>
    </w:p>
    <w:p w14:paraId="24B32945" w14:textId="77777777" w:rsidR="0026523B" w:rsidRDefault="0026523B" w:rsidP="0026523B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8430C3E" w14:textId="77777777" w:rsidR="0035258D" w:rsidRDefault="0035258D">
      <w:pPr>
        <w:ind w:firstLine="420"/>
        <w:rPr>
          <w:rFonts w:ascii="等线" w:eastAsia="等线" w:hAnsi="等线"/>
        </w:rPr>
      </w:pPr>
    </w:p>
    <w:p w14:paraId="0F3967A4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16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2849AC23" w14:textId="1BC7F822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恭喜</w:t>
      </w:r>
      <w:del w:id="98" w:author="王 自飞" w:date="2021-02-06T16:34:00Z">
        <w:r w:rsidDel="006666CD">
          <w:rPr>
            <w:rFonts w:ascii="等线" w:eastAsia="等线" w:hAnsi="等线" w:hint="eastAsia"/>
          </w:rPr>
          <w:delText>您</w:delText>
        </w:r>
      </w:del>
      <w:ins w:id="99" w:author="王 自飞" w:date="2021-02-06T16:34:00Z">
        <w:r w:rsidR="006666CD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！</w:t>
      </w:r>
    </w:p>
    <w:p w14:paraId="2D5D7EFA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获得奖励：宇宙能源存储装置</w:t>
      </w:r>
    </w:p>
    <w:p w14:paraId="76DD0280" w14:textId="01BD9FAB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功能：宇宙能源被采集之后，将首先在这里被存储起来，以供后续的提取转化。</w:t>
      </w:r>
      <w:r w:rsidR="0026523B">
        <w:rPr>
          <w:rFonts w:ascii="等线" w:eastAsia="等线" w:hAnsi="等线" w:hint="eastAsia"/>
        </w:rPr>
        <w:t>在戒烟的过程中</w:t>
      </w:r>
      <w:r w:rsidR="00C51C65">
        <w:rPr>
          <w:rFonts w:ascii="等线" w:eastAsia="等线" w:hAnsi="等线" w:hint="eastAsia"/>
        </w:rPr>
        <w:t>，</w:t>
      </w:r>
      <w:del w:id="100" w:author="王 自飞" w:date="2021-02-06T16:34:00Z">
        <w:r w:rsidR="00C51C65" w:rsidDel="00CA373C">
          <w:rPr>
            <w:rFonts w:ascii="等线" w:eastAsia="等线" w:hAnsi="等线" w:hint="eastAsia"/>
          </w:rPr>
          <w:delText>您</w:delText>
        </w:r>
      </w:del>
      <w:ins w:id="101" w:author="王 自飞" w:date="2021-02-06T16:34:00Z">
        <w:r w:rsidR="00CA373C">
          <w:rPr>
            <w:rFonts w:ascii="等线" w:eastAsia="等线" w:hAnsi="等线" w:hint="eastAsia"/>
          </w:rPr>
          <w:t>你</w:t>
        </w:r>
      </w:ins>
      <w:r w:rsidR="0026523B">
        <w:rPr>
          <w:rFonts w:ascii="等线" w:eastAsia="等线" w:hAnsi="等线" w:hint="eastAsia"/>
        </w:rPr>
        <w:t>的每一点滴付出和努力，都会积聚为越来越</w:t>
      </w:r>
      <w:r w:rsidR="00C51C65">
        <w:rPr>
          <w:rFonts w:ascii="等线" w:eastAsia="等线" w:hAnsi="等线" w:hint="eastAsia"/>
        </w:rPr>
        <w:t>大的能量，推动</w:t>
      </w:r>
      <w:del w:id="102" w:author="王 自飞" w:date="2021-02-06T16:34:00Z">
        <w:r w:rsidR="00C51C65" w:rsidDel="00CA373C">
          <w:rPr>
            <w:rFonts w:ascii="等线" w:eastAsia="等线" w:hAnsi="等线" w:hint="eastAsia"/>
          </w:rPr>
          <w:delText>您</w:delText>
        </w:r>
      </w:del>
      <w:ins w:id="103" w:author="王 自飞" w:date="2021-02-06T16:34:00Z">
        <w:r w:rsidR="00CA373C">
          <w:rPr>
            <w:rFonts w:ascii="等线" w:eastAsia="等线" w:hAnsi="等线" w:hint="eastAsia"/>
          </w:rPr>
          <w:t>你</w:t>
        </w:r>
      </w:ins>
      <w:r w:rsidR="00C51C65">
        <w:rPr>
          <w:rFonts w:ascii="等线" w:eastAsia="等线" w:hAnsi="等线" w:hint="eastAsia"/>
        </w:rPr>
        <w:t>一路前行。</w:t>
      </w:r>
    </w:p>
    <w:p w14:paraId="17B5E5DC" w14:textId="77777777" w:rsidR="00C51C65" w:rsidRDefault="00C51C65" w:rsidP="00C51C65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）【开始建造】</w:t>
      </w:r>
    </w:p>
    <w:p w14:paraId="383FD80D" w14:textId="77777777" w:rsidR="0035258D" w:rsidRDefault="0035258D">
      <w:pPr>
        <w:ind w:firstLine="420"/>
        <w:rPr>
          <w:rFonts w:ascii="等线" w:eastAsia="等线" w:hAnsi="等线"/>
        </w:rPr>
      </w:pPr>
    </w:p>
    <w:p w14:paraId="04504E3B" w14:textId="77777777" w:rsidR="0035258D" w:rsidRDefault="00617938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17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7D5E94E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（标题）：早间任务已完成</w:t>
      </w:r>
    </w:p>
    <w:p w14:paraId="04640DD6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D737C93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星球上的吸烟谬论是否能被清除？</w:t>
      </w:r>
    </w:p>
    <w:p w14:paraId="23F790A8" w14:textId="77777777" w:rsidR="00CA373C" w:rsidRDefault="00617938">
      <w:pPr>
        <w:ind w:firstLine="420"/>
        <w:rPr>
          <w:ins w:id="104" w:author="王 自飞" w:date="2021-02-06T16:34:00Z"/>
          <w:rFonts w:ascii="等线" w:eastAsia="等线" w:hAnsi="等线"/>
        </w:rPr>
      </w:pPr>
      <w:r>
        <w:rPr>
          <w:rFonts w:ascii="等线" w:eastAsia="等线" w:hAnsi="等线" w:hint="eastAsia"/>
        </w:rPr>
        <w:t>而谁又是这些谬论的幕后散播者呢？</w:t>
      </w:r>
    </w:p>
    <w:p w14:paraId="227EBEDD" w14:textId="62A30B5B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真令人感到疑惑。</w:t>
      </w:r>
    </w:p>
    <w:p w14:paraId="736CE53F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33A38E3C" w14:textId="77777777" w:rsidR="0035258D" w:rsidRDefault="0035258D">
      <w:pPr>
        <w:ind w:firstLine="420"/>
        <w:rPr>
          <w:rFonts w:ascii="等线" w:eastAsia="等线" w:hAnsi="等线"/>
        </w:rPr>
      </w:pPr>
    </w:p>
    <w:p w14:paraId="24946073" w14:textId="77777777" w:rsidR="0035258D" w:rsidRDefault="0035258D">
      <w:pPr>
        <w:ind w:firstLine="420"/>
        <w:rPr>
          <w:rFonts w:ascii="等线" w:eastAsia="等线" w:hAnsi="等线"/>
        </w:rPr>
      </w:pPr>
    </w:p>
    <w:p w14:paraId="6B44EEA5" w14:textId="77777777" w:rsidR="0035258D" w:rsidRDefault="00617938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（下午）</w:t>
      </w:r>
    </w:p>
    <w:p w14:paraId="4E842C19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3F9C942C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5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74ED34B2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谬论散布的背后是什么原因呢……（链接到主页）</w:t>
      </w:r>
    </w:p>
    <w:p w14:paraId="4B0B9344" w14:textId="77777777" w:rsidR="0035258D" w:rsidRDefault="0035258D">
      <w:pPr>
        <w:ind w:firstLine="420"/>
        <w:rPr>
          <w:rFonts w:ascii="等线" w:eastAsia="等线" w:hAnsi="等线"/>
        </w:rPr>
      </w:pPr>
    </w:p>
    <w:p w14:paraId="161D6242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18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004F4D8E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2E23EF">
        <w:rPr>
          <w:rFonts w:ascii="等线" w:eastAsia="等线" w:hAnsi="等线" w:hint="eastAsia"/>
        </w:rPr>
        <w:t>（疑惑）</w:t>
      </w:r>
    </w:p>
    <w:p w14:paraId="7D5EF05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B2EC4AF" w14:textId="77777777" w:rsidR="00CA373C" w:rsidRDefault="00617938">
      <w:pPr>
        <w:ind w:firstLine="420"/>
        <w:rPr>
          <w:ins w:id="105" w:author="王 自飞" w:date="2021-02-06T16:35:00Z"/>
          <w:rFonts w:ascii="等线" w:eastAsia="等线" w:hAnsi="等线"/>
        </w:rPr>
      </w:pPr>
      <w:del w:id="106" w:author="王 自飞" w:date="2021-02-06T16:35:00Z">
        <w:r w:rsidDel="00CA373C">
          <w:rPr>
            <w:rFonts w:ascii="等线" w:eastAsia="等线" w:hAnsi="等线" w:hint="eastAsia"/>
          </w:rPr>
          <w:delText>使者先生</w:delText>
        </w:r>
      </w:del>
      <w:ins w:id="107" w:author="王 自飞" w:date="2021-02-06T16:35:00Z">
        <w:r w:rsidR="00CA373C">
          <w:rPr>
            <w:rFonts w:ascii="等线" w:eastAsia="等线" w:hAnsi="等线" w:hint="eastAsia"/>
          </w:rPr>
          <w:t>地球的使者，下午好。</w:t>
        </w:r>
      </w:ins>
    </w:p>
    <w:p w14:paraId="3E3621F4" w14:textId="4EE60FB6" w:rsidR="0035258D" w:rsidRDefault="00617938">
      <w:pPr>
        <w:ind w:firstLine="420"/>
        <w:rPr>
          <w:rFonts w:ascii="等线" w:eastAsia="等线" w:hAnsi="等线"/>
        </w:rPr>
      </w:pPr>
      <w:del w:id="108" w:author="王 自飞" w:date="2021-02-06T16:35:00Z">
        <w:r w:rsidDel="00CA373C">
          <w:rPr>
            <w:rFonts w:ascii="等线" w:eastAsia="等线" w:hAnsi="等线" w:hint="eastAsia"/>
          </w:rPr>
          <w:delText>，</w:delText>
        </w:r>
      </w:del>
      <w:r>
        <w:rPr>
          <w:rFonts w:ascii="等线" w:eastAsia="等线" w:hAnsi="等线" w:hint="eastAsia"/>
        </w:rPr>
        <w:t>我和</w:t>
      </w:r>
      <w:commentRangeStart w:id="109"/>
      <w:del w:id="110" w:author="王 自飞" w:date="2021-02-06T16:34:00Z">
        <w:r w:rsidDel="00CA373C">
          <w:rPr>
            <w:rFonts w:ascii="等线" w:eastAsia="等线" w:hAnsi="等线" w:hint="eastAsia"/>
          </w:rPr>
          <w:delText>顾大</w:delText>
        </w:r>
        <w:commentRangeEnd w:id="109"/>
        <w:r w:rsidR="00366573" w:rsidDel="00CA373C">
          <w:rPr>
            <w:rStyle w:val="a8"/>
            <w:rFonts w:hint="eastAsia"/>
          </w:rPr>
          <w:commentReference w:id="109"/>
        </w:r>
      </w:del>
      <w:ins w:id="111" w:author="王 自飞" w:date="2021-02-06T16:34:00Z">
        <w:r w:rsidR="00CA373C">
          <w:rPr>
            <w:rFonts w:ascii="等线" w:eastAsia="等线" w:hAnsi="等线" w:hint="eastAsia"/>
          </w:rPr>
          <w:t>老顾</w:t>
        </w:r>
      </w:ins>
      <w:r>
        <w:rPr>
          <w:rFonts w:ascii="等线" w:eastAsia="等线" w:hAnsi="等线" w:hint="eastAsia"/>
        </w:rPr>
        <w:t>前来向</w:t>
      </w:r>
      <w:del w:id="112" w:author="王 自飞" w:date="2021-02-06T16:34:00Z">
        <w:r w:rsidDel="00CA373C">
          <w:rPr>
            <w:rFonts w:ascii="等线" w:eastAsia="等线" w:hAnsi="等线" w:hint="eastAsia"/>
          </w:rPr>
          <w:delText>您</w:delText>
        </w:r>
      </w:del>
      <w:ins w:id="113" w:author="王 自飞" w:date="2021-02-06T16:35:00Z">
        <w:r w:rsidR="00CA373C">
          <w:rPr>
            <w:rFonts w:ascii="等线" w:eastAsia="等线" w:hAnsi="等线" w:hint="eastAsia"/>
          </w:rPr>
          <w:t>你</w:t>
        </w:r>
      </w:ins>
      <w:del w:id="114" w:author="王 自飞" w:date="2021-02-06T16:34:00Z">
        <w:r w:rsidDel="00CA373C">
          <w:rPr>
            <w:rFonts w:ascii="等线" w:eastAsia="等线" w:hAnsi="等线" w:hint="eastAsia"/>
          </w:rPr>
          <w:delText>报告</w:delText>
        </w:r>
      </w:del>
      <w:ins w:id="115" w:author="王 自飞" w:date="2021-02-06T16:34:00Z">
        <w:r w:rsidR="00CA373C">
          <w:rPr>
            <w:rFonts w:ascii="等线" w:eastAsia="等线" w:hAnsi="等线" w:hint="eastAsia"/>
          </w:rPr>
          <w:t>反映</w:t>
        </w:r>
      </w:ins>
      <w:r>
        <w:rPr>
          <w:rFonts w:ascii="等线" w:eastAsia="等线" w:hAnsi="等线" w:hint="eastAsia"/>
        </w:rPr>
        <w:t>一件事情。</w:t>
      </w:r>
    </w:p>
    <w:p w14:paraId="3C81421A" w14:textId="220A265E" w:rsidR="00CA373C" w:rsidRDefault="00617938">
      <w:pPr>
        <w:ind w:firstLine="420"/>
        <w:rPr>
          <w:ins w:id="116" w:author="王 自飞" w:date="2021-02-06T16:35:00Z"/>
          <w:rFonts w:ascii="等线" w:eastAsia="等线" w:hAnsi="等线"/>
        </w:rPr>
      </w:pPr>
      <w:r>
        <w:rPr>
          <w:rFonts w:ascii="等线" w:eastAsia="等线" w:hAnsi="等线" w:hint="eastAsia"/>
        </w:rPr>
        <w:t>在</w:t>
      </w:r>
      <w:del w:id="117" w:author="王 自飞" w:date="2021-02-06T16:35:00Z">
        <w:r w:rsidDel="00CA373C">
          <w:rPr>
            <w:rFonts w:ascii="等线" w:eastAsia="等线" w:hAnsi="等线" w:hint="eastAsia"/>
          </w:rPr>
          <w:delText>您</w:delText>
        </w:r>
      </w:del>
      <w:ins w:id="118" w:author="王 自飞" w:date="2021-02-06T16:35:00Z">
        <w:r w:rsidR="00CA373C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和星际委员会的帮助下</w:t>
      </w:r>
      <w:del w:id="119" w:author="a" w:date="2021-02-07T11:44:00Z">
        <w:r w:rsidDel="00F36300">
          <w:rPr>
            <w:rFonts w:ascii="等线" w:eastAsia="等线" w:hAnsi="等线" w:hint="eastAsia"/>
          </w:rPr>
          <w:delText>，</w:delText>
        </w:r>
      </w:del>
      <w:ins w:id="120" w:author="a" w:date="2021-02-07T11:44:00Z">
        <w:r w:rsidR="00F36300">
          <w:rPr>
            <w:rFonts w:ascii="等线" w:eastAsia="等线" w:hAnsi="等线" w:hint="eastAsia"/>
          </w:rPr>
          <w:t>，</w:t>
        </w:r>
      </w:ins>
    </w:p>
    <w:p w14:paraId="19567BDA" w14:textId="25DA0821" w:rsidR="00CA373C" w:rsidRDefault="00617938">
      <w:pPr>
        <w:ind w:firstLine="420"/>
        <w:rPr>
          <w:ins w:id="121" w:author="王 自飞" w:date="2021-02-06T16:35:00Z"/>
          <w:rFonts w:ascii="等线" w:eastAsia="等线" w:hAnsi="等线"/>
        </w:rPr>
      </w:pPr>
      <w:r>
        <w:rPr>
          <w:rFonts w:ascii="等线" w:eastAsia="等线" w:hAnsi="等线" w:hint="eastAsia"/>
        </w:rPr>
        <w:t>明明所有的谬论都已经被清除完毕</w:t>
      </w:r>
      <w:ins w:id="122" w:author="王 自飞" w:date="2021-02-06T16:35:00Z">
        <w:r w:rsidR="00CA373C">
          <w:rPr>
            <w:rFonts w:ascii="等线" w:eastAsia="等线" w:hAnsi="等线" w:hint="eastAsia"/>
          </w:rPr>
          <w:t>了</w:t>
        </w:r>
      </w:ins>
    </w:p>
    <w:p w14:paraId="1B584FCD" w14:textId="77777777" w:rsidR="00CA373C" w:rsidRDefault="00617938">
      <w:pPr>
        <w:ind w:firstLine="420"/>
        <w:rPr>
          <w:ins w:id="123" w:author="王 自飞" w:date="2021-02-06T16:35:00Z"/>
          <w:rFonts w:ascii="等线" w:eastAsia="等线" w:hAnsi="等线"/>
        </w:rPr>
      </w:pPr>
      <w:del w:id="124" w:author="王 自飞" w:date="2021-02-06T16:35:00Z">
        <w:r w:rsidDel="00CA373C">
          <w:rPr>
            <w:rFonts w:ascii="等线" w:eastAsia="等线" w:hAnsi="等线" w:hint="eastAsia"/>
          </w:rPr>
          <w:delText>。</w:delText>
        </w:r>
      </w:del>
      <w:r>
        <w:rPr>
          <w:rFonts w:ascii="等线" w:eastAsia="等线" w:hAnsi="等线" w:hint="eastAsia"/>
        </w:rPr>
        <w:t>但突然又凭空冒出来了一些新的谬论</w:t>
      </w:r>
      <w:del w:id="125" w:author="王 自飞" w:date="2021-02-06T16:35:00Z">
        <w:r w:rsidDel="00CA373C">
          <w:rPr>
            <w:rFonts w:ascii="等线" w:eastAsia="等线" w:hAnsi="等线" w:hint="eastAsia"/>
          </w:rPr>
          <w:delText>，</w:delText>
        </w:r>
      </w:del>
    </w:p>
    <w:p w14:paraId="3DC15D4A" w14:textId="6790068D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这让我们十分怀疑。</w:t>
      </w:r>
    </w:p>
    <w:p w14:paraId="3E24BCF2" w14:textId="77777777" w:rsidR="002E23EF" w:rsidRDefault="002E23EF" w:rsidP="002E23E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22715A52" w14:textId="77777777" w:rsidR="0035258D" w:rsidRDefault="0035258D">
      <w:pPr>
        <w:ind w:firstLine="420"/>
        <w:rPr>
          <w:rFonts w:ascii="等线" w:eastAsia="等线" w:hAnsi="等线"/>
        </w:rPr>
      </w:pPr>
    </w:p>
    <w:p w14:paraId="71A2BD6C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19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0B49DCF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2BAD8AAD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BADDE1F" w14:textId="25FA39A0" w:rsidR="0035258D" w:rsidRDefault="00617938">
      <w:pPr>
        <w:ind w:firstLine="420"/>
        <w:rPr>
          <w:ins w:id="126" w:author="王 自飞" w:date="2021-02-06T16:36:00Z"/>
          <w:rFonts w:ascii="等线" w:eastAsia="等线" w:hAnsi="等线"/>
        </w:rPr>
      </w:pPr>
      <w:r>
        <w:rPr>
          <w:rFonts w:ascii="等线" w:eastAsia="等线" w:hAnsi="等线" w:hint="eastAsia"/>
        </w:rPr>
        <w:t>哦？是吗，又有了新的谬论？</w:t>
      </w:r>
    </w:p>
    <w:p w14:paraId="0B8173EA" w14:textId="45C2E6A8" w:rsidR="00CA373C" w:rsidRDefault="00CA373C">
      <w:pPr>
        <w:ind w:firstLine="420"/>
        <w:rPr>
          <w:ins w:id="127" w:author="王 自飞" w:date="2021-02-06T16:36:00Z"/>
          <w:rFonts w:ascii="等线" w:eastAsia="等线" w:hAnsi="等线"/>
        </w:rPr>
      </w:pPr>
      <w:ins w:id="128" w:author="王 自飞" w:date="2021-02-06T16:36:00Z">
        <w:r>
          <w:rPr>
            <w:rFonts w:ascii="等线" w:eastAsia="等线" w:hAnsi="等线" w:hint="eastAsia"/>
          </w:rPr>
          <w:t>嗯……确实值得怀疑。</w:t>
        </w:r>
      </w:ins>
    </w:p>
    <w:p w14:paraId="61179638" w14:textId="1F4CCCBC" w:rsidR="00CA373C" w:rsidRDefault="00CA373C">
      <w:pPr>
        <w:ind w:firstLine="420"/>
        <w:rPr>
          <w:rFonts w:ascii="等线" w:eastAsia="等线" w:hAnsi="等线"/>
        </w:rPr>
      </w:pPr>
      <w:ins w:id="129" w:author="王 自飞" w:date="2021-02-06T16:36:00Z">
        <w:r>
          <w:rPr>
            <w:rFonts w:ascii="等线" w:eastAsia="等线" w:hAnsi="等线" w:hint="eastAsia"/>
          </w:rPr>
          <w:t>你们对此是怎么想的？</w:t>
        </w:r>
      </w:ins>
    </w:p>
    <w:p w14:paraId="182F2BD9" w14:textId="35D7E92E" w:rsidR="0035258D" w:rsidDel="00CA373C" w:rsidRDefault="00617938">
      <w:pPr>
        <w:ind w:firstLine="420"/>
        <w:rPr>
          <w:del w:id="130" w:author="王 自飞" w:date="2021-02-06T16:36:00Z"/>
          <w:rFonts w:ascii="等线" w:eastAsia="等线" w:hAnsi="等线"/>
        </w:rPr>
      </w:pPr>
      <w:del w:id="131" w:author="王 自飞" w:date="2021-02-06T16:36:00Z">
        <w:r w:rsidDel="00CA373C">
          <w:rPr>
            <w:rFonts w:ascii="等线" w:eastAsia="等线" w:hAnsi="等线" w:hint="eastAsia"/>
          </w:rPr>
          <w:delText>你们的怀疑是怎样的？</w:delText>
        </w:r>
      </w:del>
    </w:p>
    <w:p w14:paraId="64B1DC7A" w14:textId="77777777" w:rsidR="002E23EF" w:rsidRDefault="002E23EF" w:rsidP="002E23E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16641A73" w14:textId="77777777" w:rsidR="0035258D" w:rsidRDefault="0035258D">
      <w:pPr>
        <w:ind w:firstLine="420"/>
        <w:rPr>
          <w:rFonts w:ascii="等线" w:eastAsia="等线" w:hAnsi="等线"/>
        </w:rPr>
      </w:pPr>
    </w:p>
    <w:p w14:paraId="1957775C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20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4B8AC622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r w:rsidR="002E23EF">
        <w:rPr>
          <w:rFonts w:ascii="等线" w:eastAsia="等线" w:hAnsi="等线" w:hint="eastAsia"/>
        </w:rPr>
        <w:t>老顾（正常）</w:t>
      </w:r>
    </w:p>
    <w:p w14:paraId="25DFEBA8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46B7167" w14:textId="77777777" w:rsidR="00CA373C" w:rsidRDefault="00617938">
      <w:pPr>
        <w:ind w:firstLine="420"/>
        <w:rPr>
          <w:ins w:id="132" w:author="王 自飞" w:date="2021-02-06T16:37:00Z"/>
          <w:rFonts w:ascii="等线" w:eastAsia="等线" w:hAnsi="等线"/>
        </w:rPr>
      </w:pPr>
      <w:del w:id="133" w:author="王 自飞" w:date="2021-02-06T16:37:00Z">
        <w:r w:rsidDel="00CA373C">
          <w:rPr>
            <w:rFonts w:ascii="等线" w:eastAsia="等线" w:hAnsi="等线" w:hint="eastAsia"/>
          </w:rPr>
          <w:delText>尊敬的使者，</w:delText>
        </w:r>
      </w:del>
    </w:p>
    <w:p w14:paraId="797647BE" w14:textId="77777777" w:rsidR="00CA373C" w:rsidRDefault="00617938">
      <w:pPr>
        <w:ind w:firstLine="420"/>
        <w:rPr>
          <w:ins w:id="134" w:author="王 自飞" w:date="2021-02-06T16:38:00Z"/>
          <w:rFonts w:ascii="等线" w:eastAsia="等线" w:hAnsi="等线"/>
        </w:rPr>
      </w:pPr>
      <w:r>
        <w:rPr>
          <w:rFonts w:ascii="等线" w:eastAsia="等线" w:hAnsi="等线" w:hint="eastAsia"/>
        </w:rPr>
        <w:t>我们认为</w:t>
      </w:r>
    </w:p>
    <w:p w14:paraId="56CC5464" w14:textId="77777777" w:rsidR="00CA373C" w:rsidRDefault="00617938">
      <w:pPr>
        <w:ind w:firstLine="420"/>
        <w:rPr>
          <w:ins w:id="135" w:author="王 自飞" w:date="2021-02-06T16:39:00Z"/>
          <w:rFonts w:ascii="等线" w:eastAsia="等线" w:hAnsi="等线"/>
        </w:rPr>
      </w:pPr>
      <w:r>
        <w:rPr>
          <w:rFonts w:ascii="等线" w:eastAsia="等线" w:hAnsi="等线" w:hint="eastAsia"/>
        </w:rPr>
        <w:t>谬论的散布跟</w:t>
      </w:r>
      <w:del w:id="136" w:author="王 自飞" w:date="2021-02-06T16:39:00Z">
        <w:r w:rsidDel="00CA373C">
          <w:rPr>
            <w:rFonts w:ascii="等线" w:eastAsia="等线" w:hAnsi="等线" w:hint="eastAsia"/>
          </w:rPr>
          <w:delText>我们星球的</w:delText>
        </w:r>
      </w:del>
      <w:r>
        <w:rPr>
          <w:rFonts w:ascii="等线" w:eastAsia="等线" w:hAnsi="等线" w:hint="eastAsia"/>
        </w:rPr>
        <w:t>吸烟风气</w:t>
      </w:r>
      <w:ins w:id="137" w:author="王 自飞" w:date="2021-02-06T16:39:00Z">
        <w:r w:rsidR="00CA373C">
          <w:rPr>
            <w:rFonts w:ascii="等线" w:eastAsia="等线" w:hAnsi="等线" w:hint="eastAsia"/>
          </w:rPr>
          <w:t>的流行</w:t>
        </w:r>
      </w:ins>
      <w:r>
        <w:rPr>
          <w:rFonts w:ascii="等线" w:eastAsia="等线" w:hAnsi="等线" w:hint="eastAsia"/>
        </w:rPr>
        <w:t>一样</w:t>
      </w:r>
      <w:del w:id="138" w:author="王 自飞" w:date="2021-02-06T16:39:00Z">
        <w:r w:rsidDel="00CA373C">
          <w:rPr>
            <w:rFonts w:ascii="等线" w:eastAsia="等线" w:hAnsi="等线" w:hint="eastAsia"/>
          </w:rPr>
          <w:delText>，</w:delText>
        </w:r>
      </w:del>
    </w:p>
    <w:p w14:paraId="0CB2F1BC" w14:textId="77777777" w:rsidR="00E324B1" w:rsidRDefault="00617938">
      <w:pPr>
        <w:ind w:firstLine="420"/>
        <w:rPr>
          <w:ins w:id="139" w:author="王 自飞" w:date="2021-02-06T16:39:00Z"/>
          <w:rFonts w:ascii="等线" w:eastAsia="等线" w:hAnsi="等线"/>
        </w:rPr>
      </w:pPr>
      <w:r>
        <w:rPr>
          <w:rFonts w:ascii="等线" w:eastAsia="等线" w:hAnsi="等线" w:hint="eastAsia"/>
        </w:rPr>
        <w:t>都受到一股神秘力量的影响。</w:t>
      </w:r>
    </w:p>
    <w:p w14:paraId="1A6055B0" w14:textId="1FBADD72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我们不少人都能感到</w:t>
      </w:r>
      <w:del w:id="140" w:author="王 自飞" w:date="2021-02-06T16:39:00Z">
        <w:r w:rsidDel="00E324B1">
          <w:rPr>
            <w:rFonts w:ascii="等线" w:eastAsia="等线" w:hAnsi="等线" w:hint="eastAsia"/>
          </w:rPr>
          <w:delText>暗处的那种</w:delText>
        </w:r>
      </w:del>
      <w:ins w:id="141" w:author="王 自飞" w:date="2021-02-06T16:39:00Z">
        <w:r w:rsidR="00E324B1">
          <w:rPr>
            <w:rFonts w:ascii="等线" w:eastAsia="等线" w:hAnsi="等线" w:hint="eastAsia"/>
          </w:rPr>
          <w:t>这种</w:t>
        </w:r>
      </w:ins>
      <w:r>
        <w:rPr>
          <w:rFonts w:ascii="等线" w:eastAsia="等线" w:hAnsi="等线" w:hint="eastAsia"/>
        </w:rPr>
        <w:t>影响</w:t>
      </w:r>
      <w:del w:id="142" w:author="王 自飞" w:date="2021-02-06T16:39:00Z">
        <w:r w:rsidDel="00E324B1">
          <w:rPr>
            <w:rFonts w:ascii="等线" w:eastAsia="等线" w:hAnsi="等线" w:hint="eastAsia"/>
          </w:rPr>
          <w:delText>。</w:delText>
        </w:r>
      </w:del>
      <w:ins w:id="143" w:author="王 自飞" w:date="2021-02-06T16:39:00Z">
        <w:r w:rsidR="00E324B1">
          <w:rPr>
            <w:rFonts w:ascii="等线" w:eastAsia="等线" w:hAnsi="等线" w:hint="eastAsia"/>
          </w:rPr>
          <w:t>……</w:t>
        </w:r>
      </w:ins>
    </w:p>
    <w:p w14:paraId="7CC4099D" w14:textId="77777777" w:rsidR="0035258D" w:rsidRDefault="002E23EF" w:rsidP="002E23E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7B1D396" w14:textId="77777777" w:rsidR="002E23EF" w:rsidRPr="002E23EF" w:rsidRDefault="002E23EF" w:rsidP="002E23EF">
      <w:pPr>
        <w:ind w:firstLine="420"/>
        <w:rPr>
          <w:rFonts w:ascii="等线" w:eastAsia="等线" w:hAnsi="等线"/>
        </w:rPr>
      </w:pPr>
    </w:p>
    <w:p w14:paraId="4C0EC53C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21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6DB15AEC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2E23EF">
        <w:rPr>
          <w:rFonts w:ascii="等线" w:eastAsia="等线" w:hAnsi="等线" w:hint="eastAsia"/>
        </w:rPr>
        <w:t>（担心）</w:t>
      </w:r>
    </w:p>
    <w:p w14:paraId="47F9FE8E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6DAEE5D" w14:textId="77777777" w:rsidR="00E324B1" w:rsidRDefault="00617938">
      <w:pPr>
        <w:ind w:firstLine="420"/>
        <w:rPr>
          <w:ins w:id="144" w:author="王 自飞" w:date="2021-02-06T16:39:00Z"/>
          <w:rFonts w:ascii="等线" w:eastAsia="等线" w:hAnsi="等线"/>
        </w:rPr>
      </w:pPr>
      <w:r>
        <w:rPr>
          <w:rFonts w:ascii="等线" w:eastAsia="等线" w:hAnsi="等线" w:hint="eastAsia"/>
        </w:rPr>
        <w:t>它吸引越来越多的人开始吸烟</w:t>
      </w:r>
      <w:del w:id="145" w:author="王 自飞" w:date="2021-02-06T16:39:00Z">
        <w:r w:rsidDel="00E324B1">
          <w:rPr>
            <w:rFonts w:ascii="等线" w:eastAsia="等线" w:hAnsi="等线" w:hint="eastAsia"/>
          </w:rPr>
          <w:delText>，</w:delText>
        </w:r>
      </w:del>
    </w:p>
    <w:p w14:paraId="5CA759F0" w14:textId="08927D3B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并削弱着人们积极改变的意志。</w:t>
      </w:r>
    </w:p>
    <w:p w14:paraId="1B32298D" w14:textId="77777777" w:rsidR="002E23EF" w:rsidRDefault="002E23EF" w:rsidP="002E23E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6E70C622" w14:textId="77777777" w:rsidR="0035258D" w:rsidRDefault="0035258D">
      <w:pPr>
        <w:ind w:firstLine="420"/>
        <w:rPr>
          <w:rFonts w:ascii="等线" w:eastAsia="等线" w:hAnsi="等线"/>
        </w:rPr>
      </w:pPr>
    </w:p>
    <w:p w14:paraId="776E043A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22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2A52B44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2579B5D5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4A14668" w14:textId="2DB82F49" w:rsidR="00E324B1" w:rsidRDefault="00617938">
      <w:pPr>
        <w:ind w:firstLine="420"/>
        <w:rPr>
          <w:ins w:id="146" w:author="王 自飞" w:date="2021-02-06T16:39:00Z"/>
          <w:rFonts w:ascii="等线" w:eastAsia="等线" w:hAnsi="等线"/>
        </w:rPr>
      </w:pPr>
      <w:r>
        <w:rPr>
          <w:rFonts w:ascii="等线" w:eastAsia="等线" w:hAnsi="等线" w:hint="eastAsia"/>
        </w:rPr>
        <w:t>这个问题十分重要</w:t>
      </w:r>
      <w:del w:id="147" w:author="王 自飞" w:date="2021-02-06T16:39:00Z">
        <w:r w:rsidDel="00E324B1">
          <w:rPr>
            <w:rFonts w:ascii="等线" w:eastAsia="等线" w:hAnsi="等线" w:hint="eastAsia"/>
          </w:rPr>
          <w:delText>，</w:delText>
        </w:r>
      </w:del>
      <w:ins w:id="148" w:author="王 自飞" w:date="2021-02-06T16:40:00Z">
        <w:r w:rsidR="00E324B1">
          <w:rPr>
            <w:rFonts w:ascii="等线" w:eastAsia="等线" w:hAnsi="等线" w:hint="eastAsia"/>
          </w:rPr>
          <w:t>！</w:t>
        </w:r>
      </w:ins>
    </w:p>
    <w:p w14:paraId="494175F5" w14:textId="35E03014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我需要咨询一下星际委员会的意见。</w:t>
      </w:r>
    </w:p>
    <w:p w14:paraId="6F572014" w14:textId="77777777" w:rsidR="002E23EF" w:rsidRDefault="002E23EF" w:rsidP="002E23E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7C768491" w14:textId="77777777" w:rsidR="0035258D" w:rsidRDefault="0035258D">
      <w:pPr>
        <w:ind w:firstLine="420"/>
        <w:rPr>
          <w:rFonts w:ascii="等线" w:eastAsia="等线" w:hAnsi="等线"/>
        </w:rPr>
      </w:pPr>
    </w:p>
    <w:p w14:paraId="69C89EB1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23.1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07CDB6B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60FA8005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2D27E5B" w14:textId="77777777" w:rsidR="00E324B1" w:rsidRDefault="00617938">
      <w:pPr>
        <w:ind w:firstLine="420"/>
        <w:rPr>
          <w:ins w:id="149" w:author="王 自飞" w:date="2021-02-06T16:40:00Z"/>
          <w:rFonts w:ascii="等线" w:eastAsia="等线" w:hAnsi="等线"/>
        </w:rPr>
      </w:pPr>
      <w:r>
        <w:rPr>
          <w:rFonts w:ascii="等线" w:eastAsia="等线" w:hAnsi="等线" w:hint="eastAsia"/>
        </w:rPr>
        <w:t>这种神秘力量也在侵染着其它星球</w:t>
      </w:r>
      <w:del w:id="150" w:author="王 自飞" w:date="2021-02-06T16:40:00Z">
        <w:r w:rsidDel="00E324B1">
          <w:rPr>
            <w:rFonts w:ascii="等线" w:eastAsia="等线" w:hAnsi="等线" w:hint="eastAsia"/>
          </w:rPr>
          <w:delText>，</w:delText>
        </w:r>
      </w:del>
    </w:p>
    <w:p w14:paraId="1E1350D6" w14:textId="609136CB" w:rsidR="00E324B1" w:rsidRDefault="00617938">
      <w:pPr>
        <w:ind w:firstLine="420"/>
        <w:rPr>
          <w:ins w:id="151" w:author="王 自飞" w:date="2021-02-06T16:40:00Z"/>
          <w:rFonts w:ascii="等线" w:eastAsia="等线" w:hAnsi="等线"/>
        </w:rPr>
      </w:pPr>
      <w:r>
        <w:rPr>
          <w:rFonts w:ascii="等线" w:eastAsia="等线" w:hAnsi="等线" w:hint="eastAsia"/>
        </w:rPr>
        <w:t>星际委员会正在全力调查中</w:t>
      </w:r>
      <w:del w:id="152" w:author="a" w:date="2021-02-07T11:45:00Z">
        <w:r w:rsidDel="00F36300">
          <w:rPr>
            <w:rFonts w:ascii="等线" w:eastAsia="等线" w:hAnsi="等线" w:hint="eastAsia"/>
          </w:rPr>
          <w:delText>，</w:delText>
        </w:r>
      </w:del>
      <w:ins w:id="153" w:author="a" w:date="2021-02-07T11:45:00Z">
        <w:r w:rsidR="00F36300">
          <w:rPr>
            <w:rFonts w:ascii="等线" w:eastAsia="等线" w:hAnsi="等线" w:hint="eastAsia"/>
          </w:rPr>
          <w:t>，</w:t>
        </w:r>
      </w:ins>
    </w:p>
    <w:p w14:paraId="050E2C17" w14:textId="15B6BA3C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相信不久后就会有所进展。</w:t>
      </w:r>
    </w:p>
    <w:p w14:paraId="0BBE33E4" w14:textId="77777777" w:rsidR="002E23EF" w:rsidRDefault="002E23EF" w:rsidP="002E23E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1AD97AE3" w14:textId="77777777" w:rsidR="002E23EF" w:rsidRPr="002E23EF" w:rsidRDefault="002E23EF">
      <w:pPr>
        <w:ind w:firstLine="420"/>
        <w:rPr>
          <w:rFonts w:ascii="等线" w:eastAsia="等线" w:hAnsi="等线"/>
        </w:rPr>
      </w:pPr>
    </w:p>
    <w:p w14:paraId="244C0DC4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lastRenderedPageBreak/>
        <w:t>对话文案（P</w:t>
      </w:r>
      <w:r>
        <w:rPr>
          <w:rFonts w:ascii="等线" w:eastAsia="等线" w:hAnsi="等线"/>
          <w:b/>
          <w:bCs/>
          <w:i/>
          <w:iCs/>
        </w:rPr>
        <w:t>23.2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4B8CDA1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10B56086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2A1EB0C" w14:textId="48574AAA" w:rsidR="00E324B1" w:rsidRDefault="00617938">
      <w:pPr>
        <w:ind w:firstLine="420"/>
        <w:rPr>
          <w:ins w:id="154" w:author="王 自飞" w:date="2021-02-06T16:40:00Z"/>
          <w:rFonts w:ascii="等线" w:eastAsia="等线" w:hAnsi="等线"/>
        </w:rPr>
      </w:pPr>
      <w:r>
        <w:rPr>
          <w:rFonts w:ascii="等线" w:eastAsia="等线" w:hAnsi="等线" w:hint="eastAsia"/>
        </w:rPr>
        <w:t>当务之急</w:t>
      </w:r>
      <w:ins w:id="155" w:author="a" w:date="2021-02-07T11:45:00Z">
        <w:r w:rsidR="00F36300">
          <w:rPr>
            <w:rFonts w:ascii="等线" w:eastAsia="等线" w:hAnsi="等线" w:hint="eastAsia"/>
          </w:rPr>
          <w:t>，</w:t>
        </w:r>
      </w:ins>
    </w:p>
    <w:p w14:paraId="599E4C50" w14:textId="4A686717" w:rsidR="00E324B1" w:rsidRDefault="00617938">
      <w:pPr>
        <w:ind w:firstLine="420"/>
        <w:rPr>
          <w:ins w:id="156" w:author="王 自飞" w:date="2021-02-06T16:40:00Z"/>
          <w:rFonts w:ascii="等线" w:eastAsia="等线" w:hAnsi="等线"/>
        </w:rPr>
      </w:pPr>
      <w:r>
        <w:rPr>
          <w:rFonts w:ascii="等线" w:eastAsia="等线" w:hAnsi="等线" w:hint="eastAsia"/>
        </w:rPr>
        <w:t>是要弄清楚谬论传播背后的原因</w:t>
      </w:r>
      <w:del w:id="157" w:author="a" w:date="2021-02-07T11:45:00Z">
        <w:r w:rsidDel="00F36300">
          <w:rPr>
            <w:rFonts w:ascii="等线" w:eastAsia="等线" w:hAnsi="等线" w:hint="eastAsia"/>
          </w:rPr>
          <w:delText>，</w:delText>
        </w:r>
      </w:del>
      <w:ins w:id="158" w:author="a" w:date="2021-02-07T11:45:00Z">
        <w:r w:rsidR="00F36300">
          <w:rPr>
            <w:rFonts w:ascii="等线" w:eastAsia="等线" w:hAnsi="等线" w:hint="eastAsia"/>
          </w:rPr>
          <w:t>，</w:t>
        </w:r>
      </w:ins>
    </w:p>
    <w:p w14:paraId="2247C043" w14:textId="77777777" w:rsidR="00F36300" w:rsidRDefault="00617938">
      <w:pPr>
        <w:ind w:firstLine="420"/>
        <w:rPr>
          <w:ins w:id="159" w:author="a" w:date="2021-02-07T11:45:00Z"/>
          <w:rFonts w:ascii="等线" w:eastAsia="等线" w:hAnsi="等线"/>
        </w:rPr>
      </w:pPr>
      <w:r>
        <w:rPr>
          <w:rFonts w:ascii="等线" w:eastAsia="等线" w:hAnsi="等线" w:hint="eastAsia"/>
        </w:rPr>
        <w:t>唯有如此才能彻底斩断这些错误认知</w:t>
      </w:r>
    </w:p>
    <w:p w14:paraId="1944AFA7" w14:textId="48DBC83E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的</w:t>
      </w:r>
      <w:del w:id="160" w:author="王 自飞" w:date="2021-02-06T16:40:00Z">
        <w:r w:rsidDel="00E324B1">
          <w:rPr>
            <w:rFonts w:ascii="等线" w:eastAsia="等线" w:hAnsi="等线" w:hint="eastAsia"/>
          </w:rPr>
          <w:delText>传播。</w:delText>
        </w:r>
      </w:del>
      <w:ins w:id="161" w:author="王 自飞" w:date="2021-02-06T16:40:00Z">
        <w:r w:rsidR="00E324B1">
          <w:rPr>
            <w:rFonts w:ascii="等线" w:eastAsia="等线" w:hAnsi="等线" w:hint="eastAsia"/>
          </w:rPr>
          <w:t>继续发酵</w:t>
        </w:r>
      </w:ins>
      <w:ins w:id="162" w:author="a" w:date="2021-02-07T11:45:00Z">
        <w:r w:rsidR="00F36300">
          <w:rPr>
            <w:rFonts w:ascii="等线" w:eastAsia="等线" w:hAnsi="等线" w:hint="eastAsia"/>
          </w:rPr>
          <w:t>。</w:t>
        </w:r>
      </w:ins>
    </w:p>
    <w:p w14:paraId="7B134B44" w14:textId="70384D41" w:rsidR="0035258D" w:rsidDel="00E324B1" w:rsidRDefault="00617938">
      <w:pPr>
        <w:ind w:firstLine="420"/>
        <w:rPr>
          <w:del w:id="163" w:author="王 自飞" w:date="2021-02-06T16:41:00Z"/>
          <w:rFonts w:ascii="等线" w:eastAsia="等线" w:hAnsi="等线"/>
        </w:rPr>
      </w:pPr>
      <w:r>
        <w:rPr>
          <w:rFonts w:ascii="等线" w:eastAsia="等线" w:hAnsi="等线" w:hint="eastAsia"/>
        </w:rPr>
        <w:t>以下是吸烟谬论的归因介绍。</w:t>
      </w:r>
      <w:ins w:id="164" w:author="王 自飞" w:date="2021-02-06T16:41:00Z">
        <w:r w:rsidR="00E324B1">
          <w:rPr>
            <w:rFonts w:ascii="等线" w:eastAsia="等线" w:hAnsi="等线" w:hint="eastAsia"/>
          </w:rPr>
          <w:t>请查看。</w:t>
        </w:r>
      </w:ins>
    </w:p>
    <w:p w14:paraId="2E3B7959" w14:textId="70C54676" w:rsidR="0035258D" w:rsidDel="00E324B1" w:rsidRDefault="00617938" w:rsidP="00E324B1">
      <w:pPr>
        <w:ind w:firstLine="420"/>
        <w:rPr>
          <w:del w:id="165" w:author="王 自飞" w:date="2021-02-06T16:41:00Z"/>
          <w:rFonts w:ascii="等线" w:eastAsia="等线" w:hAnsi="等线"/>
        </w:rPr>
      </w:pPr>
      <w:del w:id="166" w:author="王 自飞" w:date="2021-02-06T16:41:00Z">
        <w:r w:rsidDel="00E324B1">
          <w:rPr>
            <w:rFonts w:ascii="等线" w:eastAsia="等线" w:hAnsi="等线" w:hint="eastAsia"/>
          </w:rPr>
          <w:delText>请查看！</w:delText>
        </w:r>
      </w:del>
    </w:p>
    <w:p w14:paraId="3AAB18BC" w14:textId="77777777" w:rsidR="002E23EF" w:rsidRDefault="002E23EF" w:rsidP="002E23E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）【查看】</w:t>
      </w:r>
    </w:p>
    <w:p w14:paraId="50E0B020" w14:textId="77777777" w:rsidR="0035258D" w:rsidRDefault="0035258D">
      <w:pPr>
        <w:ind w:firstLine="420"/>
        <w:rPr>
          <w:rFonts w:ascii="等线" w:eastAsia="等线" w:hAnsi="等线"/>
        </w:rPr>
      </w:pPr>
    </w:p>
    <w:p w14:paraId="56D18E92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24.1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405753CD" w14:textId="0FDFA8D8" w:rsidR="0035258D" w:rsidRDefault="00617938">
      <w:pPr>
        <w:ind w:left="720"/>
        <w:rPr>
          <w:rFonts w:asciiTheme="minorEastAsia" w:hAnsiTheme="minorEastAsia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吸烟能预防新冠肺炎</w:t>
      </w:r>
      <w:r w:rsidR="00730141"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以讹传讹</w:t>
      </w:r>
    </w:p>
    <w:p w14:paraId="7136B45D" w14:textId="77777777" w:rsidR="0035258D" w:rsidRDefault="00617938">
      <w:pPr>
        <w:rPr>
          <w:rStyle w:val="eop"/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24.2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AB24C45" w14:textId="77777777" w:rsidR="0035258D" w:rsidRDefault="00617938">
      <w:pPr>
        <w:ind w:left="720"/>
        <w:rPr>
          <w:rStyle w:val="eop"/>
          <w:rFonts w:asciiTheme="minorEastAsia" w:hAnsiTheme="minorEastAsia" w:cs="Calibri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不吸烟的人也得癌症，所以吸烟跟癌症无关</w:t>
      </w:r>
      <w:r w:rsidR="00654714"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以偏概全</w:t>
      </w:r>
    </w:p>
    <w:p w14:paraId="0524CFE8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24.3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7048ACC7" w14:textId="77777777" w:rsidR="0035258D" w:rsidRDefault="00617938">
      <w:pPr>
        <w:ind w:left="720"/>
        <w:rPr>
          <w:rStyle w:val="eop"/>
          <w:rFonts w:asciiTheme="minorEastAsia" w:hAnsiTheme="minorEastAsia" w:cs="Calibri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吸烟可以预防老年痴呆</w:t>
      </w:r>
      <w:r w:rsidR="00654714"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因小失大（吸烟尼古丁受体）</w:t>
      </w:r>
    </w:p>
    <w:p w14:paraId="2F1942A8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24.4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771F0450" w14:textId="77777777" w:rsidR="0035258D" w:rsidRDefault="00617938">
      <w:pPr>
        <w:ind w:left="720"/>
        <w:rPr>
          <w:rStyle w:val="eop"/>
          <w:rFonts w:asciiTheme="minorEastAsia" w:hAnsiTheme="minorEastAsia" w:cs="Calibri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戒烟只靠毅力，完全不需要任何外界帮助</w:t>
      </w:r>
      <w:r w:rsidR="00654714"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妄自尊大</w:t>
      </w:r>
    </w:p>
    <w:p w14:paraId="7BF576BB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24.5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2D8E5F0" w14:textId="77777777" w:rsidR="0035258D" w:rsidRDefault="00617938">
      <w:pPr>
        <w:ind w:left="720"/>
        <w:rPr>
          <w:rStyle w:val="eop"/>
          <w:rFonts w:asciiTheme="minorEastAsia" w:hAnsiTheme="minorEastAsia" w:cs="Calibri"/>
          <w:lang w:val="af-ZA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戒烟只分“戒”跟“没戒”，减量戒不会成功</w:t>
      </w:r>
      <w:r w:rsidR="00654714"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非黑即白</w:t>
      </w:r>
    </w:p>
    <w:p w14:paraId="25F9E15C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24.6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7E475099" w14:textId="77777777" w:rsidR="0035258D" w:rsidRDefault="00617938">
      <w:pPr>
        <w:ind w:left="720"/>
        <w:rPr>
          <w:rStyle w:val="eop"/>
          <w:rFonts w:asciiTheme="minorEastAsia" w:hAnsiTheme="minorEastAsia" w:cs="Calibri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“是药三分毒”，所以不能使用戒烟药物</w:t>
      </w:r>
      <w:r w:rsidR="00654714"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因噎废食</w:t>
      </w:r>
    </w:p>
    <w:p w14:paraId="10EBF70B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24.7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47712568" w14:textId="77777777" w:rsidR="0035258D" w:rsidRDefault="00617938">
      <w:pPr>
        <w:ind w:left="720"/>
        <w:rPr>
          <w:rStyle w:val="eop"/>
          <w:rFonts w:asciiTheme="minorEastAsia" w:hAnsiTheme="minorEastAsia" w:cs="Calibri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电子烟是安全健康的</w:t>
      </w:r>
      <w:r w:rsidR="00654714">
        <w:rPr>
          <w:rFonts w:asciiTheme="minorEastAsia" w:hAnsiTheme="minorEastAsia" w:hint="eastAsia"/>
        </w:rPr>
        <w:t>——</w:t>
      </w:r>
      <w:r>
        <w:rPr>
          <w:rFonts w:asciiTheme="minorEastAsia" w:hAnsiTheme="minorEastAsia" w:hint="eastAsia"/>
        </w:rPr>
        <w:t>道听途说，顾此失彼</w:t>
      </w:r>
    </w:p>
    <w:p w14:paraId="5AB4DA66" w14:textId="77777777" w:rsidR="0035258D" w:rsidRDefault="0035258D">
      <w:pPr>
        <w:rPr>
          <w:rFonts w:ascii="等线" w:eastAsia="等线" w:hAnsi="等线"/>
        </w:rPr>
      </w:pPr>
    </w:p>
    <w:p w14:paraId="672B702A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23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087AF7CB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r w:rsidR="002E23EF">
        <w:rPr>
          <w:rFonts w:ascii="等线" w:eastAsia="等线" w:hAnsi="等线" w:hint="eastAsia"/>
        </w:rPr>
        <w:t>老顾</w:t>
      </w:r>
      <w:r w:rsidR="00B8080E">
        <w:rPr>
          <w:rFonts w:ascii="等线" w:eastAsia="等线" w:hAnsi="等线" w:hint="eastAsia"/>
        </w:rPr>
        <w:t>（正常）</w:t>
      </w:r>
    </w:p>
    <w:p w14:paraId="7080D5E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999D5E2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原来如此！</w:t>
      </w:r>
    </w:p>
    <w:p w14:paraId="4F254964" w14:textId="7D78AEF3" w:rsidR="00E324B1" w:rsidRDefault="00617938">
      <w:pPr>
        <w:ind w:firstLine="420"/>
        <w:rPr>
          <w:ins w:id="167" w:author="王 自飞" w:date="2021-02-06T16:42:00Z"/>
          <w:rFonts w:ascii="等线" w:eastAsia="等线" w:hAnsi="等线"/>
        </w:rPr>
      </w:pPr>
      <w:r>
        <w:rPr>
          <w:rFonts w:ascii="等线" w:eastAsia="等线" w:hAnsi="等线" w:hint="eastAsia"/>
        </w:rPr>
        <w:t>谬论之所以会传播开来</w:t>
      </w:r>
      <w:del w:id="168" w:author="a" w:date="2021-02-07T11:45:00Z">
        <w:r w:rsidDel="00AB5798">
          <w:rPr>
            <w:rFonts w:ascii="等线" w:eastAsia="等线" w:hAnsi="等线" w:hint="eastAsia"/>
          </w:rPr>
          <w:delText>，</w:delText>
        </w:r>
      </w:del>
      <w:ins w:id="169" w:author="a" w:date="2021-02-07T11:45:00Z">
        <w:r w:rsidR="00AB5798">
          <w:rPr>
            <w:rFonts w:ascii="等线" w:eastAsia="等线" w:hAnsi="等线" w:hint="eastAsia"/>
          </w:rPr>
          <w:t>，</w:t>
        </w:r>
      </w:ins>
    </w:p>
    <w:p w14:paraId="6F5DB36D" w14:textId="77777777" w:rsidR="00E324B1" w:rsidRDefault="00617938">
      <w:pPr>
        <w:ind w:firstLine="420"/>
        <w:rPr>
          <w:ins w:id="170" w:author="王 自飞" w:date="2021-02-06T16:42:00Z"/>
          <w:rFonts w:ascii="等线" w:eastAsia="等线" w:hAnsi="等线"/>
        </w:rPr>
      </w:pPr>
      <w:r>
        <w:rPr>
          <w:rFonts w:ascii="等线" w:eastAsia="等线" w:hAnsi="等线" w:hint="eastAsia"/>
        </w:rPr>
        <w:t>都是利用了人们心理或认知上的漏洞</w:t>
      </w:r>
      <w:del w:id="171" w:author="王 自飞" w:date="2021-02-06T16:42:00Z">
        <w:r w:rsidDel="00E324B1">
          <w:rPr>
            <w:rFonts w:ascii="等线" w:eastAsia="等线" w:hAnsi="等线" w:hint="eastAsia"/>
          </w:rPr>
          <w:delText>，</w:delText>
        </w:r>
      </w:del>
    </w:p>
    <w:p w14:paraId="6D32642F" w14:textId="49BDB279" w:rsidR="00E324B1" w:rsidRDefault="00617938">
      <w:pPr>
        <w:ind w:firstLine="420"/>
        <w:rPr>
          <w:ins w:id="172" w:author="王 自飞" w:date="2021-02-06T16:42:00Z"/>
          <w:rFonts w:ascii="等线" w:eastAsia="等线" w:hAnsi="等线"/>
        </w:rPr>
      </w:pPr>
      <w:r>
        <w:rPr>
          <w:rFonts w:ascii="等线" w:eastAsia="等线" w:hAnsi="等线" w:hint="eastAsia"/>
        </w:rPr>
        <w:t>要破除这些谬论</w:t>
      </w:r>
      <w:del w:id="173" w:author="a" w:date="2021-02-07T11:45:00Z">
        <w:r w:rsidDel="00AB5798">
          <w:rPr>
            <w:rFonts w:ascii="等线" w:eastAsia="等线" w:hAnsi="等线" w:hint="eastAsia"/>
          </w:rPr>
          <w:delText>，</w:delText>
        </w:r>
      </w:del>
      <w:ins w:id="174" w:author="a" w:date="2021-02-07T11:45:00Z">
        <w:r w:rsidR="00AB5798">
          <w:rPr>
            <w:rFonts w:ascii="等线" w:eastAsia="等线" w:hAnsi="等线" w:hint="eastAsia"/>
          </w:rPr>
          <w:t>，</w:t>
        </w:r>
      </w:ins>
    </w:p>
    <w:p w14:paraId="1DA84007" w14:textId="77777777" w:rsidR="00E324B1" w:rsidRDefault="00617938">
      <w:pPr>
        <w:ind w:firstLine="420"/>
        <w:rPr>
          <w:ins w:id="175" w:author="王 自飞" w:date="2021-02-06T16:42:00Z"/>
          <w:rFonts w:ascii="等线" w:eastAsia="等线" w:hAnsi="等线"/>
        </w:rPr>
      </w:pPr>
      <w:r>
        <w:rPr>
          <w:rFonts w:ascii="等线" w:eastAsia="等线" w:hAnsi="等线" w:hint="eastAsia"/>
        </w:rPr>
        <w:t>更重要的是从自己做起</w:t>
      </w:r>
      <w:del w:id="176" w:author="王 自飞" w:date="2021-02-06T16:42:00Z">
        <w:r w:rsidDel="00E324B1">
          <w:rPr>
            <w:rFonts w:ascii="等线" w:eastAsia="等线" w:hAnsi="等线" w:hint="eastAsia"/>
          </w:rPr>
          <w:delText>，</w:delText>
        </w:r>
      </w:del>
    </w:p>
    <w:p w14:paraId="3DAEFAF8" w14:textId="581E4E21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相信科学，掌握正确的戒烟知识！</w:t>
      </w:r>
    </w:p>
    <w:p w14:paraId="7CDEDAF3" w14:textId="77777777" w:rsidR="00B8080E" w:rsidRDefault="00B8080E" w:rsidP="00B8080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C829AD6" w14:textId="77777777" w:rsidR="0035258D" w:rsidRDefault="0035258D">
      <w:pPr>
        <w:ind w:firstLine="420"/>
        <w:rPr>
          <w:rFonts w:ascii="等线" w:eastAsia="等线" w:hAnsi="等线"/>
        </w:rPr>
      </w:pPr>
    </w:p>
    <w:p w14:paraId="097AAF47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24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42A2FEB9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B8080E">
        <w:rPr>
          <w:rFonts w:ascii="等线" w:eastAsia="等线" w:hAnsi="等线" w:hint="eastAsia"/>
        </w:rPr>
        <w:t>（正常）</w:t>
      </w:r>
    </w:p>
    <w:p w14:paraId="0212E77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0DC1B44" w14:textId="77777777" w:rsidR="00E324B1" w:rsidRDefault="00617938">
      <w:pPr>
        <w:ind w:firstLine="420"/>
        <w:rPr>
          <w:ins w:id="177" w:author="王 自飞" w:date="2021-02-06T16:43:00Z"/>
          <w:rFonts w:ascii="等线" w:eastAsia="等线" w:hAnsi="等线"/>
        </w:rPr>
      </w:pPr>
      <w:r>
        <w:rPr>
          <w:rFonts w:ascii="等线" w:eastAsia="等线" w:hAnsi="等线" w:hint="eastAsia"/>
        </w:rPr>
        <w:t>经过使者</w:t>
      </w:r>
      <w:del w:id="178" w:author="王 自飞" w:date="2021-02-06T16:43:00Z">
        <w:r w:rsidDel="00E324B1">
          <w:rPr>
            <w:rFonts w:ascii="等线" w:eastAsia="等线" w:hAnsi="等线" w:hint="eastAsia"/>
          </w:rPr>
          <w:delText>先生</w:delText>
        </w:r>
      </w:del>
      <w:r>
        <w:rPr>
          <w:rFonts w:ascii="等线" w:eastAsia="等线" w:hAnsi="等线" w:hint="eastAsia"/>
        </w:rPr>
        <w:t>和星际委员会的</w:t>
      </w:r>
      <w:ins w:id="179" w:author="王 自飞" w:date="2021-02-06T16:43:00Z">
        <w:r w:rsidR="00E324B1">
          <w:rPr>
            <w:rFonts w:ascii="等线" w:eastAsia="等线" w:hAnsi="等线" w:hint="eastAsia"/>
          </w:rPr>
          <w:t>这番</w:t>
        </w:r>
      </w:ins>
      <w:r>
        <w:rPr>
          <w:rFonts w:ascii="等线" w:eastAsia="等线" w:hAnsi="等线" w:hint="eastAsia"/>
        </w:rPr>
        <w:t>帮助</w:t>
      </w:r>
      <w:del w:id="180" w:author="王 自飞" w:date="2021-02-06T16:43:00Z">
        <w:r w:rsidDel="00E324B1">
          <w:rPr>
            <w:rFonts w:ascii="等线" w:eastAsia="等线" w:hAnsi="等线" w:hint="eastAsia"/>
          </w:rPr>
          <w:delText>，</w:delText>
        </w:r>
      </w:del>
    </w:p>
    <w:p w14:paraId="2A455A34" w14:textId="37C738D5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从此我们就不再怕谬论的流传了！</w:t>
      </w:r>
    </w:p>
    <w:p w14:paraId="41A23E4E" w14:textId="77777777" w:rsidR="00B8080E" w:rsidRDefault="00B8080E" w:rsidP="00B8080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083D16C6" w14:textId="77777777" w:rsidR="0035258D" w:rsidRDefault="0035258D">
      <w:pPr>
        <w:ind w:firstLine="420"/>
        <w:rPr>
          <w:rFonts w:ascii="等线" w:eastAsia="等线" w:hAnsi="等线"/>
        </w:rPr>
      </w:pPr>
    </w:p>
    <w:p w14:paraId="2A9F54A4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lastRenderedPageBreak/>
        <w:t>对话文案（P</w:t>
      </w:r>
      <w:r>
        <w:rPr>
          <w:rFonts w:ascii="等线" w:eastAsia="等线" w:hAnsi="等线"/>
          <w:b/>
          <w:bCs/>
          <w:i/>
          <w:iCs/>
        </w:rPr>
        <w:t>25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3D7EDF96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47544653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CB34483" w14:textId="52660F45" w:rsidR="00E324B1" w:rsidRDefault="00617938" w:rsidP="00B8080E">
      <w:pPr>
        <w:ind w:firstLine="420"/>
        <w:rPr>
          <w:ins w:id="181" w:author="王 自飞" w:date="2021-02-06T16:43:00Z"/>
          <w:rFonts w:ascii="等线" w:eastAsia="等线" w:hAnsi="等线"/>
        </w:rPr>
      </w:pPr>
      <w:r>
        <w:rPr>
          <w:rFonts w:ascii="等线" w:eastAsia="等线" w:hAnsi="等线" w:hint="eastAsia"/>
        </w:rPr>
        <w:t>而至于那股幕后的神秘力量</w:t>
      </w:r>
      <w:del w:id="182" w:author="a" w:date="2021-02-07T11:46:00Z">
        <w:r w:rsidDel="00AB5798">
          <w:rPr>
            <w:rFonts w:ascii="等线" w:eastAsia="等线" w:hAnsi="等线" w:hint="eastAsia"/>
          </w:rPr>
          <w:delText>，</w:delText>
        </w:r>
      </w:del>
      <w:ins w:id="183" w:author="a" w:date="2021-02-07T11:46:00Z">
        <w:r w:rsidR="00AB5798">
          <w:rPr>
            <w:rFonts w:ascii="等线" w:eastAsia="等线" w:hAnsi="等线" w:hint="eastAsia"/>
          </w:rPr>
          <w:t>，</w:t>
        </w:r>
      </w:ins>
    </w:p>
    <w:p w14:paraId="57A5BE87" w14:textId="4C6CBDE0" w:rsidR="00E324B1" w:rsidRDefault="00617938" w:rsidP="00B8080E">
      <w:pPr>
        <w:ind w:firstLine="420"/>
        <w:rPr>
          <w:ins w:id="184" w:author="王 自飞" w:date="2021-02-06T16:43:00Z"/>
          <w:rFonts w:ascii="等线" w:eastAsia="等线" w:hAnsi="等线"/>
        </w:rPr>
      </w:pPr>
      <w:r>
        <w:rPr>
          <w:rFonts w:ascii="等线" w:eastAsia="等线" w:hAnsi="等线" w:hint="eastAsia"/>
        </w:rPr>
        <w:t>相信通过我们一天天的努力</w:t>
      </w:r>
      <w:del w:id="185" w:author="a" w:date="2021-02-07T11:46:00Z">
        <w:r w:rsidDel="00AB5798">
          <w:rPr>
            <w:rFonts w:ascii="等线" w:eastAsia="等线" w:hAnsi="等线" w:hint="eastAsia"/>
          </w:rPr>
          <w:delText>，</w:delText>
        </w:r>
      </w:del>
      <w:ins w:id="186" w:author="a" w:date="2021-02-07T11:46:00Z">
        <w:r w:rsidR="00AB5798">
          <w:rPr>
            <w:rFonts w:ascii="等线" w:eastAsia="等线" w:hAnsi="等线" w:hint="eastAsia"/>
          </w:rPr>
          <w:t>，</w:t>
        </w:r>
      </w:ins>
    </w:p>
    <w:p w14:paraId="071AA6E9" w14:textId="641A1508" w:rsidR="0035258D" w:rsidRDefault="00617938" w:rsidP="00B8080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一定能迫使他露出真容！</w:t>
      </w:r>
    </w:p>
    <w:p w14:paraId="2481FA6F" w14:textId="77777777" w:rsidR="00B8080E" w:rsidRDefault="00B8080E" w:rsidP="00B8080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29713A3C" w14:textId="77777777" w:rsidR="00B8080E" w:rsidRPr="00B8080E" w:rsidRDefault="00B8080E" w:rsidP="00B8080E">
      <w:pPr>
        <w:ind w:firstLine="420"/>
        <w:rPr>
          <w:rFonts w:ascii="等线" w:eastAsia="等线" w:hAnsi="等线"/>
        </w:rPr>
      </w:pPr>
    </w:p>
    <w:p w14:paraId="77D3D554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26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4ABE6F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（头像）：史塔克</w:t>
      </w:r>
      <w:r w:rsidR="00B8080E">
        <w:rPr>
          <w:rFonts w:ascii="等线" w:eastAsia="等线" w:hAnsi="等线" w:hint="eastAsia"/>
        </w:rPr>
        <w:t>（高兴）</w:t>
      </w:r>
    </w:p>
    <w:p w14:paraId="21C73C90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36B1CB4" w14:textId="524DA259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相信</w:t>
      </w:r>
      <w:del w:id="187" w:author="王 自飞" w:date="2021-02-06T16:43:00Z">
        <w:r w:rsidDel="00E324B1">
          <w:rPr>
            <w:rFonts w:ascii="等线" w:eastAsia="等线" w:hAnsi="等线" w:hint="eastAsia"/>
          </w:rPr>
          <w:delText>您</w:delText>
        </w:r>
      </w:del>
      <w:ins w:id="188" w:author="王 自飞" w:date="2021-02-06T16:43:00Z">
        <w:r w:rsidR="00E324B1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！我们一定会的！</w:t>
      </w:r>
    </w:p>
    <w:p w14:paraId="6F390EAA" w14:textId="77777777" w:rsidR="00B8080E" w:rsidRDefault="00B8080E" w:rsidP="00B8080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）&gt;</w:t>
      </w:r>
      <w:r>
        <w:rPr>
          <w:rFonts w:ascii="等线" w:eastAsia="等线" w:hAnsi="等线"/>
        </w:rPr>
        <w:t>&gt;</w:t>
      </w:r>
    </w:p>
    <w:p w14:paraId="7AF47189" w14:textId="77777777" w:rsidR="0035258D" w:rsidRPr="00B8080E" w:rsidRDefault="0035258D">
      <w:pPr>
        <w:ind w:firstLine="420"/>
        <w:rPr>
          <w:rFonts w:ascii="等线" w:eastAsia="等线" w:hAnsi="等线"/>
        </w:rPr>
      </w:pPr>
    </w:p>
    <w:p w14:paraId="0EB496A0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27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4103235C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宇宙能源存储装置已经建设完成，并投入运作。</w:t>
      </w:r>
    </w:p>
    <w:p w14:paraId="307052D8" w14:textId="239B734A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空港重建工作日益鼓舞着K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星球的居民，他们越来越信任和依赖</w:t>
      </w:r>
      <w:del w:id="189" w:author="王 自飞" w:date="2021-02-06T16:44:00Z">
        <w:r w:rsidDel="00E324B1">
          <w:rPr>
            <w:rFonts w:ascii="等线" w:eastAsia="等线" w:hAnsi="等线" w:hint="eastAsia"/>
          </w:rPr>
          <w:delText>您</w:delText>
        </w:r>
      </w:del>
      <w:ins w:id="190" w:author="王 自飞" w:date="2021-02-06T16:44:00Z">
        <w:r w:rsidR="00E324B1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。</w:t>
      </w:r>
    </w:p>
    <w:p w14:paraId="6026FAD0" w14:textId="3064BA29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相信</w:t>
      </w:r>
      <w:del w:id="191" w:author="王 自飞" w:date="2021-02-06T16:44:00Z">
        <w:r w:rsidDel="00E324B1">
          <w:rPr>
            <w:rFonts w:ascii="等线" w:eastAsia="等线" w:hAnsi="等线" w:hint="eastAsia"/>
          </w:rPr>
          <w:delText>您</w:delText>
        </w:r>
      </w:del>
      <w:ins w:id="192" w:author="王 自飞" w:date="2021-02-06T16:44:00Z">
        <w:r w:rsidR="00E324B1">
          <w:rPr>
            <w:rFonts w:ascii="等线" w:eastAsia="等线" w:hAnsi="等线" w:hint="eastAsia"/>
          </w:rPr>
          <w:t>你</w:t>
        </w:r>
      </w:ins>
      <w:ins w:id="193" w:author="a" w:date="2021-02-07T11:46:00Z">
        <w:r w:rsidR="00AB5798">
          <w:rPr>
            <w:rFonts w:ascii="等线" w:eastAsia="等线" w:hAnsi="等线" w:hint="eastAsia"/>
          </w:rPr>
          <w:t>定</w:t>
        </w:r>
      </w:ins>
      <w:bookmarkStart w:id="194" w:name="_GoBack"/>
      <w:bookmarkEnd w:id="194"/>
      <w:r>
        <w:rPr>
          <w:rFonts w:ascii="等线" w:eastAsia="等线" w:hAnsi="等线" w:hint="eastAsia"/>
        </w:rPr>
        <w:t>能不负他们所望！</w:t>
      </w:r>
    </w:p>
    <w:p w14:paraId="5270EF4E" w14:textId="77777777" w:rsidR="00617938" w:rsidRDefault="00617938" w:rsidP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）【建造完成】</w:t>
      </w:r>
    </w:p>
    <w:p w14:paraId="519952D6" w14:textId="77777777" w:rsidR="0035258D" w:rsidRDefault="0035258D">
      <w:pPr>
        <w:ind w:firstLine="420"/>
        <w:rPr>
          <w:rFonts w:ascii="等线" w:eastAsia="等线" w:hAnsi="等线"/>
        </w:rPr>
      </w:pPr>
    </w:p>
    <w:p w14:paraId="020BAADF" w14:textId="77777777" w:rsidR="0035258D" w:rsidRDefault="00617938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28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4A6D94C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（标题）：夜间任务已完成</w:t>
      </w:r>
    </w:p>
    <w:p w14:paraId="5FEAF97F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4727984" w14:textId="31864443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明天，</w:t>
      </w:r>
      <w:del w:id="195" w:author="王 自飞" w:date="2021-02-06T16:44:00Z">
        <w:r w:rsidDel="00E324B1">
          <w:rPr>
            <w:rFonts w:ascii="等线" w:eastAsia="等线" w:hAnsi="等线" w:hint="eastAsia"/>
          </w:rPr>
          <w:delText>您</w:delText>
        </w:r>
      </w:del>
      <w:ins w:id="196" w:author="王 自飞" w:date="2021-02-06T16:44:00Z">
        <w:r w:rsidR="00E324B1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将迎来艰难的一天。</w:t>
      </w:r>
    </w:p>
    <w:p w14:paraId="46ACAADF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烟瘾终于显现出它有害健康的威力。</w:t>
      </w:r>
    </w:p>
    <w:p w14:paraId="692418C2" w14:textId="2323580D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不知会是谁又来寻求</w:t>
      </w:r>
      <w:del w:id="197" w:author="王 自飞" w:date="2021-02-06T16:44:00Z">
        <w:r w:rsidDel="00106B45">
          <w:rPr>
            <w:rFonts w:ascii="等线" w:eastAsia="等线" w:hAnsi="等线" w:hint="eastAsia"/>
          </w:rPr>
          <w:delText>您</w:delText>
        </w:r>
      </w:del>
      <w:ins w:id="198" w:author="王 自飞" w:date="2021-02-06T16:44:00Z">
        <w:r w:rsidR="00106B45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的帮助</w:t>
      </w:r>
      <w:del w:id="199" w:author="王 自飞" w:date="2021-02-06T16:44:00Z">
        <w:r w:rsidDel="00106B45">
          <w:rPr>
            <w:rFonts w:ascii="等线" w:eastAsia="等线" w:hAnsi="等线" w:hint="eastAsia"/>
          </w:rPr>
          <w:delText>。</w:delText>
        </w:r>
      </w:del>
      <w:ins w:id="200" w:author="王 自飞" w:date="2021-02-06T16:44:00Z">
        <w:r w:rsidR="00106B45">
          <w:rPr>
            <w:rFonts w:ascii="等线" w:eastAsia="等线" w:hAnsi="等线" w:hint="eastAsia"/>
          </w:rPr>
          <w:t>呢？</w:t>
        </w:r>
      </w:ins>
    </w:p>
    <w:p w14:paraId="28D6ABF6" w14:textId="77777777" w:rsidR="0035258D" w:rsidRDefault="0061793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4E8FBBE8" w14:textId="77777777" w:rsidR="0035258D" w:rsidRDefault="0035258D"/>
    <w:sectPr w:rsidR="0035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9" w:author="Zhang, Ge (Boris) [JRDCN]" w:date="2021-01-28T12:58:00Z" w:initials="ZG([">
    <w:p w14:paraId="35D8E19F" w14:textId="1C5B86D4" w:rsidR="00366573" w:rsidRDefault="00366573">
      <w:pPr>
        <w:pStyle w:val="a3"/>
      </w:pPr>
      <w:r>
        <w:rPr>
          <w:rStyle w:val="a8"/>
        </w:rPr>
        <w:annotationRef/>
      </w:r>
      <w:r>
        <w:rPr>
          <w:rFonts w:hint="eastAsia"/>
        </w:rPr>
        <w:t>顾大是谁？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D8E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3385" w16cex:dateUtc="2021-01-28T0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D8E19F" w16cid:durableId="23BD338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21964" w14:textId="77777777" w:rsidR="00387D6D" w:rsidRDefault="00387D6D" w:rsidP="00654714">
      <w:r>
        <w:separator/>
      </w:r>
    </w:p>
  </w:endnote>
  <w:endnote w:type="continuationSeparator" w:id="0">
    <w:p w14:paraId="7E3705D6" w14:textId="77777777" w:rsidR="00387D6D" w:rsidRDefault="00387D6D" w:rsidP="0065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5EC9B" w14:textId="77777777" w:rsidR="00387D6D" w:rsidRDefault="00387D6D" w:rsidP="00654714">
      <w:r>
        <w:separator/>
      </w:r>
    </w:p>
  </w:footnote>
  <w:footnote w:type="continuationSeparator" w:id="0">
    <w:p w14:paraId="09FD5297" w14:textId="77777777" w:rsidR="00387D6D" w:rsidRDefault="00387D6D" w:rsidP="0065471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a">
    <w15:presenceInfo w15:providerId="None" w15:userId="a"/>
  </w15:person>
  <w15:person w15:author="Zhang, Ge (Boris) [JRDCN]">
    <w15:presenceInfo w15:providerId="AD" w15:userId="S::gzhang53@its.jnj.com::3571fffc-efef-474f-9ed5-6542a4b79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4A05C393-651E-4580-A230-C682BC1CCB22}"/>
    <w:docVar w:name="KY_MEDREF_VERSION" w:val="3"/>
  </w:docVars>
  <w:rsids>
    <w:rsidRoot w:val="000C0784"/>
    <w:rsid w:val="000321FA"/>
    <w:rsid w:val="00062B97"/>
    <w:rsid w:val="00067307"/>
    <w:rsid w:val="0009352E"/>
    <w:rsid w:val="000B705C"/>
    <w:rsid w:val="000C0784"/>
    <w:rsid w:val="000E2F22"/>
    <w:rsid w:val="000E68A4"/>
    <w:rsid w:val="00100B2F"/>
    <w:rsid w:val="00106B45"/>
    <w:rsid w:val="00117465"/>
    <w:rsid w:val="00133C5E"/>
    <w:rsid w:val="00162D82"/>
    <w:rsid w:val="00170709"/>
    <w:rsid w:val="001A697C"/>
    <w:rsid w:val="001A7673"/>
    <w:rsid w:val="001C4CD5"/>
    <w:rsid w:val="001D3251"/>
    <w:rsid w:val="002074A9"/>
    <w:rsid w:val="00261C88"/>
    <w:rsid w:val="0026523B"/>
    <w:rsid w:val="00274679"/>
    <w:rsid w:val="0027766F"/>
    <w:rsid w:val="00277A3E"/>
    <w:rsid w:val="002857F1"/>
    <w:rsid w:val="00295EF0"/>
    <w:rsid w:val="00297D80"/>
    <w:rsid w:val="002B2A15"/>
    <w:rsid w:val="002E23EF"/>
    <w:rsid w:val="002E2924"/>
    <w:rsid w:val="003452DF"/>
    <w:rsid w:val="0035258D"/>
    <w:rsid w:val="003541F8"/>
    <w:rsid w:val="00366573"/>
    <w:rsid w:val="00387D6D"/>
    <w:rsid w:val="003E7532"/>
    <w:rsid w:val="004040E8"/>
    <w:rsid w:val="00404A16"/>
    <w:rsid w:val="0042129B"/>
    <w:rsid w:val="004A173C"/>
    <w:rsid w:val="004B185E"/>
    <w:rsid w:val="004B2273"/>
    <w:rsid w:val="004B7A70"/>
    <w:rsid w:val="004E1C1F"/>
    <w:rsid w:val="004F6B81"/>
    <w:rsid w:val="005316FD"/>
    <w:rsid w:val="0054574E"/>
    <w:rsid w:val="00573A7F"/>
    <w:rsid w:val="005775C1"/>
    <w:rsid w:val="005811A3"/>
    <w:rsid w:val="005A3534"/>
    <w:rsid w:val="005C57B2"/>
    <w:rsid w:val="005D4F13"/>
    <w:rsid w:val="005D5192"/>
    <w:rsid w:val="005E079C"/>
    <w:rsid w:val="005E4DA7"/>
    <w:rsid w:val="005E6C97"/>
    <w:rsid w:val="006111EC"/>
    <w:rsid w:val="00617938"/>
    <w:rsid w:val="006220BC"/>
    <w:rsid w:val="00645263"/>
    <w:rsid w:val="00646A74"/>
    <w:rsid w:val="00654714"/>
    <w:rsid w:val="00665FB0"/>
    <w:rsid w:val="00666119"/>
    <w:rsid w:val="006666CD"/>
    <w:rsid w:val="00693E69"/>
    <w:rsid w:val="00696FE5"/>
    <w:rsid w:val="006D3D0D"/>
    <w:rsid w:val="006F5EA9"/>
    <w:rsid w:val="00721292"/>
    <w:rsid w:val="00730141"/>
    <w:rsid w:val="00771E65"/>
    <w:rsid w:val="007C1354"/>
    <w:rsid w:val="007C6860"/>
    <w:rsid w:val="007E4877"/>
    <w:rsid w:val="008208BA"/>
    <w:rsid w:val="008438CF"/>
    <w:rsid w:val="008502B2"/>
    <w:rsid w:val="008524EB"/>
    <w:rsid w:val="00860FF8"/>
    <w:rsid w:val="00887D27"/>
    <w:rsid w:val="008B61C8"/>
    <w:rsid w:val="008F2158"/>
    <w:rsid w:val="00920D52"/>
    <w:rsid w:val="0093507A"/>
    <w:rsid w:val="00963A66"/>
    <w:rsid w:val="0096788D"/>
    <w:rsid w:val="009715DD"/>
    <w:rsid w:val="0098287E"/>
    <w:rsid w:val="009A5C50"/>
    <w:rsid w:val="009D6136"/>
    <w:rsid w:val="00A04592"/>
    <w:rsid w:val="00A068FA"/>
    <w:rsid w:val="00A30599"/>
    <w:rsid w:val="00AB5798"/>
    <w:rsid w:val="00AC1532"/>
    <w:rsid w:val="00AD1785"/>
    <w:rsid w:val="00B14E71"/>
    <w:rsid w:val="00B41A09"/>
    <w:rsid w:val="00B45479"/>
    <w:rsid w:val="00B6295C"/>
    <w:rsid w:val="00B72FA3"/>
    <w:rsid w:val="00B8080E"/>
    <w:rsid w:val="00B82A3F"/>
    <w:rsid w:val="00B95E4C"/>
    <w:rsid w:val="00BC132E"/>
    <w:rsid w:val="00C053EE"/>
    <w:rsid w:val="00C1664F"/>
    <w:rsid w:val="00C17C3F"/>
    <w:rsid w:val="00C465DD"/>
    <w:rsid w:val="00C51C65"/>
    <w:rsid w:val="00C72DC6"/>
    <w:rsid w:val="00CA373C"/>
    <w:rsid w:val="00CB4543"/>
    <w:rsid w:val="00CC284C"/>
    <w:rsid w:val="00CD5150"/>
    <w:rsid w:val="00CE2DE8"/>
    <w:rsid w:val="00CF0D1F"/>
    <w:rsid w:val="00CF33EB"/>
    <w:rsid w:val="00D10D25"/>
    <w:rsid w:val="00D17257"/>
    <w:rsid w:val="00D20056"/>
    <w:rsid w:val="00D26260"/>
    <w:rsid w:val="00D363CE"/>
    <w:rsid w:val="00D57671"/>
    <w:rsid w:val="00D64DDA"/>
    <w:rsid w:val="00D72BF4"/>
    <w:rsid w:val="00D82E31"/>
    <w:rsid w:val="00D94B89"/>
    <w:rsid w:val="00D95C0F"/>
    <w:rsid w:val="00DA49EA"/>
    <w:rsid w:val="00DC317E"/>
    <w:rsid w:val="00DD015C"/>
    <w:rsid w:val="00DE3E54"/>
    <w:rsid w:val="00DF3FCB"/>
    <w:rsid w:val="00DF4B3C"/>
    <w:rsid w:val="00E00953"/>
    <w:rsid w:val="00E324B1"/>
    <w:rsid w:val="00E55385"/>
    <w:rsid w:val="00E743A2"/>
    <w:rsid w:val="00E94886"/>
    <w:rsid w:val="00EA4344"/>
    <w:rsid w:val="00EB2371"/>
    <w:rsid w:val="00ED61EB"/>
    <w:rsid w:val="00F024F9"/>
    <w:rsid w:val="00F10B33"/>
    <w:rsid w:val="00F16925"/>
    <w:rsid w:val="00F33953"/>
    <w:rsid w:val="00F34F4A"/>
    <w:rsid w:val="00F36300"/>
    <w:rsid w:val="00F61306"/>
    <w:rsid w:val="00F63AFE"/>
    <w:rsid w:val="00F63EAF"/>
    <w:rsid w:val="00FB7A32"/>
    <w:rsid w:val="00FD1BD8"/>
    <w:rsid w:val="00FD3A07"/>
    <w:rsid w:val="00FD7DE4"/>
    <w:rsid w:val="00FF1822"/>
    <w:rsid w:val="0F730703"/>
    <w:rsid w:val="418A2746"/>
    <w:rsid w:val="53DC67CE"/>
    <w:rsid w:val="6C7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D547"/>
  <w15:docId w15:val="{F6168977-A1BA-4458-A8D3-CA3B2116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93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sz w:val="20"/>
      <w:szCs w:val="20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sz w:val="20"/>
      <w:szCs w:val="20"/>
    </w:rPr>
  </w:style>
  <w:style w:type="character" w:customStyle="1" w:styleId="eop">
    <w:name w:val="eop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自飞</dc:creator>
  <cp:lastModifiedBy>a</cp:lastModifiedBy>
  <cp:revision>32</cp:revision>
  <dcterms:created xsi:type="dcterms:W3CDTF">2021-01-04T01:57:00Z</dcterms:created>
  <dcterms:modified xsi:type="dcterms:W3CDTF">2021-02-07T03:46:00Z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