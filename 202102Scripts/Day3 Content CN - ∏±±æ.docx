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4142" w14:textId="77777777" w:rsidR="00954B46" w:rsidRPr="00954B46" w:rsidRDefault="00954B46" w:rsidP="00954B46">
      <w:pPr>
        <w:jc w:val="center"/>
        <w:rPr>
          <w:rFonts w:ascii="等线" w:eastAsia="等线" w:hAnsi="等线"/>
          <w:b/>
          <w:bCs/>
          <w:sz w:val="32"/>
          <w:szCs w:val="36"/>
        </w:rPr>
      </w:pPr>
      <w:r w:rsidRPr="00954B46"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3</w:t>
      </w:r>
      <w:r w:rsidRPr="00954B46"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74C44E86" w14:textId="77777777" w:rsidR="00954B46" w:rsidRPr="00954B46" w:rsidRDefault="00954B46" w:rsidP="00954B46">
      <w:pPr>
        <w:rPr>
          <w:rFonts w:ascii="等线" w:eastAsia="等线" w:hAnsi="等线"/>
        </w:rPr>
      </w:pPr>
    </w:p>
    <w:p w14:paraId="2A056ACF" w14:textId="37F12071" w:rsidR="00954B46" w:rsidRPr="00954B46" w:rsidRDefault="00954B46" w:rsidP="00954B46">
      <w:pPr>
        <w:rPr>
          <w:rFonts w:ascii="等线" w:eastAsia="等线" w:hAnsi="等线"/>
        </w:rPr>
      </w:pPr>
      <w:r w:rsidRPr="00954B46"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r w:rsidR="00285B1F" w:rsidRPr="00285B1F">
        <w:rPr>
          <w:rFonts w:ascii="等线" w:eastAsia="等线" w:hAnsi="等线" w:hint="eastAsia"/>
        </w:rPr>
        <w:t>用户帮助艾丽莎一起学习关于香烟成分的知识</w:t>
      </w:r>
      <w:r w:rsidR="00285B1F">
        <w:rPr>
          <w:rFonts w:ascii="等线" w:eastAsia="等线" w:hAnsi="等线" w:hint="eastAsia"/>
        </w:rPr>
        <w:t>以及</w:t>
      </w:r>
      <w:r w:rsidR="00285B1F" w:rsidRPr="00285B1F">
        <w:rPr>
          <w:rFonts w:ascii="等线" w:eastAsia="等线" w:hAnsi="等线" w:hint="eastAsia"/>
        </w:rPr>
        <w:t>吸烟的诱因，通过测试选择，了解自己抽烟的诱因</w:t>
      </w:r>
      <w:r w:rsidR="00285B1F">
        <w:rPr>
          <w:rFonts w:ascii="等线" w:eastAsia="等线" w:hAnsi="等线" w:hint="eastAsia"/>
        </w:rPr>
        <w:t>，</w:t>
      </w:r>
      <w:r w:rsidR="00285B1F" w:rsidRPr="00285B1F">
        <w:rPr>
          <w:rFonts w:ascii="等线" w:eastAsia="等线" w:hAnsi="等线" w:hint="eastAsia"/>
        </w:rPr>
        <w:t>进一步理解了自己抽烟的行为</w:t>
      </w:r>
      <w:r w:rsidR="00817EE1">
        <w:rPr>
          <w:rFonts w:ascii="等线" w:eastAsia="等线" w:hAnsi="等线" w:hint="eastAsia"/>
        </w:rPr>
        <w:t>。</w:t>
      </w:r>
    </w:p>
    <w:p w14:paraId="2CDF520E" w14:textId="50845DF3" w:rsidR="00954B46" w:rsidRPr="00954B46" w:rsidRDefault="00DB3C28" w:rsidP="00954B46">
      <w:pPr>
        <w:rPr>
          <w:rFonts w:ascii="等线" w:eastAsia="等线" w:hAnsi="等线"/>
        </w:rPr>
      </w:pPr>
      <w:r w:rsidRPr="00DB3C28">
        <w:rPr>
          <w:rFonts w:ascii="等线" w:eastAsia="等线" w:hAnsi="等线"/>
          <w:noProof/>
        </w:rPr>
        <w:drawing>
          <wp:inline distT="0" distB="0" distL="0" distR="0" wp14:anchorId="011520FA" wp14:editId="1A6D9056">
            <wp:extent cx="5274310" cy="1936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717"/>
                    <a:stretch/>
                  </pic:blipFill>
                  <pic:spPr bwMode="auto"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BA82C" w14:textId="77777777" w:rsidR="00954B46" w:rsidRDefault="00954B46" w:rsidP="00954B46">
      <w:pPr>
        <w:rPr>
          <w:rFonts w:ascii="等线" w:eastAsia="等线" w:hAnsi="等线"/>
        </w:rPr>
      </w:pPr>
    </w:p>
    <w:p w14:paraId="3A4764EC" w14:textId="77777777" w:rsidR="00ED7B9D" w:rsidRPr="00954B46" w:rsidRDefault="00ED7B9D" w:rsidP="00954B46">
      <w:pPr>
        <w:rPr>
          <w:rFonts w:ascii="等线" w:eastAsia="等线" w:hAnsi="等线"/>
        </w:rPr>
      </w:pPr>
    </w:p>
    <w:p w14:paraId="6D4F6597" w14:textId="77777777" w:rsidR="00954B46" w:rsidRPr="00954B46" w:rsidRDefault="00954B46" w:rsidP="00954B46">
      <w:pPr>
        <w:rPr>
          <w:rFonts w:ascii="等线" w:eastAsia="等线" w:hAnsi="等线"/>
          <w:b/>
          <w:bCs/>
          <w:i/>
          <w:iCs/>
          <w:u w:val="single"/>
        </w:rPr>
      </w:pPr>
      <w:r w:rsidRPr="00954B46"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19F9483F" w14:textId="77777777" w:rsidR="00954B46" w:rsidRPr="00954B46" w:rsidRDefault="00954B46" w:rsidP="00954B46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0B554C11" w14:textId="0E69F4EE" w:rsidR="00954B46" w:rsidRPr="00954B46" w:rsidRDefault="00954B46" w:rsidP="00954B46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倒计时</w:t>
      </w:r>
      <w:r w:rsidR="00A338A5">
        <w:rPr>
          <w:rFonts w:ascii="等线" w:eastAsia="等线" w:hAnsi="等线"/>
          <w:b/>
          <w:bCs/>
          <w:i/>
          <w:iCs/>
        </w:rPr>
        <w:t>7</w:t>
      </w:r>
      <w:r w:rsidRPr="00954B46">
        <w:rPr>
          <w:rFonts w:ascii="等线" w:eastAsia="等线" w:hAnsi="等线" w:hint="eastAsia"/>
          <w:b/>
          <w:bCs/>
          <w:i/>
          <w:iCs/>
        </w:rPr>
        <w:t>天。</w:t>
      </w:r>
    </w:p>
    <w:p w14:paraId="6253DDF9" w14:textId="77777777" w:rsidR="00954B46" w:rsidRPr="00954B46" w:rsidRDefault="005728EB" w:rsidP="00954B46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艾丽莎再次来向你寻求帮助了</w:t>
      </w:r>
      <w:r w:rsidR="00954B46" w:rsidRPr="00954B46">
        <w:rPr>
          <w:rFonts w:ascii="等线" w:eastAsia="等线" w:hAnsi="等线" w:hint="eastAsia"/>
          <w:b/>
          <w:bCs/>
          <w:i/>
          <w:iCs/>
        </w:rPr>
        <w:t>……（链接到主页）</w:t>
      </w:r>
    </w:p>
    <w:p w14:paraId="46778355" w14:textId="77777777" w:rsidR="00954B46" w:rsidRPr="00954B46" w:rsidRDefault="00954B46" w:rsidP="00954B46">
      <w:pPr>
        <w:rPr>
          <w:rFonts w:ascii="等线" w:eastAsia="等线" w:hAnsi="等线"/>
          <w:b/>
          <w:bCs/>
          <w:i/>
          <w:iCs/>
        </w:rPr>
      </w:pPr>
    </w:p>
    <w:p w14:paraId="77625EB5" w14:textId="77777777" w:rsidR="00954B46" w:rsidRDefault="00954B46" w:rsidP="001A26A0">
      <w:pPr>
        <w:rPr>
          <w:rFonts w:ascii="等线" w:eastAsia="等线" w:hAnsi="等线"/>
        </w:rPr>
      </w:pPr>
    </w:p>
    <w:p w14:paraId="13D82B82" w14:textId="74A84803" w:rsidR="00975280" w:rsidRPr="00954B46" w:rsidRDefault="00975280" w:rsidP="00975280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05757">
        <w:rPr>
          <w:rFonts w:ascii="等线" w:eastAsia="等线" w:hAnsi="等线"/>
          <w:b/>
          <w:bCs/>
          <w:i/>
          <w:iCs/>
        </w:rPr>
        <w:t>1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6709E77A" w14:textId="3839C5D6" w:rsidR="00975280" w:rsidRPr="00954B46" w:rsidRDefault="00975280" w:rsidP="00975280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（头像）：艾丽莎</w:t>
      </w:r>
      <w:r w:rsidR="00A52106">
        <w:rPr>
          <w:rFonts w:ascii="等线" w:eastAsia="等线" w:hAnsi="等线" w:hint="eastAsia"/>
        </w:rPr>
        <w:t>（正常）</w:t>
      </w:r>
    </w:p>
    <w:p w14:paraId="02021794" w14:textId="77777777" w:rsidR="00975280" w:rsidRPr="00954B46" w:rsidRDefault="00975280" w:rsidP="00975280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89C9650" w14:textId="28F19EDB" w:rsidR="00C4592C" w:rsidRDefault="00C4592C" w:rsidP="001D4E3B">
      <w:pPr>
        <w:ind w:firstLineChars="200" w:firstLine="420"/>
        <w:rPr>
          <w:ins w:id="0" w:author="王 自飞" w:date="2021-02-05T22:01:00Z"/>
          <w:rFonts w:ascii="等线" w:eastAsia="等线" w:hAnsi="等线"/>
        </w:rPr>
      </w:pPr>
      <w:ins w:id="1" w:author="王 自飞" w:date="2021-02-05T22:00:00Z">
        <w:r>
          <w:rPr>
            <w:rFonts w:ascii="等线" w:eastAsia="等线" w:hAnsi="等线" w:hint="eastAsia"/>
          </w:rPr>
          <w:t>Hi，地球的使者，早上好！</w:t>
        </w:r>
      </w:ins>
    </w:p>
    <w:p w14:paraId="11F37B15" w14:textId="77777777" w:rsidR="001E255D" w:rsidRDefault="00C4592C" w:rsidP="001D4E3B">
      <w:pPr>
        <w:ind w:firstLineChars="200" w:firstLine="420"/>
        <w:rPr>
          <w:ins w:id="2" w:author="a" w:date="2021-02-07T10:46:00Z"/>
          <w:rFonts w:ascii="等线" w:eastAsia="等线" w:hAnsi="等线"/>
        </w:rPr>
      </w:pPr>
      <w:ins w:id="3" w:author="王 自飞" w:date="2021-02-05T22:01:00Z">
        <w:r>
          <w:rPr>
            <w:rFonts w:ascii="等线" w:eastAsia="等线" w:hAnsi="等线" w:hint="eastAsia"/>
          </w:rPr>
          <w:t>昨天我已经知道香烟</w:t>
        </w:r>
      </w:ins>
      <w:ins w:id="4" w:author="王 自飞" w:date="2021-02-05T22:02:00Z">
        <w:r>
          <w:rPr>
            <w:rFonts w:ascii="等线" w:eastAsia="等线" w:hAnsi="等线" w:hint="eastAsia"/>
          </w:rPr>
          <w:t>是怎么让人上瘾</w:t>
        </w:r>
      </w:ins>
    </w:p>
    <w:p w14:paraId="5867EDE1" w14:textId="44C58C3A" w:rsidR="00C4592C" w:rsidRDefault="00C4592C" w:rsidP="001D4E3B">
      <w:pPr>
        <w:ind w:firstLineChars="200" w:firstLine="420"/>
        <w:rPr>
          <w:ins w:id="5" w:author="王 自飞" w:date="2021-02-05T22:02:00Z"/>
          <w:rFonts w:ascii="等线" w:eastAsia="等线" w:hAnsi="等线"/>
        </w:rPr>
      </w:pPr>
      <w:ins w:id="6" w:author="王 自飞" w:date="2021-02-05T22:02:00Z">
        <w:r>
          <w:rPr>
            <w:rFonts w:ascii="等线" w:eastAsia="等线" w:hAnsi="等线" w:hint="eastAsia"/>
          </w:rPr>
          <w:t>的了，真的是大</w:t>
        </w:r>
      </w:ins>
      <w:ins w:id="7" w:author="王 自飞" w:date="2021-02-05T22:09:00Z">
        <w:r w:rsidR="00DF1CC2">
          <w:rPr>
            <w:rFonts w:ascii="等线" w:eastAsia="等线" w:hAnsi="等线" w:hint="eastAsia"/>
          </w:rPr>
          <w:t>开眼界</w:t>
        </w:r>
      </w:ins>
      <w:ins w:id="8" w:author="王 自飞" w:date="2021-02-05T22:02:00Z">
        <w:r>
          <w:rPr>
            <w:rFonts w:ascii="等线" w:eastAsia="等线" w:hAnsi="等线" w:hint="eastAsia"/>
          </w:rPr>
          <w:t>！</w:t>
        </w:r>
      </w:ins>
    </w:p>
    <w:p w14:paraId="59E39069" w14:textId="7450A5A0" w:rsidR="00C4592C" w:rsidRDefault="00C4592C" w:rsidP="001D4E3B">
      <w:pPr>
        <w:ind w:firstLineChars="200" w:firstLine="420"/>
        <w:rPr>
          <w:ins w:id="9" w:author="王 自飞" w:date="2021-02-05T22:03:00Z"/>
          <w:rFonts w:ascii="等线" w:eastAsia="等线" w:hAnsi="等线"/>
        </w:rPr>
      </w:pPr>
      <w:ins w:id="10" w:author="王 自飞" w:date="2021-02-05T22:03:00Z">
        <w:r>
          <w:rPr>
            <w:rFonts w:ascii="等线" w:eastAsia="等线" w:hAnsi="等线" w:hint="eastAsia"/>
          </w:rPr>
          <w:t>今天能再教我一些香烟的知识吗？</w:t>
        </w:r>
      </w:ins>
    </w:p>
    <w:p w14:paraId="269D8433" w14:textId="00184E3D" w:rsidR="00C4592C" w:rsidRDefault="00C4592C" w:rsidP="00C4592C">
      <w:pPr>
        <w:ind w:firstLineChars="200" w:firstLine="420"/>
        <w:rPr>
          <w:ins w:id="11" w:author="王 自飞" w:date="2021-02-05T22:00:00Z"/>
          <w:rFonts w:ascii="等线" w:eastAsia="等线" w:hAnsi="等线"/>
        </w:rPr>
      </w:pPr>
      <w:ins w:id="12" w:author="王 自飞" w:date="2021-02-05T22:03:00Z">
        <w:r>
          <w:rPr>
            <w:rFonts w:ascii="等线" w:eastAsia="等线" w:hAnsi="等线" w:hint="eastAsia"/>
          </w:rPr>
          <w:t>比如，香烟是由什么构成的？</w:t>
        </w:r>
      </w:ins>
    </w:p>
    <w:p w14:paraId="0969874C" w14:textId="78928B29" w:rsidR="009B19F1" w:rsidDel="00C4592C" w:rsidRDefault="009B19F1" w:rsidP="001D4E3B">
      <w:pPr>
        <w:ind w:firstLineChars="200" w:firstLine="420"/>
        <w:rPr>
          <w:del w:id="13" w:author="王 自飞" w:date="2021-02-05T22:01:00Z"/>
          <w:rFonts w:ascii="等线" w:eastAsia="等线" w:hAnsi="等线"/>
        </w:rPr>
      </w:pPr>
      <w:del w:id="14" w:author="王 自飞" w:date="2021-02-05T22:01:00Z">
        <w:r w:rsidDel="00C4592C">
          <w:rPr>
            <w:rFonts w:ascii="等线" w:eastAsia="等线" w:hAnsi="等线" w:hint="eastAsia"/>
          </w:rPr>
          <w:delText>早上好，</w:delText>
        </w:r>
        <w:r w:rsidR="00997E3E" w:rsidRPr="00C25F1C" w:rsidDel="00C4592C">
          <w:rPr>
            <w:rFonts w:ascii="等线" w:eastAsia="等线" w:hAnsi="等线" w:hint="eastAsia"/>
          </w:rPr>
          <w:delText>使者</w:delText>
        </w:r>
        <w:r w:rsidDel="00C4592C">
          <w:rPr>
            <w:rFonts w:ascii="等线" w:eastAsia="等线" w:hAnsi="等线" w:hint="eastAsia"/>
          </w:rPr>
          <w:delText>。</w:delText>
        </w:r>
      </w:del>
    </w:p>
    <w:p w14:paraId="6E8FD804" w14:textId="0B635E0E" w:rsidR="009B19F1" w:rsidDel="00C4592C" w:rsidRDefault="00997E3E" w:rsidP="009B19F1">
      <w:pPr>
        <w:ind w:firstLineChars="200" w:firstLine="420"/>
        <w:rPr>
          <w:del w:id="15" w:author="王 自飞" w:date="2021-02-05T22:03:00Z"/>
          <w:rFonts w:ascii="等线" w:eastAsia="等线" w:hAnsi="等线"/>
        </w:rPr>
      </w:pPr>
      <w:del w:id="16" w:author="王 自飞" w:date="2021-02-05T22:03:00Z">
        <w:r w:rsidRPr="00C25F1C" w:rsidDel="00C4592C">
          <w:rPr>
            <w:rFonts w:ascii="等线" w:eastAsia="等线" w:hAnsi="等线" w:hint="eastAsia"/>
          </w:rPr>
          <w:delText>昨天通过您的帮助</w:delText>
        </w:r>
        <w:r w:rsidR="001D4E3B" w:rsidDel="00C4592C">
          <w:rPr>
            <w:rFonts w:ascii="等线" w:eastAsia="等线" w:hAnsi="等线" w:hint="eastAsia"/>
          </w:rPr>
          <w:delText>，</w:delText>
        </w:r>
        <w:r w:rsidRPr="00C25F1C" w:rsidDel="00C4592C">
          <w:rPr>
            <w:rFonts w:ascii="等线" w:eastAsia="等线" w:hAnsi="等线" w:hint="eastAsia"/>
          </w:rPr>
          <w:delText>我已经了解到了</w:delText>
        </w:r>
        <w:r w:rsidR="009B19F1" w:rsidDel="00C4592C">
          <w:rPr>
            <w:rFonts w:ascii="等线" w:eastAsia="等线" w:hAnsi="等线" w:hint="eastAsia"/>
          </w:rPr>
          <w:delText>香烟</w:delText>
        </w:r>
        <w:r w:rsidRPr="00C25F1C" w:rsidDel="00C4592C">
          <w:rPr>
            <w:rFonts w:ascii="等线" w:eastAsia="等线" w:hAnsi="等线" w:hint="eastAsia"/>
          </w:rPr>
          <w:delText>成瘾的机制</w:delText>
        </w:r>
      </w:del>
    </w:p>
    <w:p w14:paraId="09BA2898" w14:textId="06BA5729" w:rsidR="00997E3E" w:rsidRPr="00C25F1C" w:rsidDel="00C4592C" w:rsidRDefault="00997E3E" w:rsidP="009B19F1">
      <w:pPr>
        <w:ind w:firstLineChars="200" w:firstLine="420"/>
        <w:rPr>
          <w:del w:id="17" w:author="王 自飞" w:date="2021-02-05T22:03:00Z"/>
          <w:rFonts w:ascii="等线" w:eastAsia="等线" w:hAnsi="等线"/>
        </w:rPr>
      </w:pPr>
      <w:del w:id="18" w:author="王 自飞" w:date="2021-02-05T22:03:00Z">
        <w:r w:rsidRPr="00C25F1C" w:rsidDel="00C4592C">
          <w:rPr>
            <w:rFonts w:ascii="等线" w:eastAsia="等线" w:hAnsi="等线" w:hint="eastAsia"/>
          </w:rPr>
          <w:delText>但香烟</w:delText>
        </w:r>
        <w:r w:rsidR="001A26A0" w:rsidDel="00C4592C">
          <w:rPr>
            <w:rFonts w:ascii="等线" w:eastAsia="等线" w:hAnsi="等线" w:hint="eastAsia"/>
          </w:rPr>
          <w:delText>是由什么</w:delText>
        </w:r>
        <w:r w:rsidRPr="00C25F1C" w:rsidDel="00C4592C">
          <w:rPr>
            <w:rFonts w:ascii="等线" w:eastAsia="等线" w:hAnsi="等线" w:hint="eastAsia"/>
          </w:rPr>
          <w:delText>构成</w:delText>
        </w:r>
        <w:r w:rsidR="001A26A0" w:rsidDel="00C4592C">
          <w:rPr>
            <w:rFonts w:ascii="等线" w:eastAsia="等线" w:hAnsi="等线" w:hint="eastAsia"/>
          </w:rPr>
          <w:delText>的呢？</w:delText>
        </w:r>
      </w:del>
    </w:p>
    <w:p w14:paraId="45B3F4E8" w14:textId="5ECD0652" w:rsidR="00975280" w:rsidDel="00C4592C" w:rsidRDefault="001D4E3B" w:rsidP="00954B46">
      <w:pPr>
        <w:ind w:firstLineChars="200" w:firstLine="420"/>
        <w:rPr>
          <w:del w:id="19" w:author="王 自飞" w:date="2021-02-05T22:03:00Z"/>
          <w:rFonts w:ascii="等线" w:eastAsia="等线" w:hAnsi="等线"/>
        </w:rPr>
      </w:pPr>
      <w:del w:id="20" w:author="王 自飞" w:date="2021-02-05T22:03:00Z">
        <w:r w:rsidDel="00C4592C">
          <w:rPr>
            <w:rFonts w:ascii="等线" w:eastAsia="等线" w:hAnsi="等线" w:hint="eastAsia"/>
          </w:rPr>
          <w:delText>您</w:delText>
        </w:r>
        <w:r w:rsidR="001A26A0" w:rsidRPr="00C25F1C" w:rsidDel="00C4592C">
          <w:rPr>
            <w:rFonts w:ascii="等线" w:eastAsia="等线" w:hAnsi="等线" w:hint="eastAsia"/>
          </w:rPr>
          <w:delText>能否</w:delText>
        </w:r>
        <w:r w:rsidR="00997E3E" w:rsidRPr="00C25F1C" w:rsidDel="00C4592C">
          <w:rPr>
            <w:rFonts w:ascii="等线" w:eastAsia="等线" w:hAnsi="等线" w:hint="eastAsia"/>
          </w:rPr>
          <w:delText>给我普及一下这方面的知识？</w:delText>
        </w:r>
      </w:del>
    </w:p>
    <w:p w14:paraId="1B677EAF" w14:textId="06527E91" w:rsidR="00A52106" w:rsidRPr="00C25F1C" w:rsidRDefault="00A52106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23C75022" w14:textId="77777777" w:rsidR="00975280" w:rsidRPr="00997E3E" w:rsidRDefault="00975280" w:rsidP="00954B46">
      <w:pPr>
        <w:ind w:firstLineChars="200" w:firstLine="420"/>
        <w:rPr>
          <w:rFonts w:ascii="等线" w:eastAsia="等线" w:hAnsi="等线"/>
        </w:rPr>
      </w:pPr>
    </w:p>
    <w:p w14:paraId="3059F8C0" w14:textId="78BA7BFE" w:rsidR="00C25F1C" w:rsidRPr="00954B46" w:rsidRDefault="00C25F1C" w:rsidP="00C25F1C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 (P</w:t>
      </w:r>
      <w:r w:rsidR="00A05757">
        <w:rPr>
          <w:rFonts w:ascii="等线" w:eastAsia="等线" w:hAnsi="等线"/>
          <w:b/>
          <w:bCs/>
          <w:i/>
          <w:iCs/>
        </w:rPr>
        <w:t>2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06A8B3C6" w14:textId="77777777" w:rsidR="00C25F1C" w:rsidRPr="00954B46" w:rsidRDefault="00C25F1C" w:rsidP="00C25F1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（头像）：无</w:t>
      </w:r>
    </w:p>
    <w:p w14:paraId="11055420" w14:textId="77777777" w:rsidR="00C25F1C" w:rsidRPr="00954B46" w:rsidRDefault="00C25F1C" w:rsidP="00C25F1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13789BE7" w14:textId="5E6B6005" w:rsidR="009B19F1" w:rsidRDefault="009B19F1" w:rsidP="0091768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早上好，艾丽莎。</w:t>
      </w:r>
    </w:p>
    <w:p w14:paraId="40ECA2FA" w14:textId="77777777" w:rsidR="00DF1CC2" w:rsidRDefault="003C1707" w:rsidP="001A26A0">
      <w:pPr>
        <w:ind w:firstLineChars="200" w:firstLine="420"/>
        <w:rPr>
          <w:ins w:id="21" w:author="王 自飞" w:date="2021-02-05T22:06:00Z"/>
          <w:rFonts w:ascii="等线" w:eastAsia="等线" w:hAnsi="等线"/>
        </w:rPr>
      </w:pPr>
      <w:r>
        <w:rPr>
          <w:rFonts w:ascii="等线" w:eastAsia="等线" w:hAnsi="等线" w:hint="eastAsia"/>
        </w:rPr>
        <w:t>关于香烟</w:t>
      </w:r>
      <w:r w:rsidR="00107053">
        <w:rPr>
          <w:rFonts w:ascii="等线" w:eastAsia="等线" w:hAnsi="等线" w:hint="eastAsia"/>
        </w:rPr>
        <w:t>的</w:t>
      </w:r>
      <w:r w:rsidR="0091768C">
        <w:rPr>
          <w:rFonts w:ascii="等线" w:eastAsia="等线" w:hAnsi="等线" w:hint="eastAsia"/>
        </w:rPr>
        <w:t>详细</w:t>
      </w:r>
      <w:r w:rsidR="00107053">
        <w:rPr>
          <w:rFonts w:ascii="等线" w:eastAsia="等线" w:hAnsi="等线" w:hint="eastAsia"/>
        </w:rPr>
        <w:t>成分</w:t>
      </w:r>
      <w:del w:id="22" w:author="王 自飞" w:date="2021-02-05T22:06:00Z">
        <w:r w:rsidR="00107053" w:rsidDel="00DF1CC2">
          <w:rPr>
            <w:rFonts w:ascii="等线" w:eastAsia="等线" w:hAnsi="等线" w:hint="eastAsia"/>
          </w:rPr>
          <w:delText>分析</w:delText>
        </w:r>
        <w:r w:rsidR="00C25F1C" w:rsidDel="00DF1CC2">
          <w:rPr>
            <w:rFonts w:ascii="等线" w:eastAsia="等线" w:hAnsi="等线" w:hint="eastAsia"/>
          </w:rPr>
          <w:delText>，</w:delText>
        </w:r>
      </w:del>
    </w:p>
    <w:p w14:paraId="2BA5186A" w14:textId="020EBDAF" w:rsidR="001A26A0" w:rsidRDefault="0091768C" w:rsidP="001A26A0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</w:t>
      </w:r>
      <w:r w:rsidR="004B78FD">
        <w:rPr>
          <w:rFonts w:ascii="等线" w:eastAsia="等线" w:hAnsi="等线" w:hint="eastAsia"/>
        </w:rPr>
        <w:t>目前</w:t>
      </w:r>
      <w:r>
        <w:rPr>
          <w:rFonts w:ascii="等线" w:eastAsia="等线" w:hAnsi="等线" w:hint="eastAsia"/>
        </w:rPr>
        <w:t>也不</w:t>
      </w:r>
      <w:ins w:id="23" w:author="王 自飞" w:date="2021-02-05T22:06:00Z">
        <w:del w:id="24" w:author="a" w:date="2021-02-07T10:58:00Z">
          <w:r w:rsidR="00DF1CC2" w:rsidDel="002115A3">
            <w:rPr>
              <w:rFonts w:ascii="等线" w:eastAsia="等线" w:hAnsi="等线" w:hint="eastAsia"/>
            </w:rPr>
            <w:delText>能说很</w:delText>
          </w:r>
        </w:del>
      </w:ins>
      <w:del w:id="25" w:author="a" w:date="2021-02-07T10:58:00Z">
        <w:r w:rsidDel="002115A3">
          <w:rPr>
            <w:rFonts w:ascii="等线" w:eastAsia="等线" w:hAnsi="等线" w:hint="eastAsia"/>
          </w:rPr>
          <w:delText>甚</w:delText>
        </w:r>
      </w:del>
      <w:ins w:id="26" w:author="a" w:date="2021-02-07T10:58:00Z">
        <w:r w:rsidR="002115A3">
          <w:rPr>
            <w:rFonts w:ascii="等线" w:eastAsia="等线" w:hAnsi="等线" w:hint="eastAsia"/>
          </w:rPr>
          <w:t>是很</w:t>
        </w:r>
      </w:ins>
      <w:r>
        <w:rPr>
          <w:rFonts w:ascii="等线" w:eastAsia="等线" w:hAnsi="等线" w:hint="eastAsia"/>
        </w:rPr>
        <w:t>了解</w:t>
      </w:r>
      <w:del w:id="27" w:author="a" w:date="2021-02-07T10:58:00Z">
        <w:r w:rsidDel="002115A3">
          <w:rPr>
            <w:rFonts w:ascii="等线" w:eastAsia="等线" w:hAnsi="等线" w:hint="eastAsia"/>
          </w:rPr>
          <w:delText>。</w:delText>
        </w:r>
      </w:del>
      <w:ins w:id="28" w:author="a" w:date="2021-02-07T10:58:00Z">
        <w:r w:rsidR="002115A3">
          <w:rPr>
            <w:rFonts w:ascii="等线" w:eastAsia="等线" w:hAnsi="等线" w:hint="eastAsia"/>
          </w:rPr>
          <w:t>……</w:t>
        </w:r>
      </w:ins>
    </w:p>
    <w:p w14:paraId="06450A29" w14:textId="2FA21EB0" w:rsidR="0091768C" w:rsidRDefault="003A4C5D" w:rsidP="001A26A0">
      <w:pPr>
        <w:ind w:firstLineChars="200" w:firstLine="420"/>
        <w:rPr>
          <w:rFonts w:ascii="等线" w:eastAsia="等线" w:hAnsi="等线"/>
        </w:rPr>
      </w:pPr>
      <w:del w:id="29" w:author="王 自飞" w:date="2021-02-05T22:07:00Z">
        <w:r w:rsidDel="00DF1CC2">
          <w:rPr>
            <w:rFonts w:ascii="等线" w:eastAsia="等线" w:hAnsi="等线" w:hint="eastAsia"/>
          </w:rPr>
          <w:delText>但</w:delText>
        </w:r>
      </w:del>
      <w:ins w:id="30" w:author="王 自飞" w:date="2021-02-05T22:07:00Z">
        <w:r w:rsidR="00DF1CC2">
          <w:rPr>
            <w:rFonts w:ascii="等线" w:eastAsia="等线" w:hAnsi="等线" w:hint="eastAsia"/>
          </w:rPr>
          <w:t>对了，</w:t>
        </w:r>
      </w:ins>
      <w:r>
        <w:rPr>
          <w:rFonts w:ascii="等线" w:eastAsia="等线" w:hAnsi="等线"/>
        </w:rPr>
        <w:t>星际委员会的文献资料中</w:t>
      </w:r>
      <w:del w:id="31" w:author="王 自飞" w:date="2021-02-05T22:07:00Z">
        <w:r w:rsidDel="00DF1CC2">
          <w:rPr>
            <w:rFonts w:ascii="等线" w:eastAsia="等线" w:hAnsi="等线" w:hint="eastAsia"/>
          </w:rPr>
          <w:delText>有</w:delText>
        </w:r>
        <w:r w:rsidR="001A26A0" w:rsidDel="00DF1CC2">
          <w:rPr>
            <w:rFonts w:ascii="等线" w:eastAsia="等线" w:hAnsi="等线" w:hint="eastAsia"/>
          </w:rPr>
          <w:delText>所</w:delText>
        </w:r>
      </w:del>
      <w:ins w:id="32" w:author="王 自飞" w:date="2021-02-05T22:07:00Z">
        <w:r w:rsidR="00DF1CC2">
          <w:rPr>
            <w:rFonts w:ascii="等线" w:eastAsia="等线" w:hAnsi="等线" w:hint="eastAsia"/>
          </w:rPr>
          <w:t>应该有相关的</w:t>
        </w:r>
      </w:ins>
      <w:r w:rsidR="001A26A0">
        <w:rPr>
          <w:rFonts w:ascii="等线" w:eastAsia="等线" w:hAnsi="等线" w:hint="eastAsia"/>
        </w:rPr>
        <w:t>记录</w:t>
      </w:r>
      <w:r>
        <w:rPr>
          <w:rFonts w:ascii="等线" w:eastAsia="等线" w:hAnsi="等线" w:hint="eastAsia"/>
        </w:rPr>
        <w:t>，让我们查看一下吧！</w:t>
      </w:r>
    </w:p>
    <w:p w14:paraId="677FCA00" w14:textId="375E1365" w:rsidR="00EC0B60" w:rsidRPr="00C25F1C" w:rsidRDefault="00EC0B60" w:rsidP="00EC0B60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</w:t>
      </w:r>
      <w:r>
        <w:rPr>
          <w:rFonts w:ascii="等线" w:eastAsia="等线" w:hAnsi="等线"/>
        </w:rPr>
        <w:t>查看</w:t>
      </w:r>
      <w:r>
        <w:rPr>
          <w:rFonts w:ascii="等线" w:eastAsia="等线" w:hAnsi="等线" w:hint="eastAsia"/>
        </w:rPr>
        <w:t>】</w:t>
      </w:r>
    </w:p>
    <w:p w14:paraId="21A37B92" w14:textId="77777777" w:rsidR="00975280" w:rsidRPr="00107053" w:rsidRDefault="00975280" w:rsidP="00954B46">
      <w:pPr>
        <w:ind w:firstLineChars="200" w:firstLine="420"/>
        <w:rPr>
          <w:rFonts w:ascii="等线" w:eastAsia="等线" w:hAnsi="等线"/>
        </w:rPr>
      </w:pPr>
    </w:p>
    <w:p w14:paraId="17C85E1E" w14:textId="4DCF76DC" w:rsidR="0038673F" w:rsidRPr="0038673F" w:rsidRDefault="0038673F" w:rsidP="0038673F">
      <w:pPr>
        <w:rPr>
          <w:rFonts w:ascii="等线" w:eastAsia="等线" w:hAnsi="等线"/>
          <w:b/>
          <w:i/>
        </w:rPr>
      </w:pPr>
      <w:r w:rsidRPr="0038673F">
        <w:rPr>
          <w:rFonts w:ascii="等线" w:eastAsia="等线" w:hAnsi="等线" w:hint="eastAsia"/>
          <w:b/>
          <w:i/>
        </w:rPr>
        <w:t>训练挑战（</w:t>
      </w:r>
      <w:r w:rsidRPr="0038673F">
        <w:rPr>
          <w:rFonts w:ascii="等线" w:eastAsia="等线" w:hAnsi="等线"/>
          <w:b/>
          <w:i/>
        </w:rPr>
        <w:t>P</w:t>
      </w:r>
      <w:r w:rsidR="00A05757">
        <w:rPr>
          <w:rFonts w:ascii="等线" w:eastAsia="等线" w:hAnsi="等线"/>
          <w:b/>
          <w:i/>
        </w:rPr>
        <w:t>3</w:t>
      </w:r>
      <w:r>
        <w:rPr>
          <w:rFonts w:ascii="等线" w:eastAsia="等线" w:hAnsi="等线"/>
          <w:b/>
          <w:i/>
        </w:rPr>
        <w:t>.1</w:t>
      </w:r>
      <w:r w:rsidRPr="0038673F">
        <w:rPr>
          <w:rFonts w:ascii="等线" w:eastAsia="等线" w:hAnsi="等线" w:hint="eastAsia"/>
          <w:b/>
          <w:i/>
        </w:rPr>
        <w:t>）</w:t>
      </w:r>
    </w:p>
    <w:p w14:paraId="7CCF62B6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(标题): </w:t>
      </w:r>
      <w:r w:rsidR="006C3834">
        <w:rPr>
          <w:rFonts w:ascii="等线" w:eastAsia="等线" w:hAnsi="等线" w:hint="eastAsia"/>
        </w:rPr>
        <w:t>香烟的成分</w:t>
      </w:r>
    </w:p>
    <w:p w14:paraId="3B0ADAB3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(正文): </w:t>
      </w:r>
    </w:p>
    <w:p w14:paraId="2A74E529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一支燃烧的香烟包含超过7000种化合物，</w:t>
      </w:r>
    </w:p>
    <w:p w14:paraId="61883175" w14:textId="251C0D93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吸烟时有不少化学成分悄悄进入</w:t>
      </w:r>
      <w:ins w:id="33" w:author="a" w:date="2021-02-07T10:59:00Z">
        <w:r w:rsidR="002115A3">
          <w:rPr>
            <w:rFonts w:ascii="等线" w:eastAsia="等线" w:hAnsi="等线"/>
          </w:rPr>
          <w:t>你</w:t>
        </w:r>
      </w:ins>
      <w:del w:id="34" w:author="a" w:date="2021-02-07T10:59:00Z">
        <w:r w:rsidRPr="0038673F" w:rsidDel="002115A3">
          <w:rPr>
            <w:rFonts w:ascii="等线" w:eastAsia="等线" w:hAnsi="等线" w:hint="eastAsia"/>
          </w:rPr>
          <w:delText>您</w:delText>
        </w:r>
      </w:del>
      <w:r w:rsidRPr="0038673F">
        <w:rPr>
          <w:rFonts w:ascii="等线" w:eastAsia="等线" w:hAnsi="等线" w:hint="eastAsia"/>
        </w:rPr>
        <w:t>体内。</w:t>
      </w:r>
    </w:p>
    <w:p w14:paraId="40DE2DFF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点击不同成分的相关图标，</w:t>
      </w:r>
    </w:p>
    <w:p w14:paraId="269756F8" w14:textId="44950CE2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您会更了解与</w:t>
      </w:r>
      <w:ins w:id="35" w:author="a" w:date="2021-02-07T10:59:00Z">
        <w:r w:rsidR="002115A3">
          <w:rPr>
            <w:rFonts w:ascii="等线" w:eastAsia="等线" w:hAnsi="等线"/>
          </w:rPr>
          <w:t>你</w:t>
        </w:r>
      </w:ins>
      <w:del w:id="36" w:author="a" w:date="2021-02-07T10:59:00Z">
        <w:r w:rsidRPr="0038673F" w:rsidDel="002115A3">
          <w:rPr>
            <w:rFonts w:ascii="等线" w:eastAsia="等线" w:hAnsi="等线" w:hint="eastAsia"/>
          </w:rPr>
          <w:delText>您</w:delText>
        </w:r>
      </w:del>
      <w:r w:rsidRPr="0038673F">
        <w:rPr>
          <w:rFonts w:ascii="等线" w:eastAsia="等线" w:hAnsi="等线" w:hint="eastAsia"/>
        </w:rPr>
        <w:t>朝夕相处的香烟。</w:t>
      </w:r>
    </w:p>
    <w:p w14:paraId="16F03EF0" w14:textId="13EABC9C" w:rsidR="0038673F" w:rsidRPr="006C3834" w:rsidRDefault="006C3834" w:rsidP="006C3834">
      <w:pPr>
        <w:rPr>
          <w:rFonts w:ascii="等线" w:eastAsia="等线" w:hAnsi="等线"/>
          <w:b/>
          <w:i/>
        </w:rPr>
      </w:pPr>
      <w:r w:rsidRPr="0038673F">
        <w:rPr>
          <w:rFonts w:ascii="等线" w:eastAsia="等线" w:hAnsi="等线" w:hint="eastAsia"/>
          <w:b/>
          <w:i/>
        </w:rPr>
        <w:t>训练挑战（</w:t>
      </w:r>
      <w:r w:rsidRPr="0038673F">
        <w:rPr>
          <w:rFonts w:ascii="等线" w:eastAsia="等线" w:hAnsi="等线"/>
          <w:b/>
          <w:i/>
        </w:rPr>
        <w:t>P</w:t>
      </w:r>
      <w:r w:rsidR="00A05757">
        <w:rPr>
          <w:rFonts w:ascii="等线" w:eastAsia="等线" w:hAnsi="等线"/>
          <w:b/>
          <w:i/>
        </w:rPr>
        <w:t>3</w:t>
      </w:r>
      <w:r>
        <w:rPr>
          <w:rFonts w:ascii="等线" w:eastAsia="等线" w:hAnsi="等线"/>
          <w:b/>
          <w:i/>
        </w:rPr>
        <w:t>.2</w:t>
      </w:r>
      <w:r w:rsidRPr="0038673F">
        <w:rPr>
          <w:rFonts w:ascii="等线" w:eastAsia="等线" w:hAnsi="等线" w:hint="eastAsia"/>
          <w:b/>
          <w:i/>
        </w:rPr>
        <w:t>）</w:t>
      </w:r>
    </w:p>
    <w:p w14:paraId="19AB44AC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 (标题): 尼古丁</w:t>
      </w:r>
    </w:p>
    <w:p w14:paraId="5A7638E6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(正文): </w:t>
      </w:r>
    </w:p>
    <w:p w14:paraId="0471B529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香烟中的高度成瘾物质，尼古丁缺乏引起戒烟时的戒断症状。</w:t>
      </w:r>
    </w:p>
    <w:p w14:paraId="193FA510" w14:textId="40A4AC19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通过香烟吸入时，10秒钟就可以作用于大脑成瘾中枢，使</w:t>
      </w:r>
      <w:del w:id="37" w:author="a" w:date="2021-02-07T10:59:00Z">
        <w:r w:rsidRPr="0038673F" w:rsidDel="002115A3">
          <w:rPr>
            <w:rFonts w:ascii="等线" w:eastAsia="等线" w:hAnsi="等线" w:hint="eastAsia"/>
          </w:rPr>
          <w:delText>您</w:delText>
        </w:r>
      </w:del>
      <w:ins w:id="38" w:author="a" w:date="2021-02-07T10:59:00Z">
        <w:r w:rsidR="002115A3">
          <w:rPr>
            <w:rFonts w:ascii="等线" w:eastAsia="等线" w:hAnsi="等线" w:hint="eastAsia"/>
          </w:rPr>
          <w:t>你</w:t>
        </w:r>
      </w:ins>
      <w:r w:rsidRPr="0038673F">
        <w:rPr>
          <w:rFonts w:ascii="等线" w:eastAsia="等线" w:hAnsi="等线" w:hint="eastAsia"/>
        </w:rPr>
        <w:t>心跳加快，血压升高。</w:t>
      </w:r>
    </w:p>
    <w:p w14:paraId="39AC0F02" w14:textId="079B33D5" w:rsidR="006C3834" w:rsidRPr="0038673F" w:rsidRDefault="006C3834" w:rsidP="006C3834">
      <w:pPr>
        <w:rPr>
          <w:rFonts w:ascii="等线" w:eastAsia="等线" w:hAnsi="等线"/>
          <w:b/>
          <w:i/>
        </w:rPr>
      </w:pPr>
      <w:r w:rsidRPr="0038673F">
        <w:rPr>
          <w:rFonts w:ascii="等线" w:eastAsia="等线" w:hAnsi="等线" w:hint="eastAsia"/>
          <w:b/>
          <w:i/>
        </w:rPr>
        <w:t>训练挑战（</w:t>
      </w:r>
      <w:r w:rsidRPr="0038673F">
        <w:rPr>
          <w:rFonts w:ascii="等线" w:eastAsia="等线" w:hAnsi="等线"/>
          <w:b/>
          <w:i/>
        </w:rPr>
        <w:t>P</w:t>
      </w:r>
      <w:r w:rsidR="00A05757">
        <w:rPr>
          <w:rFonts w:ascii="等线" w:eastAsia="等线" w:hAnsi="等线"/>
          <w:b/>
          <w:i/>
        </w:rPr>
        <w:t>3</w:t>
      </w:r>
      <w:r>
        <w:rPr>
          <w:rFonts w:ascii="等线" w:eastAsia="等线" w:hAnsi="等线"/>
          <w:b/>
          <w:i/>
        </w:rPr>
        <w:t>.3</w:t>
      </w:r>
      <w:r w:rsidRPr="0038673F">
        <w:rPr>
          <w:rFonts w:ascii="等线" w:eastAsia="等线" w:hAnsi="等线" w:hint="eastAsia"/>
          <w:b/>
          <w:i/>
        </w:rPr>
        <w:t>）</w:t>
      </w:r>
    </w:p>
    <w:p w14:paraId="18C8A269" w14:textId="77777777" w:rsidR="0038673F" w:rsidRPr="0038673F" w:rsidRDefault="006C3834" w:rsidP="006C3834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 </w:t>
      </w:r>
      <w:r w:rsidR="0038673F" w:rsidRPr="0038673F">
        <w:rPr>
          <w:rFonts w:ascii="等线" w:eastAsia="等线" w:hAnsi="等线" w:hint="eastAsia"/>
        </w:rPr>
        <w:t>(标题): 焦油</w:t>
      </w:r>
    </w:p>
    <w:p w14:paraId="640B5216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(正文):  </w:t>
      </w:r>
    </w:p>
    <w:p w14:paraId="2158FBD2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粘稠样化学物质，吸烟时会进入肺部，</w:t>
      </w:r>
    </w:p>
    <w:p w14:paraId="6DC17B5B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日积月累会变成覆盖肺部的棕色残留物。</w:t>
      </w:r>
    </w:p>
    <w:p w14:paraId="32A64A9F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焦油使你的牙齿和手指变色。</w:t>
      </w:r>
    </w:p>
    <w:p w14:paraId="30897347" w14:textId="344AB4E1" w:rsidR="006C3834" w:rsidRPr="0038673F" w:rsidRDefault="006C3834" w:rsidP="006C3834">
      <w:pPr>
        <w:rPr>
          <w:rFonts w:ascii="等线" w:eastAsia="等线" w:hAnsi="等线"/>
          <w:b/>
          <w:i/>
        </w:rPr>
      </w:pPr>
      <w:r w:rsidRPr="0038673F">
        <w:rPr>
          <w:rFonts w:ascii="等线" w:eastAsia="等线" w:hAnsi="等线" w:hint="eastAsia"/>
          <w:b/>
          <w:i/>
        </w:rPr>
        <w:t>训练挑战（</w:t>
      </w:r>
      <w:r w:rsidRPr="0038673F">
        <w:rPr>
          <w:rFonts w:ascii="等线" w:eastAsia="等线" w:hAnsi="等线"/>
          <w:b/>
          <w:i/>
        </w:rPr>
        <w:t>P</w:t>
      </w:r>
      <w:r w:rsidR="00A05757">
        <w:rPr>
          <w:rFonts w:ascii="等线" w:eastAsia="等线" w:hAnsi="等线"/>
          <w:b/>
          <w:i/>
        </w:rPr>
        <w:t>3</w:t>
      </w:r>
      <w:r>
        <w:rPr>
          <w:rFonts w:ascii="等线" w:eastAsia="等线" w:hAnsi="等线"/>
          <w:b/>
          <w:i/>
        </w:rPr>
        <w:t>.4</w:t>
      </w:r>
      <w:r w:rsidRPr="0038673F">
        <w:rPr>
          <w:rFonts w:ascii="等线" w:eastAsia="等线" w:hAnsi="等线" w:hint="eastAsia"/>
          <w:b/>
          <w:i/>
        </w:rPr>
        <w:t>）</w:t>
      </w:r>
    </w:p>
    <w:p w14:paraId="24184981" w14:textId="77777777" w:rsidR="0038673F" w:rsidRPr="0038673F" w:rsidRDefault="006C3834" w:rsidP="006C3834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 </w:t>
      </w:r>
      <w:r w:rsidR="0038673F" w:rsidRPr="0038673F">
        <w:rPr>
          <w:rFonts w:ascii="等线" w:eastAsia="等线" w:hAnsi="等线" w:hint="eastAsia"/>
        </w:rPr>
        <w:t>(标题): 一氧化碳</w:t>
      </w:r>
    </w:p>
    <w:p w14:paraId="52C8A41E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(正文):</w:t>
      </w:r>
    </w:p>
    <w:p w14:paraId="764CECF6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无色有毒气体。</w:t>
      </w:r>
    </w:p>
    <w:p w14:paraId="002B7FF3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限制红细胞中的氧气数量，引起心血管疾病。</w:t>
      </w:r>
    </w:p>
    <w:p w14:paraId="1FD83404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与汽车尾气中发现的物质相同。</w:t>
      </w:r>
    </w:p>
    <w:p w14:paraId="445053C6" w14:textId="63647FDD" w:rsidR="006C3834" w:rsidRPr="0038673F" w:rsidRDefault="006C3834" w:rsidP="006C3834">
      <w:pPr>
        <w:rPr>
          <w:rFonts w:ascii="等线" w:eastAsia="等线" w:hAnsi="等线"/>
          <w:b/>
          <w:i/>
        </w:rPr>
      </w:pPr>
      <w:r w:rsidRPr="0038673F">
        <w:rPr>
          <w:rFonts w:ascii="等线" w:eastAsia="等线" w:hAnsi="等线" w:hint="eastAsia"/>
          <w:b/>
          <w:i/>
        </w:rPr>
        <w:t>训练挑战（</w:t>
      </w:r>
      <w:r w:rsidRPr="0038673F">
        <w:rPr>
          <w:rFonts w:ascii="等线" w:eastAsia="等线" w:hAnsi="等线"/>
          <w:b/>
          <w:i/>
        </w:rPr>
        <w:t>P</w:t>
      </w:r>
      <w:r w:rsidR="00A05757">
        <w:rPr>
          <w:rFonts w:ascii="等线" w:eastAsia="等线" w:hAnsi="等线"/>
          <w:b/>
          <w:i/>
        </w:rPr>
        <w:t>3</w:t>
      </w:r>
      <w:r>
        <w:rPr>
          <w:rFonts w:ascii="等线" w:eastAsia="等线" w:hAnsi="等线"/>
          <w:b/>
          <w:i/>
        </w:rPr>
        <w:t>.5</w:t>
      </w:r>
      <w:r w:rsidRPr="0038673F">
        <w:rPr>
          <w:rFonts w:ascii="等线" w:eastAsia="等线" w:hAnsi="等线" w:hint="eastAsia"/>
          <w:b/>
          <w:i/>
        </w:rPr>
        <w:t>）</w:t>
      </w:r>
    </w:p>
    <w:p w14:paraId="58AA9E62" w14:textId="77777777" w:rsidR="0038673F" w:rsidRPr="0038673F" w:rsidRDefault="006C3834" w:rsidP="006C3834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 </w:t>
      </w:r>
      <w:r w:rsidR="0038673F" w:rsidRPr="0038673F">
        <w:rPr>
          <w:rFonts w:ascii="等线" w:eastAsia="等线" w:hAnsi="等线" w:hint="eastAsia"/>
        </w:rPr>
        <w:t>(标题): 甲醛</w:t>
      </w:r>
    </w:p>
    <w:p w14:paraId="248AEC12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(正文):</w:t>
      </w:r>
    </w:p>
    <w:p w14:paraId="008F398C" w14:textId="2C06F964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吸烟时会进入</w:t>
      </w:r>
      <w:del w:id="39" w:author="a" w:date="2021-02-07T10:59:00Z">
        <w:r w:rsidRPr="0038673F" w:rsidDel="002115A3">
          <w:rPr>
            <w:rFonts w:ascii="等线" w:eastAsia="等线" w:hAnsi="等线" w:hint="eastAsia"/>
          </w:rPr>
          <w:delText>您</w:delText>
        </w:r>
      </w:del>
      <w:ins w:id="40" w:author="a" w:date="2021-02-07T10:59:00Z">
        <w:r w:rsidR="002115A3">
          <w:rPr>
            <w:rFonts w:ascii="等线" w:eastAsia="等线" w:hAnsi="等线" w:hint="eastAsia"/>
          </w:rPr>
          <w:t>你</w:t>
        </w:r>
      </w:ins>
      <w:r w:rsidRPr="0038673F">
        <w:rPr>
          <w:rFonts w:ascii="等线" w:eastAsia="等线" w:hAnsi="等线" w:hint="eastAsia"/>
        </w:rPr>
        <w:t>身体的致癌物中的一种。</w:t>
      </w:r>
    </w:p>
    <w:p w14:paraId="119F5C85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常见于涂料。</w:t>
      </w:r>
    </w:p>
    <w:p w14:paraId="29AD17AF" w14:textId="4AC68638" w:rsidR="006C3834" w:rsidRPr="0038673F" w:rsidRDefault="006C3834" w:rsidP="006C3834">
      <w:pPr>
        <w:rPr>
          <w:rFonts w:ascii="等线" w:eastAsia="等线" w:hAnsi="等线"/>
          <w:b/>
          <w:i/>
        </w:rPr>
      </w:pPr>
      <w:r w:rsidRPr="0038673F">
        <w:rPr>
          <w:rFonts w:ascii="等线" w:eastAsia="等线" w:hAnsi="等线" w:hint="eastAsia"/>
          <w:b/>
          <w:i/>
        </w:rPr>
        <w:t>训练挑战（</w:t>
      </w:r>
      <w:r w:rsidRPr="0038673F">
        <w:rPr>
          <w:rFonts w:ascii="等线" w:eastAsia="等线" w:hAnsi="等线"/>
          <w:b/>
          <w:i/>
        </w:rPr>
        <w:t>P</w:t>
      </w:r>
      <w:r w:rsidR="00A05757">
        <w:rPr>
          <w:rFonts w:ascii="等线" w:eastAsia="等线" w:hAnsi="等线"/>
          <w:b/>
          <w:i/>
        </w:rPr>
        <w:t>3</w:t>
      </w:r>
      <w:r>
        <w:rPr>
          <w:rFonts w:ascii="等线" w:eastAsia="等线" w:hAnsi="等线"/>
          <w:b/>
          <w:i/>
        </w:rPr>
        <w:t>.6</w:t>
      </w:r>
      <w:r w:rsidRPr="0038673F">
        <w:rPr>
          <w:rFonts w:ascii="等线" w:eastAsia="等线" w:hAnsi="等线" w:hint="eastAsia"/>
          <w:b/>
          <w:i/>
        </w:rPr>
        <w:t>）</w:t>
      </w:r>
    </w:p>
    <w:p w14:paraId="707270D9" w14:textId="77777777" w:rsidR="0038673F" w:rsidRPr="0038673F" w:rsidRDefault="006C3834" w:rsidP="006C3834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 </w:t>
      </w:r>
      <w:r w:rsidR="0038673F" w:rsidRPr="0038673F">
        <w:rPr>
          <w:rFonts w:ascii="等线" w:eastAsia="等线" w:hAnsi="等线" w:hint="eastAsia"/>
        </w:rPr>
        <w:t>(标题): 砷</w:t>
      </w:r>
    </w:p>
    <w:p w14:paraId="716015F9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(正文):</w:t>
      </w:r>
    </w:p>
    <w:p w14:paraId="0E37F1AA" w14:textId="137F0B1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吸烟时会进入</w:t>
      </w:r>
      <w:del w:id="41" w:author="a" w:date="2021-02-07T10:59:00Z">
        <w:r w:rsidRPr="0038673F" w:rsidDel="002115A3">
          <w:rPr>
            <w:rFonts w:ascii="等线" w:eastAsia="等线" w:hAnsi="等线" w:hint="eastAsia"/>
          </w:rPr>
          <w:delText>您</w:delText>
        </w:r>
      </w:del>
      <w:ins w:id="42" w:author="a" w:date="2021-02-07T10:59:00Z">
        <w:r w:rsidR="002115A3">
          <w:rPr>
            <w:rFonts w:ascii="等线" w:eastAsia="等线" w:hAnsi="等线" w:hint="eastAsia"/>
          </w:rPr>
          <w:t>你</w:t>
        </w:r>
      </w:ins>
      <w:r w:rsidRPr="0038673F">
        <w:rPr>
          <w:rFonts w:ascii="等线" w:eastAsia="等线" w:hAnsi="等线" w:hint="eastAsia"/>
        </w:rPr>
        <w:t>身体的致癌物中的一种。</w:t>
      </w:r>
    </w:p>
    <w:p w14:paraId="133EB225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它使血管和心脏受损。</w:t>
      </w:r>
    </w:p>
    <w:p w14:paraId="6744EF6F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砒霜中毒即三氧化二砷中毒。</w:t>
      </w:r>
    </w:p>
    <w:p w14:paraId="5AA265CA" w14:textId="59737CC1" w:rsidR="006C3834" w:rsidRPr="0038673F" w:rsidRDefault="006C3834" w:rsidP="006C3834">
      <w:pPr>
        <w:rPr>
          <w:rFonts w:ascii="等线" w:eastAsia="等线" w:hAnsi="等线"/>
          <w:b/>
          <w:i/>
        </w:rPr>
      </w:pPr>
      <w:r w:rsidRPr="0038673F">
        <w:rPr>
          <w:rFonts w:ascii="等线" w:eastAsia="等线" w:hAnsi="等线" w:hint="eastAsia"/>
          <w:b/>
          <w:i/>
        </w:rPr>
        <w:t>训练挑战（</w:t>
      </w:r>
      <w:r w:rsidRPr="0038673F">
        <w:rPr>
          <w:rFonts w:ascii="等线" w:eastAsia="等线" w:hAnsi="等线"/>
          <w:b/>
          <w:i/>
        </w:rPr>
        <w:t>P</w:t>
      </w:r>
      <w:r w:rsidR="00A05757">
        <w:rPr>
          <w:rFonts w:ascii="等线" w:eastAsia="等线" w:hAnsi="等线"/>
          <w:b/>
          <w:i/>
        </w:rPr>
        <w:t>3</w:t>
      </w:r>
      <w:r>
        <w:rPr>
          <w:rFonts w:ascii="等线" w:eastAsia="等线" w:hAnsi="等线"/>
          <w:b/>
          <w:i/>
        </w:rPr>
        <w:t>.7</w:t>
      </w:r>
      <w:r w:rsidRPr="0038673F">
        <w:rPr>
          <w:rFonts w:ascii="等线" w:eastAsia="等线" w:hAnsi="等线" w:hint="eastAsia"/>
          <w:b/>
          <w:i/>
        </w:rPr>
        <w:t>）</w:t>
      </w:r>
    </w:p>
    <w:p w14:paraId="2327E8E0" w14:textId="77777777" w:rsidR="0038673F" w:rsidRPr="0038673F" w:rsidRDefault="006C3834" w:rsidP="006C3834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 xml:space="preserve"> </w:t>
      </w:r>
      <w:r w:rsidR="0038673F" w:rsidRPr="0038673F">
        <w:rPr>
          <w:rFonts w:ascii="等线" w:eastAsia="等线" w:hAnsi="等线" w:hint="eastAsia"/>
        </w:rPr>
        <w:t>(标题): 镉</w:t>
      </w:r>
    </w:p>
    <w:p w14:paraId="4D1DA1D5" w14:textId="7777777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(正文):</w:t>
      </w:r>
    </w:p>
    <w:p w14:paraId="04D634A9" w14:textId="2615FDA7" w:rsidR="0038673F" w:rsidRPr="0038673F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吸烟时会进入</w:t>
      </w:r>
      <w:del w:id="43" w:author="a" w:date="2021-02-07T10:59:00Z">
        <w:r w:rsidRPr="0038673F" w:rsidDel="002115A3">
          <w:rPr>
            <w:rFonts w:ascii="等线" w:eastAsia="等线" w:hAnsi="等线" w:hint="eastAsia"/>
          </w:rPr>
          <w:delText>您</w:delText>
        </w:r>
      </w:del>
      <w:ins w:id="44" w:author="a" w:date="2021-02-07T10:59:00Z">
        <w:r w:rsidR="002115A3">
          <w:rPr>
            <w:rFonts w:ascii="等线" w:eastAsia="等线" w:hAnsi="等线" w:hint="eastAsia"/>
          </w:rPr>
          <w:t>你</w:t>
        </w:r>
      </w:ins>
      <w:r w:rsidRPr="0038673F">
        <w:rPr>
          <w:rFonts w:ascii="等线" w:eastAsia="等线" w:hAnsi="等线" w:hint="eastAsia"/>
        </w:rPr>
        <w:t>身体的致癌物中的一种。</w:t>
      </w:r>
    </w:p>
    <w:p w14:paraId="28AEE76D" w14:textId="77777777" w:rsidR="00975280" w:rsidRDefault="0038673F" w:rsidP="0038673F">
      <w:pPr>
        <w:ind w:firstLineChars="200" w:firstLine="420"/>
        <w:rPr>
          <w:rFonts w:ascii="等线" w:eastAsia="等线" w:hAnsi="等线"/>
        </w:rPr>
      </w:pPr>
      <w:r w:rsidRPr="0038673F">
        <w:rPr>
          <w:rFonts w:ascii="等线" w:eastAsia="等线" w:hAnsi="等线" w:hint="eastAsia"/>
        </w:rPr>
        <w:t>常用于电池。</w:t>
      </w:r>
    </w:p>
    <w:p w14:paraId="58F104A2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314B91FF" w14:textId="30A8DA3C" w:rsidR="00636329" w:rsidRPr="00954B46" w:rsidRDefault="00636329" w:rsidP="00636329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05757">
        <w:rPr>
          <w:rFonts w:ascii="等线" w:eastAsia="等线" w:hAnsi="等线"/>
          <w:b/>
          <w:bCs/>
          <w:i/>
          <w:iCs/>
        </w:rPr>
        <w:t>4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3B2CA0A1" w14:textId="7D2B166E" w:rsidR="00636329" w:rsidRPr="00954B46" w:rsidRDefault="00636329" w:rsidP="0063632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lastRenderedPageBreak/>
        <w:t>（头像）：艾丽莎</w:t>
      </w:r>
      <w:r w:rsidR="00A52106">
        <w:rPr>
          <w:rFonts w:ascii="等线" w:eastAsia="等线" w:hAnsi="等线" w:hint="eastAsia"/>
        </w:rPr>
        <w:t>（震惊）</w:t>
      </w:r>
    </w:p>
    <w:p w14:paraId="3A1B14C9" w14:textId="77777777" w:rsidR="00636329" w:rsidRPr="00954B46" w:rsidRDefault="00636329" w:rsidP="0063632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3B82B7B1" w14:textId="77777777" w:rsidR="001A26A0" w:rsidRDefault="00636329" w:rsidP="00954B46">
      <w:pPr>
        <w:ind w:firstLineChars="200" w:firstLine="420"/>
        <w:rPr>
          <w:rFonts w:ascii="等线" w:eastAsia="等线" w:hAnsi="等线"/>
        </w:rPr>
      </w:pPr>
      <w:r w:rsidRPr="00636329">
        <w:rPr>
          <w:rFonts w:ascii="等线" w:eastAsia="等线" w:hAnsi="等线" w:hint="eastAsia"/>
        </w:rPr>
        <w:t>天哪，看似小小的一根香烟</w:t>
      </w:r>
    </w:p>
    <w:p w14:paraId="5FDDA0EB" w14:textId="20CDC75C" w:rsidR="00975280" w:rsidRPr="00636329" w:rsidRDefault="00636329" w:rsidP="001A26A0">
      <w:pPr>
        <w:ind w:firstLineChars="200" w:firstLine="420"/>
        <w:rPr>
          <w:rFonts w:ascii="等线" w:eastAsia="等线" w:hAnsi="等线"/>
        </w:rPr>
      </w:pPr>
      <w:r w:rsidRPr="00636329">
        <w:rPr>
          <w:rFonts w:ascii="等线" w:eastAsia="等线" w:hAnsi="等线" w:hint="eastAsia"/>
        </w:rPr>
        <w:t>其中竟然包含这么多的有害物质！</w:t>
      </w:r>
    </w:p>
    <w:p w14:paraId="15FBD7FD" w14:textId="77777777" w:rsidR="00A52106" w:rsidRPr="00C25F1C" w:rsidRDefault="00A52106" w:rsidP="00A5210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5473303C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620E57F8" w14:textId="3084066B" w:rsidR="00636329" w:rsidRPr="00954B46" w:rsidRDefault="00636329" w:rsidP="00636329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05757">
        <w:rPr>
          <w:rFonts w:ascii="等线" w:eastAsia="等线" w:hAnsi="等线"/>
          <w:b/>
          <w:bCs/>
          <w:i/>
          <w:iCs/>
        </w:rPr>
        <w:t>5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5B51ADB1" w14:textId="77777777" w:rsidR="00636329" w:rsidRPr="00954B46" w:rsidRDefault="00636329" w:rsidP="0063632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67814F04" w14:textId="77777777" w:rsidR="00636329" w:rsidRPr="00954B46" w:rsidRDefault="00636329" w:rsidP="0063632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6C145FC" w14:textId="77777777" w:rsidR="00975280" w:rsidRPr="00636329" w:rsidRDefault="00636329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是啊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真的很让人吃惊</w:t>
      </w:r>
      <w:r>
        <w:rPr>
          <w:rFonts w:ascii="等线" w:eastAsia="等线" w:hAnsi="等线" w:hint="eastAsia"/>
        </w:rPr>
        <w:t>！</w:t>
      </w:r>
    </w:p>
    <w:p w14:paraId="7999D29C" w14:textId="77777777" w:rsidR="00A52106" w:rsidRPr="00C25F1C" w:rsidRDefault="00A52106" w:rsidP="00A5210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1FA6C637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5C0EF482" w14:textId="46631DA5" w:rsidR="00636329" w:rsidRPr="00954B46" w:rsidRDefault="00636329" w:rsidP="00636329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05757">
        <w:rPr>
          <w:rFonts w:ascii="等线" w:eastAsia="等线" w:hAnsi="等线"/>
          <w:b/>
          <w:bCs/>
          <w:i/>
          <w:iCs/>
        </w:rPr>
        <w:t>6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44C718D6" w14:textId="3C02E929" w:rsidR="00636329" w:rsidRPr="00954B46" w:rsidRDefault="00636329" w:rsidP="0063632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（头像）：艾丽莎</w:t>
      </w:r>
      <w:r w:rsidR="005E440B">
        <w:rPr>
          <w:rFonts w:ascii="等线" w:eastAsia="等线" w:hAnsi="等线" w:hint="eastAsia"/>
        </w:rPr>
        <w:t>（担心）</w:t>
      </w:r>
    </w:p>
    <w:p w14:paraId="25109C04" w14:textId="77777777" w:rsidR="00636329" w:rsidRPr="00954B46" w:rsidRDefault="00636329" w:rsidP="0063632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323EB59B" w14:textId="77777777" w:rsidR="001219DB" w:rsidRDefault="005A1ABB" w:rsidP="001A26A0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哎，</w:t>
      </w:r>
      <w:r w:rsidR="002662D8">
        <w:rPr>
          <w:rFonts w:ascii="等线" w:eastAsia="等线" w:hAnsi="等线" w:hint="eastAsia"/>
        </w:rPr>
        <w:t>香烟中包含这么多有害物质，</w:t>
      </w:r>
    </w:p>
    <w:p w14:paraId="3F0CD0CE" w14:textId="77777777" w:rsidR="002E4310" w:rsidRDefault="00ED7B9D" w:rsidP="001A26A0">
      <w:pPr>
        <w:ind w:firstLineChars="200" w:firstLine="420"/>
        <w:rPr>
          <w:ins w:id="45" w:author="王 自飞" w:date="2021-02-05T22:24:00Z"/>
          <w:rFonts w:ascii="等线" w:eastAsia="等线" w:hAnsi="等线"/>
        </w:rPr>
      </w:pPr>
      <w:r>
        <w:rPr>
          <w:rFonts w:ascii="等线" w:eastAsia="等线" w:hAnsi="等线" w:hint="eastAsia"/>
        </w:rPr>
        <w:t>但在日常生活中</w:t>
      </w:r>
      <w:del w:id="46" w:author="王 自飞" w:date="2021-02-05T22:24:00Z">
        <w:r w:rsidDel="002E4310">
          <w:rPr>
            <w:rFonts w:ascii="等线" w:eastAsia="等线" w:hAnsi="等线" w:hint="eastAsia"/>
          </w:rPr>
          <w:delText>，</w:delText>
        </w:r>
      </w:del>
    </w:p>
    <w:p w14:paraId="51D983E6" w14:textId="0ECF3ABB" w:rsidR="002E4310" w:rsidRDefault="001219DB" w:rsidP="001A26A0">
      <w:pPr>
        <w:ind w:firstLineChars="200" w:firstLine="420"/>
        <w:rPr>
          <w:ins w:id="47" w:author="王 自飞" w:date="2021-02-05T22:23:00Z"/>
          <w:rFonts w:ascii="等线" w:eastAsia="等线" w:hAnsi="等线"/>
        </w:rPr>
      </w:pPr>
      <w:r>
        <w:rPr>
          <w:rFonts w:ascii="等线" w:eastAsia="等线" w:hAnsi="等线" w:hint="eastAsia"/>
        </w:rPr>
        <w:t>大家</w:t>
      </w:r>
      <w:ins w:id="48" w:author="王 自飞" w:date="2021-02-05T22:23:00Z">
        <w:r w:rsidR="002E4310">
          <w:rPr>
            <w:rFonts w:ascii="等线" w:eastAsia="等线" w:hAnsi="等线" w:hint="eastAsia"/>
          </w:rPr>
          <w:t>往往对此视而不见</w:t>
        </w:r>
      </w:ins>
    </w:p>
    <w:p w14:paraId="7D1F4277" w14:textId="69B34381" w:rsidR="002E4310" w:rsidRDefault="002E4310" w:rsidP="001A26A0">
      <w:pPr>
        <w:ind w:firstLineChars="200" w:firstLine="420"/>
        <w:rPr>
          <w:ins w:id="49" w:author="王 自飞" w:date="2021-02-05T22:23:00Z"/>
          <w:rFonts w:ascii="等线" w:eastAsia="等线" w:hAnsi="等线"/>
        </w:rPr>
      </w:pPr>
      <w:ins w:id="50" w:author="王 自飞" w:date="2021-02-05T22:24:00Z">
        <w:r>
          <w:rPr>
            <w:rFonts w:ascii="等线" w:eastAsia="等线" w:hAnsi="等线" w:hint="eastAsia"/>
          </w:rPr>
          <w:t>甚至</w:t>
        </w:r>
      </w:ins>
      <w:ins w:id="51" w:author="王 自飞" w:date="2021-02-05T22:23:00Z">
        <w:r>
          <w:rPr>
            <w:rFonts w:ascii="等线" w:eastAsia="等线" w:hAnsi="等线" w:hint="eastAsia"/>
          </w:rPr>
          <w:t>抽烟都快成了</w:t>
        </w:r>
      </w:ins>
      <w:ins w:id="52" w:author="王 自飞" w:date="2021-02-05T22:24:00Z">
        <w:r>
          <w:rPr>
            <w:rFonts w:ascii="等线" w:eastAsia="等线" w:hAnsi="等线" w:hint="eastAsia"/>
          </w:rPr>
          <w:t>吃饭喝水一样</w:t>
        </w:r>
      </w:ins>
      <w:ins w:id="53" w:author="王 自飞" w:date="2021-02-05T22:23:00Z">
        <w:r>
          <w:rPr>
            <w:rFonts w:ascii="等线" w:eastAsia="等线" w:hAnsi="等线" w:hint="eastAsia"/>
          </w:rPr>
          <w:t>自然而然的事情了</w:t>
        </w:r>
      </w:ins>
      <w:ins w:id="54" w:author="王 自飞" w:date="2021-02-05T22:24:00Z">
        <w:r>
          <w:rPr>
            <w:rFonts w:ascii="等线" w:eastAsia="等线" w:hAnsi="等线" w:hint="eastAsia"/>
          </w:rPr>
          <w:t>……</w:t>
        </w:r>
      </w:ins>
    </w:p>
    <w:p w14:paraId="12003109" w14:textId="2584FD71" w:rsidR="005A1ABB" w:rsidDel="002E4310" w:rsidRDefault="00ED7B9D" w:rsidP="001A26A0">
      <w:pPr>
        <w:ind w:firstLineChars="200" w:firstLine="420"/>
        <w:rPr>
          <w:del w:id="55" w:author="王 自飞" w:date="2021-02-05T22:24:00Z"/>
          <w:rFonts w:ascii="等线" w:eastAsia="等线" w:hAnsi="等线"/>
        </w:rPr>
      </w:pPr>
      <w:del w:id="56" w:author="王 自飞" w:date="2021-02-05T22:24:00Z">
        <w:r w:rsidDel="002E4310">
          <w:rPr>
            <w:rFonts w:ascii="等线" w:eastAsia="等线" w:hAnsi="等线" w:hint="eastAsia"/>
          </w:rPr>
          <w:delText>往往</w:delText>
        </w:r>
        <w:r w:rsidR="00D23001" w:rsidDel="002E4310">
          <w:rPr>
            <w:rFonts w:ascii="等线" w:eastAsia="等线" w:hAnsi="等线" w:hint="eastAsia"/>
          </w:rPr>
          <w:delText>不</w:delText>
        </w:r>
        <w:r w:rsidR="001A26A0" w:rsidDel="002E4310">
          <w:rPr>
            <w:rFonts w:ascii="等线" w:eastAsia="等线" w:hAnsi="等线" w:hint="eastAsia"/>
          </w:rPr>
          <w:delText>自觉地就</w:delText>
        </w:r>
        <w:r w:rsidR="00D23001" w:rsidDel="002E4310">
          <w:rPr>
            <w:rFonts w:ascii="等线" w:eastAsia="等线" w:hAnsi="等线" w:hint="eastAsia"/>
          </w:rPr>
          <w:delText>抽上了</w:delText>
        </w:r>
        <w:r w:rsidR="00055F7C" w:rsidDel="002E4310">
          <w:rPr>
            <w:rFonts w:ascii="等线" w:eastAsia="等线" w:hAnsi="等线" w:hint="eastAsia"/>
          </w:rPr>
          <w:delText>。</w:delText>
        </w:r>
      </w:del>
    </w:p>
    <w:p w14:paraId="2C65D613" w14:textId="4750A0C2" w:rsidR="00E40996" w:rsidDel="002E4310" w:rsidRDefault="005C5380" w:rsidP="00D23001">
      <w:pPr>
        <w:ind w:firstLineChars="200" w:firstLine="420"/>
        <w:rPr>
          <w:del w:id="57" w:author="王 自飞" w:date="2021-02-05T22:24:00Z"/>
          <w:rFonts w:ascii="等线" w:eastAsia="等线" w:hAnsi="等线"/>
        </w:rPr>
      </w:pPr>
      <w:del w:id="58" w:author="王 自飞" w:date="2021-02-05T22:24:00Z">
        <w:r w:rsidDel="002E4310">
          <w:rPr>
            <w:rFonts w:ascii="等线" w:eastAsia="等线" w:hAnsi="等线" w:hint="eastAsia"/>
          </w:rPr>
          <w:delText>这种情形太常见了</w:delText>
        </w:r>
        <w:r w:rsidR="00E40996" w:rsidDel="002E4310">
          <w:rPr>
            <w:rFonts w:ascii="等线" w:eastAsia="等线" w:hAnsi="等线" w:hint="eastAsia"/>
          </w:rPr>
          <w:delText>。</w:delText>
        </w:r>
      </w:del>
    </w:p>
    <w:p w14:paraId="1D319260" w14:textId="77777777" w:rsidR="00A52106" w:rsidRPr="00C25F1C" w:rsidRDefault="00A52106" w:rsidP="00A5210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59D26C65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78954231" w14:textId="1FAFCCE4" w:rsidR="00D23001" w:rsidRPr="00954B46" w:rsidRDefault="00D23001" w:rsidP="00D23001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05757">
        <w:rPr>
          <w:rFonts w:ascii="等线" w:eastAsia="等线" w:hAnsi="等线"/>
          <w:b/>
          <w:bCs/>
          <w:i/>
          <w:iCs/>
        </w:rPr>
        <w:t>7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11195A66" w14:textId="77777777" w:rsidR="00D23001" w:rsidRPr="00954B46" w:rsidRDefault="00D23001" w:rsidP="00D23001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14ADB3A1" w14:textId="77777777" w:rsidR="00D23001" w:rsidRPr="00954B46" w:rsidRDefault="00D23001" w:rsidP="00D23001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6391E38" w14:textId="09CB44F2" w:rsidR="005A1ABB" w:rsidRDefault="00D23001" w:rsidP="0023625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哦</w:t>
      </w:r>
      <w:r>
        <w:rPr>
          <w:rFonts w:ascii="等线" w:eastAsia="等线" w:hAnsi="等线" w:hint="eastAsia"/>
        </w:rPr>
        <w:t>？</w:t>
      </w:r>
      <w:r>
        <w:rPr>
          <w:rFonts w:ascii="等线" w:eastAsia="等线" w:hAnsi="等线"/>
        </w:rPr>
        <w:t>根据你的观察</w:t>
      </w:r>
      <w:r>
        <w:rPr>
          <w:rFonts w:ascii="等线" w:eastAsia="等线" w:hAnsi="等线" w:hint="eastAsia"/>
        </w:rPr>
        <w:t>，</w:t>
      </w:r>
      <w:del w:id="59" w:author="a" w:date="2021-02-07T11:00:00Z">
        <w:r w:rsidDel="002115A3">
          <w:rPr>
            <w:rFonts w:ascii="等线" w:eastAsia="等线" w:hAnsi="等线" w:hint="eastAsia"/>
          </w:rPr>
          <w:delText>吸烟的人</w:delText>
        </w:r>
      </w:del>
      <w:ins w:id="60" w:author="a" w:date="2021-02-07T11:00:00Z">
        <w:r w:rsidR="002115A3">
          <w:rPr>
            <w:rFonts w:ascii="等线" w:eastAsia="等线" w:hAnsi="等线" w:hint="eastAsia"/>
          </w:rPr>
          <w:t>人们</w:t>
        </w:r>
        <w:r w:rsidR="002115A3">
          <w:rPr>
            <w:rFonts w:ascii="等线" w:eastAsia="等线" w:hAnsi="等线"/>
          </w:rPr>
          <w:t>吸烟</w:t>
        </w:r>
      </w:ins>
      <w:r>
        <w:rPr>
          <w:rFonts w:ascii="等线" w:eastAsia="等线" w:hAnsi="等线"/>
        </w:rPr>
        <w:t>是怎样</w:t>
      </w:r>
      <w:del w:id="61" w:author="王 自飞" w:date="2021-02-05T22:25:00Z">
        <w:r w:rsidR="00122289" w:rsidDel="002E4310">
          <w:rPr>
            <w:rFonts w:ascii="等线" w:eastAsia="等线" w:hAnsi="等线" w:hint="eastAsia"/>
          </w:rPr>
          <w:delText>不经意间就抽上烟的呢</w:delText>
        </w:r>
      </w:del>
      <w:ins w:id="62" w:author="王 自飞" w:date="2021-02-05T22:25:00Z">
        <w:r w:rsidR="002E4310">
          <w:rPr>
            <w:rFonts w:ascii="等线" w:eastAsia="等线" w:hAnsi="等线" w:hint="eastAsia"/>
          </w:rPr>
          <w:t>这么“自然而然”的呢</w:t>
        </w:r>
      </w:ins>
      <w:r w:rsidR="00122289">
        <w:rPr>
          <w:rFonts w:ascii="等线" w:eastAsia="等线" w:hAnsi="等线" w:hint="eastAsia"/>
        </w:rPr>
        <w:t>？</w:t>
      </w:r>
    </w:p>
    <w:p w14:paraId="0047220F" w14:textId="77777777" w:rsidR="005E440B" w:rsidRPr="00C25F1C" w:rsidRDefault="005E440B" w:rsidP="005E440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0849320C" w14:textId="77777777" w:rsidR="005A1ABB" w:rsidRDefault="005A1ABB" w:rsidP="00954B46">
      <w:pPr>
        <w:ind w:firstLineChars="200" w:firstLine="420"/>
        <w:rPr>
          <w:rFonts w:ascii="等线" w:eastAsia="等线" w:hAnsi="等线"/>
        </w:rPr>
      </w:pPr>
    </w:p>
    <w:p w14:paraId="7B11B8D1" w14:textId="4F8DEA4F" w:rsidR="00122289" w:rsidRPr="00954B46" w:rsidRDefault="00122289" w:rsidP="00122289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05757">
        <w:rPr>
          <w:rFonts w:ascii="等线" w:eastAsia="等线" w:hAnsi="等线"/>
          <w:b/>
          <w:bCs/>
          <w:i/>
          <w:iCs/>
        </w:rPr>
        <w:t>8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71EC2E8C" w14:textId="7CD510F6" w:rsidR="00122289" w:rsidRPr="00954B46" w:rsidRDefault="00122289" w:rsidP="0012228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（头像）：艾丽莎</w:t>
      </w:r>
      <w:r w:rsidR="005E440B">
        <w:rPr>
          <w:rFonts w:ascii="等线" w:eastAsia="等线" w:hAnsi="等线" w:hint="eastAsia"/>
        </w:rPr>
        <w:t>（正常）</w:t>
      </w:r>
    </w:p>
    <w:p w14:paraId="0CC29E2F" w14:textId="77777777" w:rsidR="00122289" w:rsidRPr="00954B46" w:rsidRDefault="00122289" w:rsidP="0012228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3EC0AA5" w14:textId="77777777" w:rsidR="00236258" w:rsidRDefault="00122289" w:rsidP="00236258">
      <w:pPr>
        <w:ind w:firstLineChars="200" w:firstLine="420"/>
        <w:rPr>
          <w:rFonts w:ascii="等线" w:eastAsia="等线" w:hAnsi="等线"/>
        </w:rPr>
      </w:pPr>
      <w:r w:rsidRPr="00122289">
        <w:rPr>
          <w:rFonts w:ascii="等线" w:eastAsia="等线" w:hAnsi="等线" w:hint="eastAsia"/>
        </w:rPr>
        <w:t>比如两</w:t>
      </w:r>
      <w:r w:rsidR="00A1358B">
        <w:rPr>
          <w:rFonts w:ascii="等线" w:eastAsia="等线" w:hAnsi="等线" w:hint="eastAsia"/>
        </w:rPr>
        <w:t>个</w:t>
      </w:r>
      <w:r w:rsidRPr="00122289">
        <w:rPr>
          <w:rFonts w:ascii="等线" w:eastAsia="等线" w:hAnsi="等线" w:hint="eastAsia"/>
        </w:rPr>
        <w:t>人见面</w:t>
      </w:r>
    </w:p>
    <w:p w14:paraId="05383404" w14:textId="7B769C41" w:rsidR="002E4310" w:rsidRDefault="00122289" w:rsidP="00236258">
      <w:pPr>
        <w:ind w:firstLineChars="200" w:firstLine="420"/>
        <w:rPr>
          <w:ins w:id="63" w:author="王 自飞" w:date="2021-02-05T22:25:00Z"/>
          <w:rFonts w:ascii="等线" w:eastAsia="等线" w:hAnsi="等线"/>
        </w:rPr>
      </w:pPr>
      <w:r w:rsidRPr="00122289">
        <w:rPr>
          <w:rFonts w:ascii="等线" w:eastAsia="等线" w:hAnsi="等线" w:hint="eastAsia"/>
        </w:rPr>
        <w:t>如果其中一人抽着烟</w:t>
      </w:r>
      <w:del w:id="64" w:author="a" w:date="2021-02-07T11:00:00Z">
        <w:r w:rsidR="00236258" w:rsidDel="002115A3">
          <w:rPr>
            <w:rFonts w:ascii="等线" w:eastAsia="等线" w:hAnsi="等线" w:hint="eastAsia"/>
          </w:rPr>
          <w:delText>，</w:delText>
        </w:r>
      </w:del>
      <w:ins w:id="65" w:author="a" w:date="2021-02-07T11:00:00Z">
        <w:r w:rsidR="002115A3">
          <w:rPr>
            <w:rFonts w:ascii="等线" w:eastAsia="等线" w:hAnsi="等线" w:hint="eastAsia"/>
          </w:rPr>
          <w:t>，</w:t>
        </w:r>
      </w:ins>
    </w:p>
    <w:p w14:paraId="313D81BC" w14:textId="20506AC1" w:rsidR="00236258" w:rsidRDefault="00122289" w:rsidP="00236258">
      <w:pPr>
        <w:ind w:firstLineChars="200" w:firstLine="420"/>
        <w:rPr>
          <w:rFonts w:ascii="等线" w:eastAsia="等线" w:hAnsi="等线"/>
        </w:rPr>
      </w:pPr>
      <w:r w:rsidRPr="00122289">
        <w:rPr>
          <w:rFonts w:ascii="等线" w:eastAsia="等线" w:hAnsi="等线" w:hint="eastAsia"/>
        </w:rPr>
        <w:t>就会随手给另一个人</w:t>
      </w:r>
      <w:r w:rsidR="000949A7">
        <w:rPr>
          <w:rFonts w:ascii="等线" w:eastAsia="等线" w:hAnsi="等线" w:hint="eastAsia"/>
        </w:rPr>
        <w:t>递上</w:t>
      </w:r>
      <w:ins w:id="66" w:author="a" w:date="2021-02-07T11:00:00Z">
        <w:r w:rsidR="002115A3">
          <w:rPr>
            <w:rFonts w:ascii="等线" w:eastAsia="等线" w:hAnsi="等线" w:hint="eastAsia"/>
          </w:rPr>
          <w:t>，</w:t>
        </w:r>
      </w:ins>
    </w:p>
    <w:p w14:paraId="0FA6A7B6" w14:textId="30B85B84" w:rsidR="00122289" w:rsidRDefault="00122289" w:rsidP="00236258">
      <w:pPr>
        <w:ind w:firstLineChars="200" w:firstLine="420"/>
        <w:rPr>
          <w:rFonts w:ascii="等线" w:eastAsia="等线" w:hAnsi="等线"/>
        </w:rPr>
      </w:pPr>
      <w:r w:rsidRPr="00122289">
        <w:rPr>
          <w:rFonts w:ascii="等线" w:eastAsia="等线" w:hAnsi="等线" w:hint="eastAsia"/>
        </w:rPr>
        <w:t>另一个人就会</w:t>
      </w:r>
      <w:r w:rsidR="00CB671B">
        <w:rPr>
          <w:rFonts w:ascii="等线" w:eastAsia="等线" w:hAnsi="等线" w:hint="eastAsia"/>
        </w:rPr>
        <w:t>下意识地接过抽上</w:t>
      </w:r>
      <w:del w:id="67" w:author="王 自飞" w:date="2021-02-05T22:25:00Z">
        <w:r w:rsidR="000949A7" w:rsidDel="002E4310">
          <w:rPr>
            <w:rFonts w:ascii="等线" w:eastAsia="等线" w:hAnsi="等线" w:hint="eastAsia"/>
          </w:rPr>
          <w:delText>烟</w:delText>
        </w:r>
      </w:del>
      <w:r w:rsidR="00CB671B">
        <w:rPr>
          <w:rFonts w:ascii="等线" w:eastAsia="等线" w:hAnsi="等线" w:hint="eastAsia"/>
        </w:rPr>
        <w:t>了。</w:t>
      </w:r>
    </w:p>
    <w:p w14:paraId="43F25A7D" w14:textId="77777777" w:rsidR="005E440B" w:rsidRPr="00C25F1C" w:rsidRDefault="005E440B" w:rsidP="005E440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077C9C0E" w14:textId="77777777" w:rsidR="00122289" w:rsidRPr="00A1358B" w:rsidRDefault="00122289" w:rsidP="00954B46">
      <w:pPr>
        <w:ind w:firstLineChars="200" w:firstLine="420"/>
        <w:rPr>
          <w:rFonts w:ascii="等线" w:eastAsia="等线" w:hAnsi="等线"/>
        </w:rPr>
      </w:pPr>
    </w:p>
    <w:p w14:paraId="527B7BA2" w14:textId="6F038E54" w:rsidR="00B01A6E" w:rsidRPr="00954B46" w:rsidRDefault="00B01A6E" w:rsidP="00B01A6E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05757">
        <w:rPr>
          <w:rFonts w:ascii="等线" w:eastAsia="等线" w:hAnsi="等线"/>
          <w:b/>
          <w:bCs/>
          <w:i/>
          <w:iCs/>
        </w:rPr>
        <w:t>9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6642D8AE" w14:textId="77777777" w:rsidR="00B01A6E" w:rsidRPr="00954B46" w:rsidRDefault="00B01A6E" w:rsidP="00B01A6E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星际委员会</w:t>
      </w:r>
    </w:p>
    <w:p w14:paraId="2D7F7B74" w14:textId="77777777" w:rsidR="00B01A6E" w:rsidRPr="00954B46" w:rsidRDefault="00B01A6E" w:rsidP="00B01A6E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51273A7" w14:textId="0BF498E8" w:rsidR="002E4310" w:rsidRDefault="002E4310" w:rsidP="00236258">
      <w:pPr>
        <w:ind w:firstLineChars="200" w:firstLine="420"/>
        <w:rPr>
          <w:ins w:id="68" w:author="王 自飞" w:date="2021-02-05T22:27:00Z"/>
          <w:rFonts w:ascii="等线" w:eastAsia="等线" w:hAnsi="等线"/>
        </w:rPr>
      </w:pPr>
      <w:ins w:id="69" w:author="王 自飞" w:date="2021-02-05T22:27:00Z">
        <w:r>
          <w:rPr>
            <w:rFonts w:ascii="等线" w:eastAsia="等线" w:hAnsi="等线" w:hint="eastAsia"/>
          </w:rPr>
          <w:t>其实，人们的很多行为都是无意识的</w:t>
        </w:r>
      </w:ins>
    </w:p>
    <w:p w14:paraId="419AB633" w14:textId="481C2D94" w:rsidR="002E4310" w:rsidRDefault="002E4310" w:rsidP="00236258">
      <w:pPr>
        <w:ind w:firstLineChars="200" w:firstLine="420"/>
        <w:rPr>
          <w:ins w:id="70" w:author="王 自飞" w:date="2021-02-05T22:27:00Z"/>
          <w:rFonts w:ascii="等线" w:eastAsia="等线" w:hAnsi="等线"/>
        </w:rPr>
      </w:pPr>
      <w:ins w:id="71" w:author="王 自飞" w:date="2021-02-05T22:27:00Z">
        <w:r>
          <w:rPr>
            <w:rFonts w:ascii="等线" w:eastAsia="等线" w:hAnsi="等线" w:hint="eastAsia"/>
          </w:rPr>
          <w:t>比如，困了就</w:t>
        </w:r>
      </w:ins>
      <w:ins w:id="72" w:author="a" w:date="2021-02-07T11:00:00Z">
        <w:r w:rsidR="002115A3">
          <w:rPr>
            <w:rFonts w:ascii="等线" w:eastAsia="等线" w:hAnsi="等线"/>
          </w:rPr>
          <w:t>想</w:t>
        </w:r>
      </w:ins>
      <w:ins w:id="73" w:author="王 自飞" w:date="2021-02-05T22:27:00Z">
        <w:del w:id="74" w:author="a" w:date="2021-02-07T11:00:00Z">
          <w:r w:rsidDel="002115A3">
            <w:rPr>
              <w:rFonts w:ascii="等线" w:eastAsia="等线" w:hAnsi="等线" w:hint="eastAsia"/>
            </w:rPr>
            <w:delText>像</w:delText>
          </w:r>
        </w:del>
        <w:r>
          <w:rPr>
            <w:rFonts w:ascii="等线" w:eastAsia="等线" w:hAnsi="等线" w:hint="eastAsia"/>
          </w:rPr>
          <w:t>找个舒服的地方睡觉</w:t>
        </w:r>
      </w:ins>
    </w:p>
    <w:p w14:paraId="295397F6" w14:textId="0C1EFC12" w:rsidR="00D471AB" w:rsidRDefault="00D471AB" w:rsidP="00236258">
      <w:pPr>
        <w:ind w:firstLineChars="200" w:firstLine="420"/>
        <w:rPr>
          <w:ins w:id="75" w:author="王 自飞" w:date="2021-02-05T22:29:00Z"/>
          <w:rFonts w:ascii="等线" w:eastAsia="等线" w:hAnsi="等线"/>
        </w:rPr>
      </w:pPr>
      <w:ins w:id="76" w:author="王 自飞" w:date="2021-02-05T22:28:00Z">
        <w:r>
          <w:rPr>
            <w:rFonts w:ascii="等线" w:eastAsia="等线" w:hAnsi="等线" w:hint="eastAsia"/>
          </w:rPr>
          <w:lastRenderedPageBreak/>
          <w:t>只</w:t>
        </w:r>
      </w:ins>
      <w:ins w:id="77" w:author="王 自飞" w:date="2021-02-05T22:29:00Z">
        <w:r>
          <w:rPr>
            <w:rFonts w:ascii="等线" w:eastAsia="等线" w:hAnsi="等线" w:hint="eastAsia"/>
          </w:rPr>
          <w:t>需</w:t>
        </w:r>
      </w:ins>
      <w:ins w:id="78" w:author="王 自飞" w:date="2021-02-05T22:28:00Z">
        <w:r>
          <w:rPr>
            <w:rFonts w:ascii="等线" w:eastAsia="等线" w:hAnsi="等线" w:hint="eastAsia"/>
          </w:rPr>
          <w:t>要有特定的诱因</w:t>
        </w:r>
      </w:ins>
      <w:ins w:id="79" w:author="a" w:date="2021-02-07T11:00:00Z">
        <w:r w:rsidR="002115A3">
          <w:rPr>
            <w:rFonts w:ascii="等线" w:eastAsia="等线" w:hAnsi="等线" w:hint="eastAsia"/>
          </w:rPr>
          <w:t>，</w:t>
        </w:r>
      </w:ins>
    </w:p>
    <w:p w14:paraId="3D48C3E1" w14:textId="3AAA10CF" w:rsidR="002E4310" w:rsidRDefault="00D471AB" w:rsidP="00236258">
      <w:pPr>
        <w:ind w:firstLineChars="200" w:firstLine="420"/>
        <w:rPr>
          <w:ins w:id="80" w:author="王 自飞" w:date="2021-02-05T22:28:00Z"/>
          <w:rFonts w:ascii="等线" w:eastAsia="等线" w:hAnsi="等线"/>
        </w:rPr>
      </w:pPr>
      <w:ins w:id="81" w:author="王 自飞" w:date="2021-02-05T22:28:00Z">
        <w:r>
          <w:rPr>
            <w:rFonts w:ascii="等线" w:eastAsia="等线" w:hAnsi="等线" w:hint="eastAsia"/>
          </w:rPr>
          <w:t>就会很容易触发这些“无意识行为”</w:t>
        </w:r>
      </w:ins>
      <w:ins w:id="82" w:author="王 自飞" w:date="2021-02-05T22:29:00Z">
        <w:r>
          <w:rPr>
            <w:rFonts w:ascii="等线" w:eastAsia="等线" w:hAnsi="等线" w:hint="eastAsia"/>
          </w:rPr>
          <w:t>。</w:t>
        </w:r>
      </w:ins>
    </w:p>
    <w:p w14:paraId="32D8D4E0" w14:textId="09AABB69" w:rsidR="00D471AB" w:rsidRPr="002E4310" w:rsidRDefault="00D471AB" w:rsidP="00236258">
      <w:pPr>
        <w:ind w:firstLineChars="200" w:firstLine="420"/>
        <w:rPr>
          <w:ins w:id="83" w:author="王 自飞" w:date="2021-02-05T22:27:00Z"/>
          <w:rFonts w:ascii="等线" w:eastAsia="等线" w:hAnsi="等线"/>
        </w:rPr>
      </w:pPr>
      <w:ins w:id="84" w:author="王 自飞" w:date="2021-02-05T22:28:00Z">
        <w:r>
          <w:rPr>
            <w:rFonts w:ascii="等线" w:eastAsia="等线" w:hAnsi="等线" w:hint="eastAsia"/>
          </w:rPr>
          <w:t>同理，人们吸烟也</w:t>
        </w:r>
      </w:ins>
      <w:ins w:id="85" w:author="王 自飞" w:date="2021-02-05T22:29:00Z">
        <w:r>
          <w:rPr>
            <w:rFonts w:ascii="等线" w:eastAsia="等线" w:hAnsi="等线" w:hint="eastAsia"/>
          </w:rPr>
          <w:t>是有</w:t>
        </w:r>
      </w:ins>
      <w:ins w:id="86" w:author="王 自飞" w:date="2021-02-05T22:28:00Z">
        <w:r>
          <w:rPr>
            <w:rFonts w:ascii="等线" w:eastAsia="等线" w:hAnsi="等线" w:hint="eastAsia"/>
          </w:rPr>
          <w:t>诱因</w:t>
        </w:r>
      </w:ins>
      <w:ins w:id="87" w:author="王 自飞" w:date="2021-02-05T22:29:00Z">
        <w:r>
          <w:rPr>
            <w:rFonts w:ascii="等线" w:eastAsia="等线" w:hAnsi="等线" w:hint="eastAsia"/>
          </w:rPr>
          <w:t>的</w:t>
        </w:r>
      </w:ins>
      <w:ins w:id="88" w:author="王 自飞" w:date="2021-02-05T22:28:00Z">
        <w:r>
          <w:rPr>
            <w:rFonts w:ascii="等线" w:eastAsia="等线" w:hAnsi="等线" w:hint="eastAsia"/>
          </w:rPr>
          <w:t>。</w:t>
        </w:r>
      </w:ins>
    </w:p>
    <w:p w14:paraId="0C08ADE2" w14:textId="04B9C049" w:rsidR="000949A7" w:rsidDel="002E4310" w:rsidRDefault="005A1ABB" w:rsidP="00236258">
      <w:pPr>
        <w:ind w:firstLineChars="200" w:firstLine="420"/>
        <w:rPr>
          <w:del w:id="89" w:author="王 自飞" w:date="2021-02-05T22:27:00Z"/>
          <w:rFonts w:ascii="等线" w:eastAsia="等线" w:hAnsi="等线"/>
        </w:rPr>
      </w:pPr>
      <w:del w:id="90" w:author="王 自飞" w:date="2021-02-05T22:26:00Z">
        <w:r w:rsidRPr="005A1ABB" w:rsidDel="002E4310">
          <w:rPr>
            <w:rFonts w:ascii="等线" w:eastAsia="等线" w:hAnsi="等线" w:hint="eastAsia"/>
          </w:rPr>
          <w:delText>日常活动的</w:delText>
        </w:r>
      </w:del>
      <w:del w:id="91" w:author="王 自飞" w:date="2021-02-05T22:27:00Z">
        <w:r w:rsidRPr="005A1ABB" w:rsidDel="002E4310">
          <w:rPr>
            <w:rFonts w:ascii="等线" w:eastAsia="等线" w:hAnsi="等线" w:hint="eastAsia"/>
          </w:rPr>
          <w:delText>很多行为都是无意识的</w:delText>
        </w:r>
      </w:del>
      <w:del w:id="92" w:author="王 自飞" w:date="2021-02-05T22:26:00Z">
        <w:r w:rsidR="00236258" w:rsidDel="002E4310">
          <w:rPr>
            <w:rFonts w:ascii="等线" w:eastAsia="等线" w:hAnsi="等线" w:hint="eastAsia"/>
          </w:rPr>
          <w:delText>，</w:delText>
        </w:r>
      </w:del>
    </w:p>
    <w:p w14:paraId="0E662A64" w14:textId="466B2052" w:rsidR="005A1ABB" w:rsidRPr="005A1ABB" w:rsidDel="002E4310" w:rsidRDefault="00B01A6E" w:rsidP="00236258">
      <w:pPr>
        <w:ind w:firstLineChars="200" w:firstLine="420"/>
        <w:rPr>
          <w:del w:id="93" w:author="王 自飞" w:date="2021-02-05T22:27:00Z"/>
          <w:rFonts w:ascii="等线" w:eastAsia="等线" w:hAnsi="等线"/>
        </w:rPr>
      </w:pPr>
      <w:del w:id="94" w:author="王 自飞" w:date="2021-02-05T22:27:00Z">
        <w:r w:rsidRPr="005A1ABB" w:rsidDel="002E4310">
          <w:rPr>
            <w:rFonts w:ascii="等线" w:eastAsia="等线" w:hAnsi="等线" w:hint="eastAsia"/>
          </w:rPr>
          <w:delText>比如困</w:delText>
        </w:r>
        <w:r w:rsidR="005A1ABB" w:rsidRPr="005A1ABB" w:rsidDel="002E4310">
          <w:rPr>
            <w:rFonts w:ascii="等线" w:eastAsia="等线" w:hAnsi="等线" w:hint="eastAsia"/>
          </w:rPr>
          <w:delText>倦时</w:delText>
        </w:r>
        <w:r w:rsidDel="002E4310">
          <w:rPr>
            <w:rFonts w:ascii="等线" w:eastAsia="等线" w:hAnsi="等线" w:hint="eastAsia"/>
          </w:rPr>
          <w:delText>就会想找个舒适的空间睡觉</w:delText>
        </w:r>
        <w:r w:rsidR="005A1ABB" w:rsidRPr="005A1ABB" w:rsidDel="002E4310">
          <w:rPr>
            <w:rFonts w:ascii="等线" w:eastAsia="等线" w:hAnsi="等线" w:hint="eastAsia"/>
          </w:rPr>
          <w:delText>。</w:delText>
        </w:r>
      </w:del>
    </w:p>
    <w:p w14:paraId="51D4A4AB" w14:textId="718D8E21" w:rsidR="000949A7" w:rsidDel="002E4310" w:rsidRDefault="005A1ABB" w:rsidP="00236258">
      <w:pPr>
        <w:ind w:firstLineChars="200" w:firstLine="420"/>
        <w:rPr>
          <w:del w:id="95" w:author="王 自飞" w:date="2021-02-05T22:27:00Z"/>
          <w:rFonts w:ascii="等线" w:eastAsia="等线" w:hAnsi="等线"/>
        </w:rPr>
      </w:pPr>
      <w:del w:id="96" w:author="王 自飞" w:date="2021-02-05T22:27:00Z">
        <w:r w:rsidRPr="005A1ABB" w:rsidDel="002E4310">
          <w:rPr>
            <w:rFonts w:ascii="等线" w:eastAsia="等线" w:hAnsi="等线" w:hint="eastAsia"/>
          </w:rPr>
          <w:delText>一些特定的诱因触发了这些无意识行为，</w:delText>
        </w:r>
      </w:del>
    </w:p>
    <w:p w14:paraId="24F994A5" w14:textId="3FD26000" w:rsidR="00975280" w:rsidDel="002E4310" w:rsidRDefault="00B01A6E" w:rsidP="00236258">
      <w:pPr>
        <w:ind w:firstLineChars="200" w:firstLine="420"/>
        <w:rPr>
          <w:del w:id="97" w:author="王 自飞" w:date="2021-02-05T22:27:00Z"/>
          <w:rFonts w:ascii="等线" w:eastAsia="等线" w:hAnsi="等线"/>
        </w:rPr>
      </w:pPr>
      <w:del w:id="98" w:author="王 自飞" w:date="2021-02-05T22:27:00Z">
        <w:r w:rsidDel="002E4310">
          <w:rPr>
            <w:rFonts w:ascii="等线" w:eastAsia="等线" w:hAnsi="等线" w:hint="eastAsia"/>
          </w:rPr>
          <w:delText>人们</w:delText>
        </w:r>
        <w:r w:rsidR="005A1ABB" w:rsidRPr="005A1ABB" w:rsidDel="002E4310">
          <w:rPr>
            <w:rFonts w:ascii="等线" w:eastAsia="等线" w:hAnsi="等线" w:hint="eastAsia"/>
          </w:rPr>
          <w:delText>的吸烟行为也有自己的诱因。</w:delText>
        </w:r>
      </w:del>
    </w:p>
    <w:p w14:paraId="14F8B49E" w14:textId="77777777" w:rsidR="005E440B" w:rsidRPr="00C25F1C" w:rsidRDefault="005E440B" w:rsidP="005E440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15C83312" w14:textId="77777777" w:rsidR="00975280" w:rsidRPr="00B01A6E" w:rsidRDefault="00975280" w:rsidP="00954B46">
      <w:pPr>
        <w:ind w:firstLineChars="200" w:firstLine="420"/>
        <w:rPr>
          <w:rFonts w:ascii="等线" w:eastAsia="等线" w:hAnsi="等线"/>
        </w:rPr>
      </w:pPr>
    </w:p>
    <w:p w14:paraId="3C5BF033" w14:textId="79E59158" w:rsidR="00B01A6E" w:rsidRPr="00954B46" w:rsidRDefault="00B01A6E" w:rsidP="00B01A6E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1</w:t>
      </w:r>
      <w:r w:rsidR="00A05757">
        <w:rPr>
          <w:rFonts w:ascii="等线" w:eastAsia="等线" w:hAnsi="等线"/>
          <w:b/>
          <w:bCs/>
          <w:i/>
          <w:iCs/>
        </w:rPr>
        <w:t>0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2E1AAEA1" w14:textId="77777777" w:rsidR="00B01A6E" w:rsidRPr="00954B46" w:rsidRDefault="00B01A6E" w:rsidP="00B01A6E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50AA2D68" w14:textId="77777777" w:rsidR="00B01A6E" w:rsidRPr="00954B46" w:rsidRDefault="00B01A6E" w:rsidP="00B01A6E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B9CBD3C" w14:textId="77777777" w:rsidR="00975280" w:rsidRDefault="00CB671B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啊</w:t>
      </w:r>
      <w:r>
        <w:rPr>
          <w:rFonts w:ascii="等线" w:eastAsia="等线" w:hAnsi="等线" w:hint="eastAsia"/>
        </w:rPr>
        <w:t>，听起来，</w:t>
      </w:r>
      <w:r>
        <w:rPr>
          <w:rFonts w:ascii="等线" w:eastAsia="等线" w:hAnsi="等线"/>
        </w:rPr>
        <w:t>这是个新的知识领域</w:t>
      </w:r>
      <w:r>
        <w:rPr>
          <w:rFonts w:ascii="等线" w:eastAsia="等线" w:hAnsi="等线" w:hint="eastAsia"/>
        </w:rPr>
        <w:t>！</w:t>
      </w:r>
    </w:p>
    <w:p w14:paraId="37146118" w14:textId="77777777" w:rsidR="00CB671B" w:rsidRDefault="00CB671B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能否</w:t>
      </w:r>
      <w:r>
        <w:rPr>
          <w:rFonts w:ascii="等线" w:eastAsia="等线" w:hAnsi="等线"/>
        </w:rPr>
        <w:t>给我普及一下</w:t>
      </w:r>
      <w:r w:rsidR="00EE4CF6">
        <w:rPr>
          <w:rFonts w:ascii="等线" w:eastAsia="等线" w:hAnsi="等线" w:hint="eastAsia"/>
        </w:rPr>
        <w:t>关于</w:t>
      </w:r>
      <w:r w:rsidR="00EE4CF6">
        <w:rPr>
          <w:rFonts w:ascii="等线" w:eastAsia="等线" w:hAnsi="等线"/>
        </w:rPr>
        <w:t>诱因的知识呢</w:t>
      </w:r>
      <w:r>
        <w:rPr>
          <w:rFonts w:ascii="等线" w:eastAsia="等线" w:hAnsi="等线" w:hint="eastAsia"/>
        </w:rPr>
        <w:t>？</w:t>
      </w:r>
    </w:p>
    <w:p w14:paraId="2435BFA2" w14:textId="77777777" w:rsidR="005E440B" w:rsidRPr="00C25F1C" w:rsidRDefault="005E440B" w:rsidP="005E440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23DD9556" w14:textId="77777777" w:rsidR="00CB671B" w:rsidRDefault="00CB671B" w:rsidP="00954B46">
      <w:pPr>
        <w:ind w:firstLineChars="200" w:firstLine="420"/>
        <w:rPr>
          <w:rFonts w:ascii="等线" w:eastAsia="等线" w:hAnsi="等线"/>
        </w:rPr>
      </w:pPr>
    </w:p>
    <w:p w14:paraId="06B6BFE4" w14:textId="383924C4" w:rsidR="00CB671B" w:rsidRPr="00954B46" w:rsidRDefault="00CB671B" w:rsidP="00CB671B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1</w:t>
      </w:r>
      <w:r w:rsidR="00A05757">
        <w:rPr>
          <w:rFonts w:ascii="等线" w:eastAsia="等线" w:hAnsi="等线"/>
          <w:b/>
          <w:bCs/>
          <w:i/>
          <w:iCs/>
        </w:rPr>
        <w:t>1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2BEC316C" w14:textId="77777777" w:rsidR="00CB671B" w:rsidRPr="00954B46" w:rsidRDefault="00CB671B" w:rsidP="00CB671B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星际委员会</w:t>
      </w:r>
    </w:p>
    <w:p w14:paraId="1F30BA6D" w14:textId="77777777" w:rsidR="00CB671B" w:rsidRDefault="00CB671B" w:rsidP="00CB671B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D713522" w14:textId="77777777" w:rsidR="00D471AB" w:rsidRDefault="00EE4CF6" w:rsidP="00236258">
      <w:pPr>
        <w:ind w:firstLine="420"/>
        <w:rPr>
          <w:ins w:id="99" w:author="王 自飞" w:date="2021-02-05T22:30:00Z"/>
          <w:rFonts w:ascii="等线" w:eastAsia="等线" w:hAnsi="等线"/>
        </w:rPr>
      </w:pPr>
      <w:r>
        <w:rPr>
          <w:rFonts w:ascii="等线" w:eastAsia="等线" w:hAnsi="等线"/>
        </w:rPr>
        <w:t>诱因其实都是一些无意识的日常行为</w:t>
      </w:r>
      <w:del w:id="100" w:author="王 自飞" w:date="2021-02-05T22:30:00Z">
        <w:r w:rsidDel="00D471AB">
          <w:rPr>
            <w:rFonts w:ascii="等线" w:eastAsia="等线" w:hAnsi="等线" w:hint="eastAsia"/>
          </w:rPr>
          <w:delText>，</w:delText>
        </w:r>
      </w:del>
    </w:p>
    <w:p w14:paraId="04E70724" w14:textId="3E1D19BD" w:rsidR="00EE4CF6" w:rsidRPr="00954B46" w:rsidRDefault="00EE4CF6" w:rsidP="0023625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只不过</w:t>
      </w:r>
      <w:r>
        <w:rPr>
          <w:rFonts w:ascii="等线" w:eastAsia="等线" w:hAnsi="等线" w:hint="eastAsia"/>
        </w:rPr>
        <w:t>平时</w:t>
      </w:r>
      <w:r>
        <w:rPr>
          <w:rFonts w:ascii="等线" w:eastAsia="等线" w:hAnsi="等线"/>
        </w:rPr>
        <w:t>并没有在意</w:t>
      </w:r>
      <w:r>
        <w:rPr>
          <w:rFonts w:ascii="等线" w:eastAsia="等线" w:hAnsi="等线" w:hint="eastAsia"/>
        </w:rPr>
        <w:t>。</w:t>
      </w:r>
    </w:p>
    <w:p w14:paraId="4814AFDA" w14:textId="21E42CB9" w:rsidR="00D471AB" w:rsidRDefault="00CB671B" w:rsidP="00236258">
      <w:pPr>
        <w:ind w:firstLineChars="200" w:firstLine="420"/>
        <w:rPr>
          <w:ins w:id="101" w:author="王 自飞" w:date="2021-02-05T22:30:00Z"/>
          <w:rFonts w:ascii="等线" w:eastAsia="等线" w:hAnsi="等线"/>
        </w:rPr>
      </w:pPr>
      <w:del w:id="102" w:author="a" w:date="2021-02-07T11:01:00Z">
        <w:r w:rsidDel="002115A3">
          <w:rPr>
            <w:rFonts w:ascii="等线" w:eastAsia="等线" w:hAnsi="等线" w:hint="eastAsia"/>
          </w:rPr>
          <w:delText>我们</w:delText>
        </w:r>
        <w:r w:rsidRPr="00CB671B" w:rsidDel="002115A3">
          <w:rPr>
            <w:rFonts w:ascii="等线" w:eastAsia="等线" w:hAnsi="等线" w:hint="eastAsia"/>
          </w:rPr>
          <w:delText>为您</w:delText>
        </w:r>
      </w:del>
      <w:ins w:id="103" w:author="王 自飞" w:date="2021-02-05T22:30:00Z">
        <w:r w:rsidR="00D471AB">
          <w:rPr>
            <w:rFonts w:ascii="等线" w:eastAsia="等线" w:hAnsi="等线" w:hint="eastAsia"/>
          </w:rPr>
          <w:t>在下面</w:t>
        </w:r>
      </w:ins>
      <w:r w:rsidRPr="00CB671B">
        <w:rPr>
          <w:rFonts w:ascii="等线" w:eastAsia="等线" w:hAnsi="等线" w:hint="eastAsia"/>
        </w:rPr>
        <w:t>列举了许多吸烟诱因</w:t>
      </w:r>
    </w:p>
    <w:p w14:paraId="435E4A0D" w14:textId="7E4CF6FA" w:rsidR="00CB671B" w:rsidRDefault="00A20C4E" w:rsidP="00236258">
      <w:pPr>
        <w:ind w:firstLineChars="200" w:firstLine="420"/>
        <w:rPr>
          <w:rFonts w:ascii="等线" w:eastAsia="等线" w:hAnsi="等线"/>
        </w:rPr>
      </w:pPr>
      <w:del w:id="104" w:author="王 自飞" w:date="2021-02-05T22:30:00Z">
        <w:r w:rsidDel="00D471AB">
          <w:rPr>
            <w:rFonts w:ascii="等线" w:eastAsia="等线" w:hAnsi="等线" w:hint="eastAsia"/>
          </w:rPr>
          <w:delText>，</w:delText>
        </w:r>
      </w:del>
      <w:ins w:id="105" w:author="王 自飞" w:date="2021-02-05T22:31:00Z">
        <w:r w:rsidR="00D471AB">
          <w:rPr>
            <w:rFonts w:ascii="等线" w:eastAsia="等线" w:hAnsi="等线" w:hint="eastAsia"/>
          </w:rPr>
          <w:t>试着从中</w:t>
        </w:r>
      </w:ins>
      <w:r w:rsidR="00CB671B" w:rsidRPr="00CB671B">
        <w:rPr>
          <w:rFonts w:ascii="等线" w:eastAsia="等线" w:hAnsi="等线" w:hint="eastAsia"/>
        </w:rPr>
        <w:t>选</w:t>
      </w:r>
      <w:del w:id="106" w:author="王 自飞" w:date="2021-02-05T22:31:00Z">
        <w:r w:rsidR="00CB671B" w:rsidRPr="00CB671B" w:rsidDel="00D471AB">
          <w:rPr>
            <w:rFonts w:ascii="等线" w:eastAsia="等线" w:hAnsi="等线" w:hint="eastAsia"/>
          </w:rPr>
          <w:delText>择</w:delText>
        </w:r>
      </w:del>
      <w:r w:rsidR="00EE4CF6">
        <w:rPr>
          <w:rFonts w:ascii="等线" w:eastAsia="等线" w:hAnsi="等线" w:hint="eastAsia"/>
        </w:rPr>
        <w:t>出</w:t>
      </w:r>
      <w:del w:id="107" w:author="王 自飞" w:date="2021-02-05T22:31:00Z">
        <w:r w:rsidR="00CB671B" w:rsidRPr="00CB671B" w:rsidDel="00D471AB">
          <w:rPr>
            <w:rFonts w:ascii="等线" w:eastAsia="等线" w:hAnsi="等线" w:hint="eastAsia"/>
          </w:rPr>
          <w:delText>所有</w:delText>
        </w:r>
      </w:del>
      <w:del w:id="108" w:author="王 自飞" w:date="2021-02-05T22:32:00Z">
        <w:r w:rsidR="00D471AB" w:rsidRPr="00CB671B" w:rsidDel="00D471AB">
          <w:rPr>
            <w:rFonts w:ascii="等线" w:eastAsia="等线" w:hAnsi="等线" w:hint="eastAsia"/>
          </w:rPr>
          <w:delText>符合</w:delText>
        </w:r>
      </w:del>
      <w:del w:id="109" w:author="王 自飞" w:date="2021-02-05T22:31:00Z">
        <w:r w:rsidR="00D471AB" w:rsidRPr="00CB671B" w:rsidDel="00D471AB">
          <w:rPr>
            <w:rFonts w:ascii="等线" w:eastAsia="等线" w:hAnsi="等线" w:hint="eastAsia"/>
          </w:rPr>
          <w:delText>您</w:delText>
        </w:r>
      </w:del>
      <w:del w:id="110" w:author="王 自飞" w:date="2021-02-05T22:32:00Z">
        <w:r w:rsidR="00D471AB" w:rsidRPr="00CB671B" w:rsidDel="00D471AB">
          <w:rPr>
            <w:rFonts w:ascii="等线" w:eastAsia="等线" w:hAnsi="等线" w:hint="eastAsia"/>
          </w:rPr>
          <w:delText>情况</w:delText>
        </w:r>
      </w:del>
      <w:ins w:id="111" w:author="王 自飞" w:date="2021-02-05T22:32:00Z">
        <w:r w:rsidR="00D471AB">
          <w:rPr>
            <w:rFonts w:ascii="等线" w:eastAsia="等线" w:hAnsi="等线" w:hint="eastAsia"/>
          </w:rPr>
          <w:t>跟你相符</w:t>
        </w:r>
      </w:ins>
      <w:r w:rsidR="00CB671B" w:rsidRPr="00CB671B">
        <w:rPr>
          <w:rFonts w:ascii="等线" w:eastAsia="等线" w:hAnsi="等线" w:hint="eastAsia"/>
        </w:rPr>
        <w:t>的诱因</w:t>
      </w:r>
      <w:r w:rsidR="00CB671B">
        <w:rPr>
          <w:rFonts w:ascii="等线" w:eastAsia="等线" w:hAnsi="等线" w:hint="eastAsia"/>
        </w:rPr>
        <w:t>吧！</w:t>
      </w:r>
    </w:p>
    <w:p w14:paraId="3D05601A" w14:textId="7F6B6423" w:rsidR="005E440B" w:rsidRPr="00C25F1C" w:rsidRDefault="005E440B" w:rsidP="005E440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</w:t>
      </w:r>
      <w:r>
        <w:rPr>
          <w:rFonts w:ascii="等线" w:eastAsia="等线" w:hAnsi="等线"/>
        </w:rPr>
        <w:t>开始</w:t>
      </w:r>
      <w:r>
        <w:rPr>
          <w:rFonts w:ascii="等线" w:eastAsia="等线" w:hAnsi="等线" w:hint="eastAsia"/>
        </w:rPr>
        <w:t>】</w:t>
      </w:r>
    </w:p>
    <w:p w14:paraId="134BA81F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587D671B" w14:textId="1ADBC2BB" w:rsidR="00975280" w:rsidRDefault="00812BCE" w:rsidP="00812BCE">
      <w:pPr>
        <w:rPr>
          <w:rFonts w:ascii="等线" w:eastAsia="等线" w:hAnsi="等线"/>
        </w:rPr>
      </w:pPr>
      <w:r w:rsidRPr="0038673F">
        <w:rPr>
          <w:rFonts w:ascii="等线" w:eastAsia="等线" w:hAnsi="等线" w:hint="eastAsia"/>
          <w:b/>
          <w:i/>
        </w:rPr>
        <w:t>训练挑战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</w:t>
      </w:r>
      <w:r w:rsidR="00AB5B2F">
        <w:rPr>
          <w:rFonts w:ascii="等线" w:eastAsia="等线" w:hAnsi="等线"/>
          <w:b/>
          <w:i/>
        </w:rPr>
        <w:t>2</w:t>
      </w:r>
      <w:r>
        <w:rPr>
          <w:rFonts w:ascii="等线" w:eastAsia="等线" w:hAnsi="等线"/>
          <w:b/>
          <w:i/>
        </w:rPr>
        <w:t>.1</w:t>
      </w:r>
      <w:r>
        <w:rPr>
          <w:rFonts w:ascii="等线" w:eastAsia="等线" w:hAnsi="等线" w:hint="eastAsia"/>
          <w:b/>
          <w:i/>
        </w:rPr>
        <w:t>）</w:t>
      </w:r>
    </w:p>
    <w:p w14:paraId="5DE95956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(注: 接下来4屏均有多选框，每屏均可多选</w:t>
      </w:r>
      <w:r>
        <w:rPr>
          <w:rFonts w:ascii="等线" w:eastAsia="等线" w:hAnsi="等线" w:hint="eastAsia"/>
        </w:rPr>
        <w:t>)</w:t>
      </w:r>
    </w:p>
    <w:p w14:paraId="5C1532F9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(标题): （多选）在这样的情境下，我很容易吸烟……</w:t>
      </w:r>
    </w:p>
    <w:p w14:paraId="34516887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喝茶或咖啡时</w:t>
      </w:r>
    </w:p>
    <w:p w14:paraId="3223D65D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饭后</w:t>
      </w:r>
    </w:p>
    <w:p w14:paraId="23E38707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喝酒时</w:t>
      </w:r>
    </w:p>
    <w:p w14:paraId="6ABFD7D4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玩手机时</w:t>
      </w:r>
    </w:p>
    <w:p w14:paraId="5CC7DA5F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均不符合</w:t>
      </w:r>
    </w:p>
    <w:p w14:paraId="7A11601A" w14:textId="18D80129" w:rsidR="00812BCE" w:rsidRPr="00812BCE" w:rsidRDefault="00812BCE" w:rsidP="00812BCE">
      <w:pPr>
        <w:rPr>
          <w:rFonts w:ascii="等线" w:eastAsia="等线" w:hAnsi="等线"/>
        </w:rPr>
      </w:pPr>
      <w:r w:rsidRPr="0038673F">
        <w:rPr>
          <w:rFonts w:ascii="等线" w:eastAsia="等线" w:hAnsi="等线" w:hint="eastAsia"/>
          <w:b/>
          <w:i/>
        </w:rPr>
        <w:t>训练挑战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</w:t>
      </w:r>
      <w:r w:rsidR="00AB5B2F">
        <w:rPr>
          <w:rFonts w:ascii="等线" w:eastAsia="等线" w:hAnsi="等线"/>
          <w:b/>
          <w:i/>
        </w:rPr>
        <w:t>2</w:t>
      </w:r>
      <w:r>
        <w:rPr>
          <w:rFonts w:ascii="等线" w:eastAsia="等线" w:hAnsi="等线"/>
          <w:b/>
          <w:i/>
        </w:rPr>
        <w:t>.2</w:t>
      </w:r>
      <w:r>
        <w:rPr>
          <w:rFonts w:ascii="等线" w:eastAsia="等线" w:hAnsi="等线" w:hint="eastAsia"/>
          <w:b/>
          <w:i/>
        </w:rPr>
        <w:t>）</w:t>
      </w:r>
    </w:p>
    <w:p w14:paraId="07A0AD60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(标题): （多选）身处在这样的场所，我很容易吸烟……</w:t>
      </w:r>
    </w:p>
    <w:p w14:paraId="3A27ECF4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在吸烟处</w:t>
      </w:r>
    </w:p>
    <w:p w14:paraId="28BA2582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在家里</w:t>
      </w:r>
    </w:p>
    <w:p w14:paraId="083DB00A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在车里</w:t>
      </w:r>
    </w:p>
    <w:p w14:paraId="419731DF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在卫生间</w:t>
      </w:r>
    </w:p>
    <w:p w14:paraId="6061015D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均不符合</w:t>
      </w:r>
    </w:p>
    <w:p w14:paraId="047E4653" w14:textId="7A2AA336" w:rsidR="00812BCE" w:rsidRPr="00812BCE" w:rsidRDefault="00812BCE" w:rsidP="00812BCE">
      <w:pPr>
        <w:rPr>
          <w:rFonts w:ascii="等线" w:eastAsia="等线" w:hAnsi="等线"/>
        </w:rPr>
      </w:pPr>
      <w:r w:rsidRPr="0038673F">
        <w:rPr>
          <w:rFonts w:ascii="等线" w:eastAsia="等线" w:hAnsi="等线" w:hint="eastAsia"/>
          <w:b/>
          <w:i/>
        </w:rPr>
        <w:t>训练挑战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</w:t>
      </w:r>
      <w:r w:rsidR="00AB5B2F">
        <w:rPr>
          <w:rFonts w:ascii="等线" w:eastAsia="等线" w:hAnsi="等线"/>
          <w:b/>
          <w:i/>
        </w:rPr>
        <w:t>2</w:t>
      </w:r>
      <w:r>
        <w:rPr>
          <w:rFonts w:ascii="等线" w:eastAsia="等线" w:hAnsi="等线"/>
          <w:b/>
          <w:i/>
        </w:rPr>
        <w:t>.3</w:t>
      </w:r>
      <w:r>
        <w:rPr>
          <w:rFonts w:ascii="等线" w:eastAsia="等线" w:hAnsi="等线" w:hint="eastAsia"/>
          <w:b/>
          <w:i/>
        </w:rPr>
        <w:t>）</w:t>
      </w:r>
    </w:p>
    <w:p w14:paraId="7B5C8317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(标题): （多选）在特定社交场景下，我很容易吸烟……</w:t>
      </w:r>
    </w:p>
    <w:p w14:paraId="271DF840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身边都在吸烟</w:t>
      </w:r>
    </w:p>
    <w:p w14:paraId="43C9827F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与人互相发烟</w:t>
      </w:r>
    </w:p>
    <w:p w14:paraId="24A01469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lastRenderedPageBreak/>
        <w:t>•</w:t>
      </w:r>
      <w:r w:rsidRPr="00812BCE">
        <w:rPr>
          <w:rFonts w:ascii="等线" w:eastAsia="等线" w:hAnsi="等线" w:hint="eastAsia"/>
        </w:rPr>
        <w:tab/>
        <w:t>陪人吸烟</w:t>
      </w:r>
    </w:p>
    <w:p w14:paraId="2C3BC48E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新认识吸烟的人</w:t>
      </w:r>
    </w:p>
    <w:p w14:paraId="0BF04F36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均不符合</w:t>
      </w:r>
    </w:p>
    <w:p w14:paraId="1D1B7302" w14:textId="12FD0379" w:rsidR="00812BCE" w:rsidRPr="00812BCE" w:rsidRDefault="00812BCE" w:rsidP="00812BCE">
      <w:pPr>
        <w:rPr>
          <w:rFonts w:ascii="等线" w:eastAsia="等线" w:hAnsi="等线"/>
        </w:rPr>
      </w:pPr>
      <w:r w:rsidRPr="0038673F">
        <w:rPr>
          <w:rFonts w:ascii="等线" w:eastAsia="等线" w:hAnsi="等线" w:hint="eastAsia"/>
          <w:b/>
          <w:i/>
        </w:rPr>
        <w:t>训练挑战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</w:t>
      </w:r>
      <w:r w:rsidR="00AB5B2F">
        <w:rPr>
          <w:rFonts w:ascii="等线" w:eastAsia="等线" w:hAnsi="等线"/>
          <w:b/>
          <w:i/>
        </w:rPr>
        <w:t>2</w:t>
      </w:r>
      <w:r>
        <w:rPr>
          <w:rFonts w:ascii="等线" w:eastAsia="等线" w:hAnsi="等线"/>
          <w:b/>
          <w:i/>
        </w:rPr>
        <w:t>.4</w:t>
      </w:r>
      <w:r>
        <w:rPr>
          <w:rFonts w:ascii="等线" w:eastAsia="等线" w:hAnsi="等线" w:hint="eastAsia"/>
          <w:b/>
          <w:i/>
        </w:rPr>
        <w:t>）</w:t>
      </w:r>
    </w:p>
    <w:p w14:paraId="4117C388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(标题):  （多选）在应对以下消极情绪时，我会吸烟……</w:t>
      </w:r>
    </w:p>
    <w:p w14:paraId="47B50DE6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当我感觉有压力或者焦虑时</w:t>
      </w:r>
    </w:p>
    <w:p w14:paraId="07E31410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当我愤怒或感到挫败时</w:t>
      </w:r>
    </w:p>
    <w:p w14:paraId="2D8565AF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当我伤心或抑郁时</w:t>
      </w:r>
    </w:p>
    <w:p w14:paraId="719AA311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当我无聊或孤独时</w:t>
      </w:r>
    </w:p>
    <w:p w14:paraId="546EC1BB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均不符合</w:t>
      </w:r>
    </w:p>
    <w:p w14:paraId="380AF4D5" w14:textId="7D456808" w:rsidR="00CC38A4" w:rsidRPr="00812BCE" w:rsidRDefault="00CC38A4" w:rsidP="00CC38A4">
      <w:pPr>
        <w:rPr>
          <w:rFonts w:ascii="等线" w:eastAsia="等线" w:hAnsi="等线"/>
        </w:rPr>
      </w:pPr>
      <w:r w:rsidRPr="0038673F">
        <w:rPr>
          <w:rFonts w:ascii="等线" w:eastAsia="等线" w:hAnsi="等线" w:hint="eastAsia"/>
          <w:b/>
          <w:i/>
        </w:rPr>
        <w:t>训练挑战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</w:t>
      </w:r>
      <w:r w:rsidR="00AB5B2F">
        <w:rPr>
          <w:rFonts w:ascii="等线" w:eastAsia="等线" w:hAnsi="等线"/>
          <w:b/>
          <w:i/>
        </w:rPr>
        <w:t>2</w:t>
      </w:r>
      <w:r>
        <w:rPr>
          <w:rFonts w:ascii="等线" w:eastAsia="等线" w:hAnsi="等线"/>
          <w:b/>
          <w:i/>
        </w:rPr>
        <w:t>.5</w:t>
      </w:r>
      <w:r>
        <w:rPr>
          <w:rFonts w:ascii="等线" w:eastAsia="等线" w:hAnsi="等线" w:hint="eastAsia"/>
          <w:b/>
          <w:i/>
        </w:rPr>
        <w:t>）</w:t>
      </w:r>
    </w:p>
    <w:p w14:paraId="175F5750" w14:textId="77777777" w:rsidR="00812BCE" w:rsidRPr="00812BCE" w:rsidRDefault="00CC38A4" w:rsidP="00CC38A4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</w:t>
      </w:r>
      <w:r w:rsidR="00812BCE" w:rsidRPr="00812BCE">
        <w:rPr>
          <w:rFonts w:ascii="等线" w:eastAsia="等线" w:hAnsi="等线" w:hint="eastAsia"/>
        </w:rPr>
        <w:t xml:space="preserve">(标题): （多选）当出现以下渴求尼古丁的表现时，我会吸烟…… </w:t>
      </w:r>
    </w:p>
    <w:p w14:paraId="3FA559ED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我变得焦躁不安</w:t>
      </w:r>
    </w:p>
    <w:p w14:paraId="4577A5F9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我的心跳变快</w:t>
      </w:r>
    </w:p>
    <w:p w14:paraId="1A27293C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我感觉心神不宁</w:t>
      </w:r>
    </w:p>
    <w:p w14:paraId="6B65AC39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我难以集中注意力</w:t>
      </w:r>
    </w:p>
    <w:p w14:paraId="368D0736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•</w:t>
      </w:r>
      <w:r w:rsidRPr="00812BCE">
        <w:rPr>
          <w:rFonts w:ascii="等线" w:eastAsia="等线" w:hAnsi="等线" w:hint="eastAsia"/>
        </w:rPr>
        <w:tab/>
        <w:t>均不符合</w:t>
      </w:r>
    </w:p>
    <w:p w14:paraId="5B5A69DF" w14:textId="77777777" w:rsidR="00CC38A4" w:rsidRDefault="00CC38A4" w:rsidP="00CC38A4">
      <w:pPr>
        <w:rPr>
          <w:rFonts w:ascii="等线" w:eastAsia="等线" w:hAnsi="等线"/>
        </w:rPr>
      </w:pPr>
    </w:p>
    <w:p w14:paraId="369C8640" w14:textId="6659B314" w:rsidR="00812BCE" w:rsidRPr="00CC38A4" w:rsidRDefault="00CC38A4" w:rsidP="00CC38A4">
      <w:pPr>
        <w:rPr>
          <w:rFonts w:ascii="等线" w:eastAsia="等线" w:hAnsi="等线"/>
          <w:b/>
          <w:i/>
        </w:rPr>
      </w:pPr>
      <w:r w:rsidRPr="00CC38A4">
        <w:rPr>
          <w:rFonts w:ascii="等线" w:eastAsia="等线" w:hAnsi="等线"/>
          <w:b/>
          <w:i/>
        </w:rPr>
        <w:t>引导文案</w:t>
      </w:r>
      <w:r w:rsidRPr="00CC38A4">
        <w:rPr>
          <w:rFonts w:ascii="等线" w:eastAsia="等线" w:hAnsi="等线" w:hint="eastAsia"/>
          <w:b/>
          <w:i/>
        </w:rPr>
        <w:t>（</w:t>
      </w:r>
      <w:r w:rsidRPr="00CC38A4">
        <w:rPr>
          <w:rFonts w:ascii="等线" w:eastAsia="等线" w:hAnsi="等线"/>
          <w:b/>
          <w:i/>
        </w:rPr>
        <w:t>P</w:t>
      </w:r>
      <w:r w:rsidR="00AB5B2F">
        <w:rPr>
          <w:rFonts w:ascii="等线" w:eastAsia="等线" w:hAnsi="等线"/>
          <w:b/>
          <w:i/>
        </w:rPr>
        <w:t>13</w:t>
      </w:r>
      <w:r w:rsidRPr="00CC38A4">
        <w:rPr>
          <w:rFonts w:ascii="等线" w:eastAsia="等线" w:hAnsi="等线" w:hint="eastAsia"/>
          <w:b/>
          <w:i/>
        </w:rPr>
        <w:t>）</w:t>
      </w:r>
    </w:p>
    <w:p w14:paraId="2DD710DB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(如果情境) </w:t>
      </w:r>
    </w:p>
    <w:p w14:paraId="2EAE5F9A" w14:textId="306E66A0" w:rsidR="00812BCE" w:rsidRPr="00812BCE" w:rsidRDefault="00CC38A4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</w:t>
      </w:r>
      <w:r w:rsidR="00812BCE" w:rsidRPr="00812BCE">
        <w:rPr>
          <w:rFonts w:ascii="等线" w:eastAsia="等线" w:hAnsi="等线" w:hint="eastAsia"/>
        </w:rPr>
        <w:t>(标题): 悠然自得</w:t>
      </w:r>
    </w:p>
    <w:p w14:paraId="729659B4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(正文): </w:t>
      </w:r>
    </w:p>
    <w:p w14:paraId="0CFC4887" w14:textId="00DE6FEF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吸烟是</w:t>
      </w:r>
      <w:del w:id="112" w:author="王 自飞" w:date="2021-02-05T22:32:00Z">
        <w:r w:rsidRPr="00812BCE" w:rsidDel="00D471AB">
          <w:rPr>
            <w:rFonts w:ascii="等线" w:eastAsia="等线" w:hAnsi="等线" w:hint="eastAsia"/>
          </w:rPr>
          <w:delText>您</w:delText>
        </w:r>
      </w:del>
      <w:ins w:id="113" w:author="王 自飞" w:date="2021-02-05T22:32:00Z">
        <w:r w:rsidR="00D471AB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茶余饭后的消遣。</w:t>
      </w:r>
    </w:p>
    <w:p w14:paraId="45771984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这些消遣的场景，</w:t>
      </w:r>
    </w:p>
    <w:p w14:paraId="051AB8D2" w14:textId="6478B2B5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正是引发</w:t>
      </w:r>
      <w:del w:id="114" w:author="王 自飞" w:date="2021-02-05T22:32:00Z">
        <w:r w:rsidRPr="00812BCE" w:rsidDel="00D471AB">
          <w:rPr>
            <w:rFonts w:ascii="等线" w:eastAsia="等线" w:hAnsi="等线" w:hint="eastAsia"/>
          </w:rPr>
          <w:delText>您</w:delText>
        </w:r>
      </w:del>
      <w:ins w:id="115" w:author="王 自飞" w:date="2021-02-05T22:32:00Z">
        <w:r w:rsidR="00D471AB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吸烟行为的一大诱因。</w:t>
      </w:r>
    </w:p>
    <w:p w14:paraId="6D30F7EC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想想那些不吸烟也享受生活的朋友，</w:t>
      </w:r>
    </w:p>
    <w:p w14:paraId="0AA41C50" w14:textId="77777777" w:rsidR="00CC38A4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吸烟可不是唯一的消遣方式哦！</w:t>
      </w:r>
    </w:p>
    <w:p w14:paraId="54DEDB0A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</w:t>
      </w:r>
    </w:p>
    <w:p w14:paraId="0485EE65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(如果场所) </w:t>
      </w:r>
    </w:p>
    <w:p w14:paraId="2117516A" w14:textId="14AD87D4" w:rsidR="00812BCE" w:rsidRPr="00812BCE" w:rsidRDefault="00CC38A4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</w:t>
      </w:r>
      <w:r w:rsidR="00812BCE" w:rsidRPr="00812BCE">
        <w:rPr>
          <w:rFonts w:ascii="等线" w:eastAsia="等线" w:hAnsi="等线" w:hint="eastAsia"/>
        </w:rPr>
        <w:t>(标题): 触景生情</w:t>
      </w:r>
    </w:p>
    <w:p w14:paraId="169B163E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(正文): </w:t>
      </w:r>
    </w:p>
    <w:p w14:paraId="56B10DFB" w14:textId="5D8972DB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有些特定场所会让</w:t>
      </w:r>
      <w:del w:id="116" w:author="a" w:date="2021-02-07T11:01:00Z">
        <w:r w:rsidRPr="00812BCE" w:rsidDel="002115A3">
          <w:rPr>
            <w:rFonts w:ascii="等线" w:eastAsia="等线" w:hAnsi="等线" w:hint="eastAsia"/>
          </w:rPr>
          <w:delText>您</w:delText>
        </w:r>
      </w:del>
      <w:ins w:id="117" w:author="a" w:date="2021-02-07T11:01:00Z">
        <w:r w:rsidR="002115A3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不自觉掏出香烟。</w:t>
      </w:r>
    </w:p>
    <w:p w14:paraId="61723EA2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这些相关的场所，</w:t>
      </w:r>
    </w:p>
    <w:p w14:paraId="76D9AEA1" w14:textId="3742280F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正是引发</w:t>
      </w:r>
      <w:del w:id="118" w:author="王 自飞" w:date="2021-02-05T22:32:00Z">
        <w:r w:rsidRPr="00812BCE" w:rsidDel="00D471AB">
          <w:rPr>
            <w:rFonts w:ascii="等线" w:eastAsia="等线" w:hAnsi="等线" w:hint="eastAsia"/>
          </w:rPr>
          <w:delText>您</w:delText>
        </w:r>
      </w:del>
      <w:ins w:id="119" w:author="王 自飞" w:date="2021-02-05T22:32:00Z">
        <w:r w:rsidR="00D471AB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吸烟行为的一大诱因。</w:t>
      </w:r>
    </w:p>
    <w:p w14:paraId="180D5844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下次不妨问问自己：</w:t>
      </w:r>
    </w:p>
    <w:p w14:paraId="52FFF342" w14:textId="77777777" w:rsid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在这些场所一定需要吸烟吗？</w:t>
      </w:r>
    </w:p>
    <w:p w14:paraId="4023FA8D" w14:textId="77777777" w:rsidR="00CC38A4" w:rsidRPr="00812BCE" w:rsidRDefault="00CC38A4" w:rsidP="00812BCE">
      <w:pPr>
        <w:ind w:firstLineChars="200" w:firstLine="420"/>
        <w:rPr>
          <w:rFonts w:ascii="等线" w:eastAsia="等线" w:hAnsi="等线"/>
        </w:rPr>
      </w:pPr>
    </w:p>
    <w:p w14:paraId="3F4FC951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(如果社交) </w:t>
      </w:r>
    </w:p>
    <w:p w14:paraId="72EAF6F3" w14:textId="399BA35C" w:rsidR="00812BCE" w:rsidRPr="00812BCE" w:rsidRDefault="00CC38A4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</w:t>
      </w:r>
      <w:r w:rsidR="00812BCE" w:rsidRPr="00812BCE">
        <w:rPr>
          <w:rFonts w:ascii="等线" w:eastAsia="等线" w:hAnsi="等线" w:hint="eastAsia"/>
        </w:rPr>
        <w:t>(标题): 重情重义</w:t>
      </w:r>
    </w:p>
    <w:p w14:paraId="3B10AFE7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(正文): </w:t>
      </w:r>
    </w:p>
    <w:p w14:paraId="0A3912DA" w14:textId="3F33AC05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吸烟是</w:t>
      </w:r>
      <w:del w:id="120" w:author="王 自飞" w:date="2021-02-05T22:32:00Z">
        <w:r w:rsidRPr="00812BCE" w:rsidDel="00D471AB">
          <w:rPr>
            <w:rFonts w:ascii="等线" w:eastAsia="等线" w:hAnsi="等线" w:hint="eastAsia"/>
          </w:rPr>
          <w:delText>您</w:delText>
        </w:r>
      </w:del>
      <w:ins w:id="121" w:author="王 自飞" w:date="2021-02-05T22:32:00Z">
        <w:r w:rsidR="00D471AB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一种重要的社交手段。</w:t>
      </w:r>
    </w:p>
    <w:p w14:paraId="4A94F82E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这些社交的情境，</w:t>
      </w:r>
    </w:p>
    <w:p w14:paraId="5001E563" w14:textId="0F6B958C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正是引发</w:t>
      </w:r>
      <w:del w:id="122" w:author="王 自飞" w:date="2021-02-05T22:32:00Z">
        <w:r w:rsidRPr="00812BCE" w:rsidDel="00D471AB">
          <w:rPr>
            <w:rFonts w:ascii="等线" w:eastAsia="等线" w:hAnsi="等线" w:hint="eastAsia"/>
          </w:rPr>
          <w:delText>您</w:delText>
        </w:r>
      </w:del>
      <w:ins w:id="123" w:author="王 自飞" w:date="2021-02-05T22:32:00Z">
        <w:r w:rsidR="00D471AB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吸烟行为的一大诱因。</w:t>
      </w:r>
    </w:p>
    <w:p w14:paraId="73C9D749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不通过吸烟也能交朋友的你，</w:t>
      </w:r>
    </w:p>
    <w:p w14:paraId="215500EF" w14:textId="77777777" w:rsidR="00CC38A4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lastRenderedPageBreak/>
        <w:t>为什么还需要靠吸烟合群呢！</w:t>
      </w:r>
    </w:p>
    <w:p w14:paraId="55119C93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</w:t>
      </w:r>
    </w:p>
    <w:p w14:paraId="1FB0A5BF" w14:textId="22D6DFF5" w:rsidR="00812BCE" w:rsidRPr="00812BCE" w:rsidRDefault="00812BCE" w:rsidP="00CC38A4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(如果情绪</w:t>
      </w:r>
      <w:r w:rsidR="00CC38A4">
        <w:rPr>
          <w:rFonts w:ascii="等线" w:eastAsia="等线" w:hAnsi="等线" w:hint="eastAsia"/>
        </w:rPr>
        <w:t xml:space="preserve">) </w:t>
      </w:r>
    </w:p>
    <w:p w14:paraId="56D34AE8" w14:textId="417315EC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(标题): 借烟浇愁</w:t>
      </w:r>
    </w:p>
    <w:p w14:paraId="02ED7ACE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(正文): </w:t>
      </w:r>
    </w:p>
    <w:p w14:paraId="6B8CE01D" w14:textId="2B40D54B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del w:id="124" w:author="王 自飞" w:date="2021-02-05T22:33:00Z">
        <w:r w:rsidRPr="00812BCE" w:rsidDel="00D471AB">
          <w:rPr>
            <w:rFonts w:ascii="等线" w:eastAsia="等线" w:hAnsi="等线" w:hint="eastAsia"/>
          </w:rPr>
          <w:delText>您</w:delText>
        </w:r>
      </w:del>
      <w:ins w:id="125" w:author="王 自飞" w:date="2021-02-05T22:33:00Z">
        <w:r w:rsidR="00D471AB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通过吸烟应对情绪上的起伏。</w:t>
      </w:r>
    </w:p>
    <w:p w14:paraId="167EA9FB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生活中负面的情绪，</w:t>
      </w:r>
    </w:p>
    <w:p w14:paraId="144BCCE4" w14:textId="048D1E6F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正是引发</w:t>
      </w:r>
      <w:del w:id="126" w:author="a" w:date="2021-02-07T11:19:00Z">
        <w:r w:rsidRPr="00812BCE" w:rsidDel="00DD0748">
          <w:rPr>
            <w:rFonts w:ascii="等线" w:eastAsia="等线" w:hAnsi="等线" w:hint="eastAsia"/>
          </w:rPr>
          <w:delText>您</w:delText>
        </w:r>
      </w:del>
      <w:ins w:id="127" w:author="a" w:date="2021-02-07T11:19:00Z">
        <w:r w:rsidR="00DD0748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吸烟行为的一大诱因。</w:t>
      </w:r>
    </w:p>
    <w:p w14:paraId="3AFFFDFA" w14:textId="0F893EE0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短期来看，吸烟帮</w:t>
      </w:r>
      <w:del w:id="128" w:author="王 自飞" w:date="2021-02-05T22:33:00Z">
        <w:r w:rsidRPr="00812BCE" w:rsidDel="001A0210">
          <w:rPr>
            <w:rFonts w:ascii="等线" w:eastAsia="等线" w:hAnsi="等线" w:hint="eastAsia"/>
          </w:rPr>
          <w:delText>您</w:delText>
        </w:r>
      </w:del>
      <w:ins w:id="129" w:author="王 自飞" w:date="2021-02-05T22:33:00Z">
        <w:r w:rsidR="001A0210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解决了烦恼，</w:t>
      </w:r>
    </w:p>
    <w:p w14:paraId="09BF2DAD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但今日健康债，迟早要清算…… </w:t>
      </w:r>
    </w:p>
    <w:p w14:paraId="0647EEC3" w14:textId="77777777" w:rsidR="00CC38A4" w:rsidRDefault="00CC38A4" w:rsidP="00812BCE">
      <w:pPr>
        <w:ind w:firstLineChars="200" w:firstLine="420"/>
        <w:rPr>
          <w:rFonts w:ascii="等线" w:eastAsia="等线" w:hAnsi="等线"/>
        </w:rPr>
      </w:pPr>
    </w:p>
    <w:p w14:paraId="109F6910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 (如果烟瘾) </w:t>
      </w:r>
    </w:p>
    <w:p w14:paraId="4E8E4375" w14:textId="66006385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(标题): 情不自禁</w:t>
      </w:r>
    </w:p>
    <w:p w14:paraId="42BEC5A2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 xml:space="preserve">(正文): </w:t>
      </w:r>
    </w:p>
    <w:p w14:paraId="2BB0A16F" w14:textId="213CD7A1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del w:id="130" w:author="王 自飞" w:date="2021-02-05T22:33:00Z">
        <w:r w:rsidRPr="00812BCE" w:rsidDel="001A0210">
          <w:rPr>
            <w:rFonts w:ascii="等线" w:eastAsia="等线" w:hAnsi="等线" w:hint="eastAsia"/>
          </w:rPr>
          <w:delText>您</w:delText>
        </w:r>
      </w:del>
      <w:ins w:id="131" w:author="王 自飞" w:date="2021-02-05T22:33:00Z">
        <w:r w:rsidR="001A0210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通过吸烟缓解难以忍受的烟瘾，</w:t>
      </w:r>
    </w:p>
    <w:p w14:paraId="322DE10A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突然涌来的烟瘾，</w:t>
      </w:r>
    </w:p>
    <w:p w14:paraId="251EFB93" w14:textId="5B3C0D36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正是引发</w:t>
      </w:r>
      <w:del w:id="132" w:author="王 自飞" w:date="2021-02-05T22:33:00Z">
        <w:r w:rsidRPr="00812BCE" w:rsidDel="001A0210">
          <w:rPr>
            <w:rFonts w:ascii="等线" w:eastAsia="等线" w:hAnsi="等线" w:hint="eastAsia"/>
          </w:rPr>
          <w:delText>您</w:delText>
        </w:r>
      </w:del>
      <w:ins w:id="133" w:author="王 自飞" w:date="2021-02-05T22:33:00Z">
        <w:r w:rsidR="001A0210">
          <w:rPr>
            <w:rFonts w:ascii="等线" w:eastAsia="等线" w:hAnsi="等线" w:hint="eastAsia"/>
          </w:rPr>
          <w:t>你</w:t>
        </w:r>
      </w:ins>
      <w:r w:rsidRPr="00812BCE">
        <w:rPr>
          <w:rFonts w:ascii="等线" w:eastAsia="等线" w:hAnsi="等线" w:hint="eastAsia"/>
        </w:rPr>
        <w:t>吸烟行为的一大诱因。</w:t>
      </w:r>
    </w:p>
    <w:p w14:paraId="30A6000F" w14:textId="77777777" w:rsidR="00812BCE" w:rsidRPr="00812BCE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下次不妨问问自己：</w:t>
      </w:r>
    </w:p>
    <w:p w14:paraId="6B5D0821" w14:textId="2541D2DF" w:rsidR="00975280" w:rsidRDefault="00812BCE" w:rsidP="00812BCE">
      <w:pPr>
        <w:ind w:firstLineChars="200" w:firstLine="420"/>
        <w:rPr>
          <w:rFonts w:ascii="等线" w:eastAsia="等线" w:hAnsi="等线"/>
        </w:rPr>
      </w:pPr>
      <w:r w:rsidRPr="00812BCE">
        <w:rPr>
          <w:rFonts w:ascii="等线" w:eastAsia="等线" w:hAnsi="等线" w:hint="eastAsia"/>
        </w:rPr>
        <w:t>受烟瘾支配的感觉真的好吗？</w:t>
      </w:r>
    </w:p>
    <w:p w14:paraId="6B0DBB2B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08D25118" w14:textId="6F3DDF37" w:rsidR="00E443FE" w:rsidRPr="00954B46" w:rsidRDefault="00E443FE" w:rsidP="00E443FE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1</w:t>
      </w:r>
      <w:r w:rsidR="00AB5B2F">
        <w:rPr>
          <w:rFonts w:ascii="等线" w:eastAsia="等线" w:hAnsi="等线"/>
          <w:b/>
          <w:bCs/>
          <w:i/>
          <w:iCs/>
        </w:rPr>
        <w:t>4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077DAB90" w14:textId="5ACC5F1F" w:rsidR="00E443FE" w:rsidRPr="00954B46" w:rsidRDefault="00E443FE" w:rsidP="00E443FE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1D1C1A">
        <w:rPr>
          <w:rFonts w:ascii="等线" w:eastAsia="等线" w:hAnsi="等线" w:hint="eastAsia"/>
        </w:rPr>
        <w:t>（正常）</w:t>
      </w:r>
    </w:p>
    <w:p w14:paraId="7B2B5C5F" w14:textId="77777777" w:rsidR="00E443FE" w:rsidRDefault="00E443FE" w:rsidP="00E443FE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34D54C49" w14:textId="77777777" w:rsidR="00DD0748" w:rsidRDefault="00E443FE" w:rsidP="00236258">
      <w:pPr>
        <w:ind w:firstLineChars="200" w:firstLine="420"/>
        <w:rPr>
          <w:ins w:id="134" w:author="a" w:date="2021-02-07T11:19:00Z"/>
          <w:rFonts w:ascii="等线" w:eastAsia="等线" w:hAnsi="等线"/>
        </w:rPr>
      </w:pPr>
      <w:r w:rsidRPr="00E443FE">
        <w:rPr>
          <w:rFonts w:ascii="等线" w:eastAsia="等线" w:hAnsi="等线" w:hint="eastAsia"/>
        </w:rPr>
        <w:t>原来，</w:t>
      </w:r>
    </w:p>
    <w:p w14:paraId="4B0A1B6C" w14:textId="57D5911C" w:rsidR="000949A7" w:rsidRDefault="00E443FE" w:rsidP="00236258">
      <w:pPr>
        <w:ind w:firstLineChars="200" w:firstLine="420"/>
        <w:rPr>
          <w:rFonts w:ascii="等线" w:eastAsia="等线" w:hAnsi="等线"/>
        </w:rPr>
      </w:pPr>
      <w:r w:rsidRPr="00E443FE">
        <w:rPr>
          <w:rFonts w:ascii="等线" w:eastAsia="等线" w:hAnsi="等线" w:hint="eastAsia"/>
        </w:rPr>
        <w:t>日常生活中</w:t>
      </w:r>
      <w:r>
        <w:rPr>
          <w:rFonts w:ascii="等线" w:eastAsia="等线" w:hAnsi="等线" w:hint="eastAsia"/>
        </w:rPr>
        <w:t>这么多</w:t>
      </w:r>
      <w:r w:rsidRPr="00E443FE">
        <w:rPr>
          <w:rFonts w:ascii="等线" w:eastAsia="等线" w:hAnsi="等线" w:hint="eastAsia"/>
        </w:rPr>
        <w:t>不起眼的小细节</w:t>
      </w:r>
      <w:ins w:id="135" w:author="a" w:date="2021-02-07T11:19:00Z">
        <w:r w:rsidR="00DD0748">
          <w:rPr>
            <w:rFonts w:ascii="等线" w:eastAsia="等线" w:hAnsi="等线" w:hint="eastAsia"/>
          </w:rPr>
          <w:t>，</w:t>
        </w:r>
      </w:ins>
    </w:p>
    <w:p w14:paraId="5845E4BF" w14:textId="65BE27CF" w:rsidR="00975280" w:rsidRDefault="00E443FE" w:rsidP="00236258">
      <w:pPr>
        <w:ind w:firstLineChars="200" w:firstLine="420"/>
        <w:rPr>
          <w:rFonts w:ascii="等线" w:eastAsia="等线" w:hAnsi="等线"/>
        </w:rPr>
      </w:pPr>
      <w:r w:rsidRPr="00E443FE">
        <w:rPr>
          <w:rFonts w:ascii="等线" w:eastAsia="等线" w:hAnsi="等线" w:hint="eastAsia"/>
        </w:rPr>
        <w:t>都是引发抽烟行为的</w:t>
      </w:r>
      <w:r>
        <w:rPr>
          <w:rFonts w:ascii="等线" w:eastAsia="等线" w:hAnsi="等线" w:hint="eastAsia"/>
        </w:rPr>
        <w:t>诱因</w:t>
      </w:r>
      <w:r w:rsidRPr="00E443FE">
        <w:rPr>
          <w:rFonts w:ascii="等线" w:eastAsia="等线" w:hAnsi="等线" w:hint="eastAsia"/>
        </w:rPr>
        <w:t>。</w:t>
      </w:r>
    </w:p>
    <w:p w14:paraId="6D6A1EF2" w14:textId="77777777" w:rsidR="001D1C1A" w:rsidRPr="00C25F1C" w:rsidRDefault="001D1C1A" w:rsidP="001D1C1A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0C65613C" w14:textId="77777777" w:rsidR="00975280" w:rsidRPr="00236258" w:rsidRDefault="00975280" w:rsidP="00954B46">
      <w:pPr>
        <w:ind w:firstLineChars="200" w:firstLine="420"/>
        <w:rPr>
          <w:rFonts w:ascii="等线" w:eastAsia="等线" w:hAnsi="等线"/>
        </w:rPr>
      </w:pPr>
    </w:p>
    <w:p w14:paraId="284FF937" w14:textId="7E5C03A5" w:rsidR="00397A28" w:rsidRPr="00954B46" w:rsidRDefault="00397A28" w:rsidP="00397A28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1</w:t>
      </w:r>
      <w:r w:rsidR="00AB5B2F">
        <w:rPr>
          <w:rFonts w:ascii="等线" w:eastAsia="等线" w:hAnsi="等线"/>
          <w:b/>
          <w:bCs/>
          <w:i/>
          <w:iCs/>
        </w:rPr>
        <w:t>5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1F187239" w14:textId="77777777" w:rsidR="00397A28" w:rsidRPr="00954B46" w:rsidRDefault="00397A28" w:rsidP="00397A28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D30847">
        <w:rPr>
          <w:rFonts w:ascii="等线" w:eastAsia="等线" w:hAnsi="等线" w:hint="eastAsia"/>
        </w:rPr>
        <w:t>无</w:t>
      </w:r>
    </w:p>
    <w:p w14:paraId="07E2B3E0" w14:textId="77777777" w:rsidR="00397A28" w:rsidRDefault="00397A28" w:rsidP="00397A28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26AF016" w14:textId="77777777" w:rsidR="001A0210" w:rsidRDefault="00D30847" w:rsidP="00236258">
      <w:pPr>
        <w:ind w:firstLineChars="200" w:firstLine="420"/>
        <w:rPr>
          <w:ins w:id="136" w:author="王 自飞" w:date="2021-02-05T22:33:00Z"/>
          <w:rFonts w:ascii="等线" w:eastAsia="等线" w:hAnsi="等线"/>
        </w:rPr>
      </w:pPr>
      <w:r>
        <w:rPr>
          <w:rFonts w:ascii="等线" w:eastAsia="等线" w:hAnsi="等线"/>
        </w:rPr>
        <w:t>是啊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以前从来没注意过</w:t>
      </w:r>
      <w:del w:id="137" w:author="王 自飞" w:date="2021-02-05T22:33:00Z">
        <w:r w:rsidDel="001A0210">
          <w:rPr>
            <w:rFonts w:ascii="等线" w:eastAsia="等线" w:hAnsi="等线" w:hint="eastAsia"/>
          </w:rPr>
          <w:delText>，</w:delText>
        </w:r>
      </w:del>
    </w:p>
    <w:p w14:paraId="75EED3B7" w14:textId="19A7B8D8" w:rsidR="00975280" w:rsidRDefault="00D30847" w:rsidP="0023625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我也是第一次发现这个问题</w:t>
      </w:r>
      <w:r>
        <w:rPr>
          <w:rFonts w:ascii="等线" w:eastAsia="等线" w:hAnsi="等线" w:hint="eastAsia"/>
        </w:rPr>
        <w:t>。</w:t>
      </w:r>
    </w:p>
    <w:p w14:paraId="1B46F2A9" w14:textId="77777777" w:rsidR="00FE71DE" w:rsidRDefault="00D30847" w:rsidP="0023625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艾丽莎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这套测试十分有</w:t>
      </w:r>
      <w:r>
        <w:rPr>
          <w:rFonts w:ascii="等线" w:eastAsia="等线" w:hAnsi="等线" w:hint="eastAsia"/>
        </w:rPr>
        <w:t>启发意义。</w:t>
      </w:r>
    </w:p>
    <w:p w14:paraId="372CC719" w14:textId="77777777" w:rsidR="00DD0748" w:rsidRDefault="00D30847" w:rsidP="00236258">
      <w:pPr>
        <w:ind w:firstLineChars="200" w:firstLine="420"/>
        <w:rPr>
          <w:ins w:id="138" w:author="a" w:date="2021-02-07T11:19:00Z"/>
          <w:rFonts w:ascii="等线" w:eastAsia="等线" w:hAnsi="等线"/>
        </w:rPr>
      </w:pPr>
      <w:r>
        <w:rPr>
          <w:rFonts w:ascii="等线" w:eastAsia="等线" w:hAnsi="等线" w:hint="eastAsia"/>
        </w:rPr>
        <w:t>如果</w:t>
      </w:r>
      <w:r w:rsidR="00236258">
        <w:rPr>
          <w:rFonts w:ascii="等线" w:eastAsia="等线" w:hAnsi="等线" w:hint="eastAsia"/>
        </w:rPr>
        <w:t>方便</w:t>
      </w:r>
      <w:r>
        <w:rPr>
          <w:rFonts w:ascii="等线" w:eastAsia="等线" w:hAnsi="等线" w:hint="eastAsia"/>
        </w:rPr>
        <w:t>的话，</w:t>
      </w:r>
    </w:p>
    <w:p w14:paraId="516DC3A2" w14:textId="4BDEE173" w:rsidR="00D30847" w:rsidRDefault="00D30847" w:rsidP="0023625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你拿去推广给更多居民试用吧！</w:t>
      </w:r>
    </w:p>
    <w:p w14:paraId="1B321F54" w14:textId="77777777" w:rsidR="001D1C1A" w:rsidRPr="00C25F1C" w:rsidRDefault="001D1C1A" w:rsidP="001D1C1A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7AF6F1EB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6EABBCEE" w14:textId="74C3D425" w:rsidR="002B18AC" w:rsidRPr="00954B46" w:rsidRDefault="002B18AC" w:rsidP="002B18AC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1</w:t>
      </w:r>
      <w:r w:rsidR="00AB5B2F">
        <w:rPr>
          <w:rFonts w:ascii="等线" w:eastAsia="等线" w:hAnsi="等线"/>
          <w:b/>
          <w:bCs/>
          <w:i/>
          <w:iCs/>
        </w:rPr>
        <w:t>6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4D7BDA57" w14:textId="185770E7" w:rsidR="002B18AC" w:rsidRPr="00954B46" w:rsidRDefault="002B18AC" w:rsidP="002B18A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D817DC">
        <w:rPr>
          <w:rFonts w:ascii="等线" w:eastAsia="等线" w:hAnsi="等线" w:hint="eastAsia"/>
        </w:rPr>
        <w:t>艾丽莎（正常）</w:t>
      </w:r>
    </w:p>
    <w:p w14:paraId="23741A64" w14:textId="77777777" w:rsidR="002B18AC" w:rsidRDefault="002B18AC" w:rsidP="002B18AC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1F6470E" w14:textId="1299D0EB" w:rsidR="000949A7" w:rsidRDefault="002B18AC" w:rsidP="009D33D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好</w:t>
      </w:r>
      <w:ins w:id="139" w:author="王 自飞" w:date="2021-02-05T22:34:00Z">
        <w:r w:rsidR="001A0210">
          <w:rPr>
            <w:rFonts w:ascii="等线" w:eastAsia="等线" w:hAnsi="等线" w:hint="eastAsia"/>
          </w:rPr>
          <w:t>的呢</w:t>
        </w:r>
      </w:ins>
      <w:r>
        <w:rPr>
          <w:rFonts w:ascii="等线" w:eastAsia="等线" w:hAnsi="等线" w:hint="eastAsia"/>
        </w:rPr>
        <w:t>！</w:t>
      </w:r>
    </w:p>
    <w:p w14:paraId="407BCAAD" w14:textId="77777777" w:rsidR="00DD0748" w:rsidRDefault="002B18AC" w:rsidP="009D33D6">
      <w:pPr>
        <w:ind w:firstLineChars="200" w:firstLine="420"/>
        <w:rPr>
          <w:ins w:id="140" w:author="a" w:date="2021-02-07T11:20:00Z"/>
          <w:rFonts w:ascii="等线" w:eastAsia="等线" w:hAnsi="等线"/>
        </w:rPr>
      </w:pPr>
      <w:r>
        <w:rPr>
          <w:rFonts w:ascii="等线" w:eastAsia="等线" w:hAnsi="等线" w:hint="eastAsia"/>
        </w:rPr>
        <w:t>我会把这套测试以及</w:t>
      </w:r>
      <w:del w:id="141" w:author="王 自飞" w:date="2021-02-05T22:34:00Z">
        <w:r w:rsidDel="001A0210">
          <w:rPr>
            <w:rFonts w:ascii="等线" w:eastAsia="等线" w:hAnsi="等线" w:hint="eastAsia"/>
          </w:rPr>
          <w:delText>烟草</w:delText>
        </w:r>
      </w:del>
      <w:ins w:id="142" w:author="王 自飞" w:date="2021-02-05T22:34:00Z">
        <w:r w:rsidR="001A0210">
          <w:rPr>
            <w:rFonts w:ascii="等线" w:eastAsia="等线" w:hAnsi="等线" w:hint="eastAsia"/>
          </w:rPr>
          <w:t>香烟</w:t>
        </w:r>
      </w:ins>
      <w:r>
        <w:rPr>
          <w:rFonts w:ascii="等线" w:eastAsia="等线" w:hAnsi="等线" w:hint="eastAsia"/>
        </w:rPr>
        <w:t>中</w:t>
      </w:r>
      <w:r w:rsidRPr="002B18AC">
        <w:rPr>
          <w:rFonts w:ascii="等线" w:eastAsia="等线" w:hAnsi="等线" w:hint="eastAsia"/>
        </w:rPr>
        <w:t>有害物质</w:t>
      </w:r>
    </w:p>
    <w:p w14:paraId="5B759034" w14:textId="77777777" w:rsidR="00DD0748" w:rsidRDefault="002B18AC" w:rsidP="00DD074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的</w:t>
      </w:r>
      <w:r w:rsidRPr="002B18AC">
        <w:rPr>
          <w:rFonts w:ascii="等线" w:eastAsia="等线" w:hAnsi="等线" w:hint="eastAsia"/>
        </w:rPr>
        <w:t>知识，</w:t>
      </w:r>
      <w:moveToRangeStart w:id="143" w:author="a" w:date="2021-02-07T11:20:00Z" w:name="move63589223"/>
      <w:moveTo w:id="144" w:author="a" w:date="2021-02-07T11:20:00Z">
        <w:r w:rsidR="00DD0748" w:rsidRPr="002B18AC">
          <w:rPr>
            <w:rFonts w:ascii="等线" w:eastAsia="等线" w:hAnsi="等线" w:hint="eastAsia"/>
          </w:rPr>
          <w:t>转达给家人朋友</w:t>
        </w:r>
        <w:r w:rsidR="00DD0748">
          <w:rPr>
            <w:rFonts w:ascii="等线" w:eastAsia="等线" w:hAnsi="等线" w:hint="eastAsia"/>
          </w:rPr>
          <w:t>们</w:t>
        </w:r>
        <w:r w:rsidR="00DD0748" w:rsidRPr="002B18AC">
          <w:rPr>
            <w:rFonts w:ascii="等线" w:eastAsia="等线" w:hAnsi="等线" w:hint="eastAsia"/>
          </w:rPr>
          <w:t>的</w:t>
        </w:r>
        <w:r w:rsidR="00DD0748">
          <w:rPr>
            <w:rFonts w:ascii="等线" w:eastAsia="等线" w:hAnsi="等线" w:hint="eastAsia"/>
          </w:rPr>
          <w:t>。</w:t>
        </w:r>
      </w:moveTo>
    </w:p>
    <w:moveToRangeEnd w:id="143"/>
    <w:p w14:paraId="2593B479" w14:textId="681B16C7" w:rsidR="000949A7" w:rsidRPr="00DD0748" w:rsidRDefault="000949A7" w:rsidP="009D33D6">
      <w:pPr>
        <w:ind w:firstLineChars="200" w:firstLine="420"/>
        <w:rPr>
          <w:rFonts w:ascii="等线" w:eastAsia="等线" w:hAnsi="等线"/>
        </w:rPr>
      </w:pPr>
    </w:p>
    <w:p w14:paraId="0803DA2B" w14:textId="1F56AE9D" w:rsidR="00AF11F4" w:rsidDel="00DD0748" w:rsidRDefault="002B18AC" w:rsidP="009D33D6">
      <w:pPr>
        <w:ind w:firstLineChars="200" w:firstLine="420"/>
        <w:rPr>
          <w:rFonts w:ascii="等线" w:eastAsia="等线" w:hAnsi="等线"/>
        </w:rPr>
      </w:pPr>
      <w:moveFromRangeStart w:id="145" w:author="a" w:date="2021-02-07T11:20:00Z" w:name="move63589223"/>
      <w:moveFrom w:id="146" w:author="a" w:date="2021-02-07T11:20:00Z">
        <w:r w:rsidRPr="002B18AC" w:rsidDel="00DD0748">
          <w:rPr>
            <w:rFonts w:ascii="等线" w:eastAsia="等线" w:hAnsi="等线" w:hint="eastAsia"/>
          </w:rPr>
          <w:t>转达给家人朋友</w:t>
        </w:r>
        <w:r w:rsidDel="00DD0748">
          <w:rPr>
            <w:rFonts w:ascii="等线" w:eastAsia="等线" w:hAnsi="等线" w:hint="eastAsia"/>
          </w:rPr>
          <w:t>们</w:t>
        </w:r>
        <w:r w:rsidRPr="002B18AC" w:rsidDel="00DD0748">
          <w:rPr>
            <w:rFonts w:ascii="等线" w:eastAsia="等线" w:hAnsi="等线" w:hint="eastAsia"/>
          </w:rPr>
          <w:t>的</w:t>
        </w:r>
        <w:r w:rsidR="00E05218" w:rsidDel="00DD0748">
          <w:rPr>
            <w:rFonts w:ascii="等线" w:eastAsia="等线" w:hAnsi="等线" w:hint="eastAsia"/>
          </w:rPr>
          <w:t>。</w:t>
        </w:r>
      </w:moveFrom>
    </w:p>
    <w:moveFromRangeEnd w:id="145"/>
    <w:p w14:paraId="16D56436" w14:textId="482A0C8F" w:rsidR="00975280" w:rsidRDefault="002B18AC" w:rsidP="00954B46">
      <w:pPr>
        <w:ind w:firstLineChars="200" w:firstLine="420"/>
        <w:rPr>
          <w:rFonts w:ascii="等线" w:eastAsia="等线" w:hAnsi="等线"/>
        </w:rPr>
      </w:pPr>
      <w:del w:id="147" w:author="王 自飞" w:date="2021-02-05T22:34:00Z">
        <w:r w:rsidRPr="002B18AC" w:rsidDel="001A0210">
          <w:rPr>
            <w:rFonts w:ascii="等线" w:eastAsia="等线" w:hAnsi="等线" w:hint="eastAsia"/>
          </w:rPr>
          <w:delText>我</w:delText>
        </w:r>
      </w:del>
      <w:r w:rsidRPr="002B18AC">
        <w:rPr>
          <w:rFonts w:ascii="等线" w:eastAsia="等线" w:hAnsi="等线" w:hint="eastAsia"/>
        </w:rPr>
        <w:t>相信</w:t>
      </w:r>
      <w:del w:id="148" w:author="王 自飞" w:date="2021-02-05T22:34:00Z">
        <w:r w:rsidRPr="002B18AC" w:rsidDel="001A0210">
          <w:rPr>
            <w:rFonts w:ascii="等线" w:eastAsia="等线" w:hAnsi="等线" w:hint="eastAsia"/>
          </w:rPr>
          <w:delText>这</w:delText>
        </w:r>
      </w:del>
      <w:ins w:id="149" w:author="王 自飞" w:date="2021-02-05T22:34:00Z">
        <w:del w:id="150" w:author="a" w:date="2021-02-07T11:20:00Z">
          <w:r w:rsidR="001A0210" w:rsidDel="00DD0748">
            <w:rPr>
              <w:rFonts w:ascii="等线" w:eastAsia="等线" w:hAnsi="等线" w:hint="eastAsia"/>
            </w:rPr>
            <w:delText>一定</w:delText>
          </w:r>
        </w:del>
      </w:ins>
      <w:r w:rsidRPr="002B18AC">
        <w:rPr>
          <w:rFonts w:ascii="等线" w:eastAsia="等线" w:hAnsi="等线" w:hint="eastAsia"/>
        </w:rPr>
        <w:t>会引发他们的思考</w:t>
      </w:r>
      <w:ins w:id="151" w:author="王 自飞" w:date="2021-02-05T22:34:00Z">
        <w:r w:rsidR="001A0210">
          <w:rPr>
            <w:rFonts w:ascii="等线" w:eastAsia="等线" w:hAnsi="等线" w:hint="eastAsia"/>
          </w:rPr>
          <w:t>的</w:t>
        </w:r>
      </w:ins>
      <w:r w:rsidRPr="002B18AC">
        <w:rPr>
          <w:rFonts w:ascii="等线" w:eastAsia="等线" w:hAnsi="等线" w:hint="eastAsia"/>
        </w:rPr>
        <w:t>。</w:t>
      </w:r>
    </w:p>
    <w:p w14:paraId="6CE8A544" w14:textId="77777777" w:rsidR="001D1C1A" w:rsidRPr="00C25F1C" w:rsidRDefault="001D1C1A" w:rsidP="001D1C1A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13723520" w14:textId="77777777" w:rsidR="00975280" w:rsidRPr="00AF11F4" w:rsidRDefault="00975280" w:rsidP="00954B46">
      <w:pPr>
        <w:ind w:firstLineChars="200" w:firstLine="420"/>
        <w:rPr>
          <w:rFonts w:ascii="等线" w:eastAsia="等线" w:hAnsi="等线"/>
        </w:rPr>
      </w:pPr>
    </w:p>
    <w:p w14:paraId="1F6CC75F" w14:textId="0CABF3C8" w:rsidR="00AF11F4" w:rsidRPr="00954B46" w:rsidRDefault="00AF11F4" w:rsidP="00AF11F4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1</w:t>
      </w:r>
      <w:r w:rsidR="00AB5B2F">
        <w:rPr>
          <w:rFonts w:ascii="等线" w:eastAsia="等线" w:hAnsi="等线"/>
          <w:b/>
          <w:bCs/>
          <w:i/>
          <w:iCs/>
        </w:rPr>
        <w:t>7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2B294A93" w14:textId="77777777" w:rsidR="00AF11F4" w:rsidRPr="00954B46" w:rsidRDefault="00AF11F4" w:rsidP="00AF11F4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6A1EB2AE" w14:textId="77777777" w:rsidR="00AF11F4" w:rsidRDefault="00AF11F4" w:rsidP="00AF11F4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F7DC5CF" w14:textId="77777777" w:rsidR="000949A7" w:rsidRDefault="00AF11F4" w:rsidP="0023625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我也十分想知道大家的反应是怎样的</w:t>
      </w:r>
      <w:r>
        <w:rPr>
          <w:rFonts w:ascii="等线" w:eastAsia="等线" w:hAnsi="等线" w:hint="eastAsia"/>
        </w:rPr>
        <w:t>，</w:t>
      </w:r>
    </w:p>
    <w:p w14:paraId="0C9934B8" w14:textId="4010CC63" w:rsidR="00AF11F4" w:rsidRDefault="00AF11F4" w:rsidP="0023625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如果有反馈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请及时告诉我</w:t>
      </w:r>
      <w:r>
        <w:rPr>
          <w:rFonts w:ascii="等线" w:eastAsia="等线" w:hAnsi="等线" w:hint="eastAsia"/>
        </w:rPr>
        <w:t>。</w:t>
      </w:r>
    </w:p>
    <w:p w14:paraId="3419140B" w14:textId="77777777" w:rsidR="001D1C1A" w:rsidRPr="00C25F1C" w:rsidRDefault="001D1C1A" w:rsidP="001D1C1A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6C883EFF" w14:textId="77777777" w:rsidR="00975280" w:rsidRPr="00AF11F4" w:rsidRDefault="00975280" w:rsidP="00954B46">
      <w:pPr>
        <w:ind w:firstLineChars="200" w:firstLine="420"/>
        <w:rPr>
          <w:rFonts w:ascii="等线" w:eastAsia="等线" w:hAnsi="等线"/>
        </w:rPr>
      </w:pPr>
    </w:p>
    <w:p w14:paraId="41E5B9C4" w14:textId="2A5FE3C9" w:rsidR="00AF11F4" w:rsidRPr="00954B46" w:rsidRDefault="00AF11F4" w:rsidP="00AF11F4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B5B2F">
        <w:rPr>
          <w:rFonts w:ascii="等线" w:eastAsia="等线" w:hAnsi="等线"/>
          <w:b/>
          <w:bCs/>
          <w:i/>
          <w:iCs/>
        </w:rPr>
        <w:t>18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25147B3B" w14:textId="49BAF7F2" w:rsidR="00AF11F4" w:rsidRPr="00954B46" w:rsidRDefault="00AF11F4" w:rsidP="00AF11F4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1D1C1A">
        <w:rPr>
          <w:rFonts w:ascii="等线" w:eastAsia="等线" w:hAnsi="等线" w:hint="eastAsia"/>
        </w:rPr>
        <w:t>（正常）</w:t>
      </w:r>
    </w:p>
    <w:p w14:paraId="1DC856E9" w14:textId="77777777" w:rsidR="00AF11F4" w:rsidRDefault="00AF11F4" w:rsidP="00AF11F4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9BADF45" w14:textId="3D0DF660" w:rsidR="00975280" w:rsidRDefault="00AF11F4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好的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我今天晚些时候就来</w:t>
      </w:r>
      <w:del w:id="152" w:author="a" w:date="2021-02-07T11:20:00Z">
        <w:r w:rsidDel="00DD0748">
          <w:rPr>
            <w:rFonts w:ascii="等线" w:eastAsia="等线" w:hAnsi="等线" w:hint="eastAsia"/>
          </w:rPr>
          <w:delText>向您</w:delText>
        </w:r>
      </w:del>
      <w:ins w:id="153" w:author="王 自飞" w:date="2021-02-05T22:34:00Z">
        <w:del w:id="154" w:author="a" w:date="2021-02-07T11:20:00Z">
          <w:r w:rsidR="00244B15" w:rsidDel="00DD0748">
            <w:rPr>
              <w:rFonts w:ascii="等线" w:eastAsia="等线" w:hAnsi="等线" w:hint="eastAsia"/>
            </w:rPr>
            <w:delText>你</w:delText>
          </w:r>
        </w:del>
      </w:ins>
      <w:del w:id="155" w:author="a" w:date="2021-02-07T11:20:00Z">
        <w:r w:rsidDel="00DD0748">
          <w:rPr>
            <w:rFonts w:ascii="等线" w:eastAsia="等线" w:hAnsi="等线" w:hint="eastAsia"/>
          </w:rPr>
          <w:delText>回复</w:delText>
        </w:r>
      </w:del>
      <w:ins w:id="156" w:author="a" w:date="2021-02-07T11:20:00Z">
        <w:r w:rsidR="00DD0748">
          <w:rPr>
            <w:rFonts w:ascii="等线" w:eastAsia="等线" w:hAnsi="等线" w:hint="eastAsia"/>
          </w:rPr>
          <w:t>回复你</w:t>
        </w:r>
      </w:ins>
      <w:r>
        <w:rPr>
          <w:rFonts w:ascii="等线" w:eastAsia="等线" w:hAnsi="等线" w:hint="eastAsia"/>
        </w:rPr>
        <w:t>！</w:t>
      </w:r>
    </w:p>
    <w:p w14:paraId="4122CB07" w14:textId="77777777" w:rsidR="001D1C1A" w:rsidRPr="00C25F1C" w:rsidRDefault="001D1C1A" w:rsidP="001D1C1A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01141D82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7BBCA39E" w14:textId="767B0B8E" w:rsidR="00E05218" w:rsidRPr="00954B46" w:rsidRDefault="00E05218" w:rsidP="00E0521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</w:t>
      </w:r>
      <w:r w:rsidRPr="00954B46">
        <w:rPr>
          <w:rFonts w:ascii="等线" w:eastAsia="等线" w:hAnsi="等线" w:hint="eastAsia"/>
          <w:b/>
          <w:bCs/>
          <w:i/>
          <w:iCs/>
        </w:rPr>
        <w:t>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 w:rsidR="00AB5B2F">
        <w:rPr>
          <w:rFonts w:ascii="等线" w:eastAsia="等线" w:hAnsi="等线"/>
          <w:b/>
          <w:bCs/>
          <w:i/>
          <w:iCs/>
        </w:rPr>
        <w:t>19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0EDDE8BA" w14:textId="77777777" w:rsidR="00975280" w:rsidRDefault="0005434D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恭喜您</w:t>
      </w:r>
      <w:r>
        <w:rPr>
          <w:rFonts w:ascii="等线" w:eastAsia="等线" w:hAnsi="等线" w:hint="eastAsia"/>
        </w:rPr>
        <w:t>！</w:t>
      </w:r>
    </w:p>
    <w:p w14:paraId="7235DE0A" w14:textId="77777777" w:rsidR="0005434D" w:rsidRDefault="0005434D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获得奖励</w:t>
      </w:r>
      <w:r>
        <w:rPr>
          <w:rFonts w:ascii="等线" w:eastAsia="等线" w:hAnsi="等线" w:hint="eastAsia"/>
        </w:rPr>
        <w:t>：</w:t>
      </w:r>
      <w:r w:rsidRPr="0005434D">
        <w:rPr>
          <w:rFonts w:ascii="等线" w:eastAsia="等线" w:hAnsi="等线" w:hint="eastAsia"/>
        </w:rPr>
        <w:t>进出港控制塔台。</w:t>
      </w:r>
    </w:p>
    <w:p w14:paraId="179427DC" w14:textId="02E29B26" w:rsidR="00975280" w:rsidRDefault="0005434D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功能</w:t>
      </w:r>
      <w:r>
        <w:rPr>
          <w:rFonts w:ascii="等线" w:eastAsia="等线" w:hAnsi="等线" w:hint="eastAsia"/>
        </w:rPr>
        <w:t>：</w:t>
      </w:r>
      <w:r w:rsidR="00A86FB2">
        <w:rPr>
          <w:rFonts w:ascii="等线" w:eastAsia="等线" w:hAnsi="等线"/>
        </w:rPr>
        <w:t>负责所有进出空港的货运飞船的总调度</w:t>
      </w:r>
      <w:r w:rsidR="00A86FB2">
        <w:rPr>
          <w:rFonts w:ascii="等线" w:eastAsia="等线" w:hAnsi="等线" w:hint="eastAsia"/>
        </w:rPr>
        <w:t>，</w:t>
      </w:r>
      <w:r w:rsidR="00A86FB2">
        <w:rPr>
          <w:rFonts w:ascii="等线" w:eastAsia="等线" w:hAnsi="等线"/>
        </w:rPr>
        <w:t>是整个空港日常运营的大脑</w:t>
      </w:r>
      <w:r w:rsidR="00A86FB2">
        <w:rPr>
          <w:rFonts w:ascii="等线" w:eastAsia="等线" w:hAnsi="等线" w:hint="eastAsia"/>
        </w:rPr>
        <w:t>。</w:t>
      </w:r>
      <w:r w:rsidR="00335B90">
        <w:rPr>
          <w:rFonts w:ascii="等线" w:eastAsia="等线" w:hAnsi="等线" w:hint="eastAsia"/>
        </w:rPr>
        <w:t>身体要</w:t>
      </w:r>
      <w:r w:rsidR="0008231C">
        <w:rPr>
          <w:rFonts w:ascii="等线" w:eastAsia="等线" w:hAnsi="等线" w:hint="eastAsia"/>
        </w:rPr>
        <w:t>保持</w:t>
      </w:r>
      <w:r w:rsidR="00335B90">
        <w:rPr>
          <w:rFonts w:ascii="等线" w:eastAsia="等线" w:hAnsi="等线" w:hint="eastAsia"/>
        </w:rPr>
        <w:t>健康，也要进出有度，</w:t>
      </w:r>
      <w:r w:rsidR="00841A86">
        <w:rPr>
          <w:rFonts w:ascii="等线" w:eastAsia="等线" w:hAnsi="等线" w:hint="eastAsia"/>
        </w:rPr>
        <w:t>拒绝</w:t>
      </w:r>
      <w:r w:rsidR="000C0C19">
        <w:rPr>
          <w:rFonts w:ascii="等线" w:eastAsia="等线" w:hAnsi="等线" w:hint="eastAsia"/>
        </w:rPr>
        <w:t>尼古丁、焦油等</w:t>
      </w:r>
      <w:r w:rsidR="00841A86">
        <w:rPr>
          <w:rFonts w:ascii="等线" w:eastAsia="等线" w:hAnsi="等线" w:hint="eastAsia"/>
        </w:rPr>
        <w:t>有害</w:t>
      </w:r>
      <w:r w:rsidR="0008231C">
        <w:rPr>
          <w:rFonts w:ascii="等线" w:eastAsia="等线" w:hAnsi="等线" w:hint="eastAsia"/>
        </w:rPr>
        <w:t>物质</w:t>
      </w:r>
      <w:r w:rsidR="00841A86">
        <w:rPr>
          <w:rFonts w:ascii="等线" w:eastAsia="等线" w:hAnsi="等线" w:hint="eastAsia"/>
        </w:rPr>
        <w:t>，</w:t>
      </w:r>
      <w:r w:rsidR="0008231C">
        <w:rPr>
          <w:rFonts w:ascii="等线" w:eastAsia="等线" w:hAnsi="等线" w:hint="eastAsia"/>
        </w:rPr>
        <w:t>实现</w:t>
      </w:r>
      <w:r w:rsidR="00AC0896">
        <w:rPr>
          <w:rFonts w:ascii="等线" w:eastAsia="等线" w:hAnsi="等线" w:hint="eastAsia"/>
        </w:rPr>
        <w:t>内外</w:t>
      </w:r>
      <w:r w:rsidR="00335B90">
        <w:rPr>
          <w:rFonts w:ascii="等线" w:eastAsia="等线" w:hAnsi="等线" w:hint="eastAsia"/>
        </w:rPr>
        <w:t>平衡</w:t>
      </w:r>
      <w:r w:rsidR="00AC0896">
        <w:rPr>
          <w:rFonts w:ascii="等线" w:eastAsia="等线" w:hAnsi="等线" w:hint="eastAsia"/>
        </w:rPr>
        <w:t>。</w:t>
      </w:r>
    </w:p>
    <w:p w14:paraId="38DF4243" w14:textId="46BD390F" w:rsidR="0062745D" w:rsidRPr="00C25F1C" w:rsidRDefault="0062745D" w:rsidP="0062745D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</w:t>
      </w:r>
      <w:r>
        <w:rPr>
          <w:rFonts w:ascii="等线" w:eastAsia="等线" w:hAnsi="等线"/>
        </w:rPr>
        <w:t>开始建造</w:t>
      </w:r>
      <w:r>
        <w:rPr>
          <w:rFonts w:ascii="等线" w:eastAsia="等线" w:hAnsi="等线" w:hint="eastAsia"/>
        </w:rPr>
        <w:t>】</w:t>
      </w:r>
    </w:p>
    <w:p w14:paraId="522FEA54" w14:textId="001A7BEB" w:rsidR="009D33D6" w:rsidRPr="0008231C" w:rsidRDefault="009D33D6" w:rsidP="00954B46">
      <w:pPr>
        <w:ind w:firstLineChars="200" w:firstLine="420"/>
        <w:rPr>
          <w:rFonts w:ascii="等线" w:eastAsia="等线" w:hAnsi="等线"/>
        </w:rPr>
      </w:pPr>
    </w:p>
    <w:p w14:paraId="7BBA903B" w14:textId="20BB1B82" w:rsidR="009D33D6" w:rsidRPr="00954B46" w:rsidRDefault="009D33D6" w:rsidP="009D33D6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</w:t>
      </w:r>
      <w:r w:rsidRPr="00954B46">
        <w:rPr>
          <w:rFonts w:ascii="等线" w:eastAsia="等线" w:hAnsi="等线" w:hint="eastAsia"/>
          <w:b/>
          <w:bCs/>
          <w:i/>
          <w:iCs/>
        </w:rPr>
        <w:t>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2</w:t>
      </w:r>
      <w:r w:rsidR="00AB5B2F">
        <w:rPr>
          <w:rFonts w:ascii="等线" w:eastAsia="等线" w:hAnsi="等线"/>
          <w:b/>
          <w:bCs/>
          <w:i/>
          <w:iCs/>
        </w:rPr>
        <w:t>0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13108492" w14:textId="52B6EAAF" w:rsidR="009D33D6" w:rsidRDefault="009D33D6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（标题）：早间任务已完成</w:t>
      </w:r>
    </w:p>
    <w:p w14:paraId="4E561291" w14:textId="2AFC979E" w:rsidR="009D33D6" w:rsidRDefault="009D33D6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0E5036C" w14:textId="3453E9BE" w:rsidR="003A73AE" w:rsidRDefault="00FE71DE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艾丽莎是个善良的姑娘</w:t>
      </w:r>
      <w:ins w:id="157" w:author="a" w:date="2021-02-07T11:20:00Z">
        <w:r w:rsidR="00DD0748">
          <w:rPr>
            <w:rFonts w:ascii="等线" w:eastAsia="等线" w:hAnsi="等线" w:hint="eastAsia"/>
          </w:rPr>
          <w:t>，</w:t>
        </w:r>
      </w:ins>
    </w:p>
    <w:p w14:paraId="37514AB6" w14:textId="72A9E644" w:rsidR="009D33D6" w:rsidRDefault="00FE71DE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也是个内心柔软的姑娘</w:t>
      </w:r>
      <w:ins w:id="158" w:author="a" w:date="2021-02-07T11:20:00Z">
        <w:r w:rsidR="00DD0748">
          <w:rPr>
            <w:rFonts w:ascii="等线" w:eastAsia="等线" w:hAnsi="等线" w:hint="eastAsia"/>
          </w:rPr>
          <w:t>。</w:t>
        </w:r>
      </w:ins>
    </w:p>
    <w:p w14:paraId="6EEF4EB0" w14:textId="563C44B9" w:rsidR="00FE71DE" w:rsidRDefault="00FE71DE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下午，她将遇到一个</w:t>
      </w:r>
      <w:r w:rsidR="003A73AE">
        <w:rPr>
          <w:rFonts w:ascii="等线" w:eastAsia="等线" w:hAnsi="等线" w:hint="eastAsia"/>
        </w:rPr>
        <w:t>令她</w:t>
      </w:r>
      <w:r w:rsidR="004D3625">
        <w:rPr>
          <w:rFonts w:ascii="等线" w:eastAsia="等线" w:hAnsi="等线" w:hint="eastAsia"/>
        </w:rPr>
        <w:t>痛苦</w:t>
      </w:r>
      <w:r w:rsidR="003A73AE">
        <w:rPr>
          <w:rFonts w:ascii="等线" w:eastAsia="等线" w:hAnsi="等线" w:hint="eastAsia"/>
        </w:rPr>
        <w:t>纠结的难题</w:t>
      </w:r>
    </w:p>
    <w:p w14:paraId="6173F4D2" w14:textId="153382FB" w:rsidR="003A73AE" w:rsidRDefault="003A73AE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希望你能帮助到她！</w:t>
      </w:r>
    </w:p>
    <w:p w14:paraId="74348B1B" w14:textId="420C9E2E" w:rsidR="003A73AE" w:rsidRDefault="003A73AE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记得回来</w:t>
      </w:r>
      <w:ins w:id="159" w:author="王 自飞" w:date="2021-02-05T22:35:00Z">
        <w:r w:rsidR="00244B15">
          <w:rPr>
            <w:rFonts w:ascii="等线" w:eastAsia="等线" w:hAnsi="等线" w:hint="eastAsia"/>
          </w:rPr>
          <w:t>哦</w:t>
        </w:r>
      </w:ins>
      <w:r>
        <w:rPr>
          <w:rFonts w:ascii="等线" w:eastAsia="等线" w:hAnsi="等线" w:hint="eastAsia"/>
        </w:rPr>
        <w:t>！</w:t>
      </w:r>
    </w:p>
    <w:p w14:paraId="4DEA438C" w14:textId="73E599EA" w:rsidR="003A73AE" w:rsidRDefault="00B14A7B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4A4E9C2B" w14:textId="77777777" w:rsidR="00B14A7B" w:rsidRDefault="00B14A7B" w:rsidP="00954B46">
      <w:pPr>
        <w:ind w:firstLineChars="200" w:firstLine="420"/>
        <w:rPr>
          <w:rFonts w:ascii="等线" w:eastAsia="等线" w:hAnsi="等线"/>
        </w:rPr>
      </w:pPr>
    </w:p>
    <w:p w14:paraId="29C9F113" w14:textId="77777777" w:rsidR="00975280" w:rsidRPr="0005434D" w:rsidRDefault="00975280" w:rsidP="00954B46">
      <w:pPr>
        <w:ind w:firstLineChars="200" w:firstLine="420"/>
        <w:rPr>
          <w:rFonts w:ascii="等线" w:eastAsia="等线" w:hAnsi="等线"/>
        </w:rPr>
      </w:pPr>
    </w:p>
    <w:p w14:paraId="43322AB0" w14:textId="77777777" w:rsidR="00F6650F" w:rsidRPr="00954B46" w:rsidRDefault="00F6650F" w:rsidP="00F6650F">
      <w:pPr>
        <w:rPr>
          <w:rFonts w:ascii="等线" w:eastAsia="等线" w:hAnsi="等线"/>
          <w:b/>
          <w:bCs/>
          <w:i/>
          <w:iCs/>
          <w:u w:val="single"/>
        </w:rPr>
      </w:pPr>
      <w:r w:rsidRPr="00954B46"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</w:t>
      </w:r>
      <w:r w:rsidR="00AF1EBE"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下午</w:t>
      </w:r>
      <w:r w:rsidRPr="00954B46"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）</w:t>
      </w:r>
    </w:p>
    <w:p w14:paraId="769C7208" w14:textId="77777777" w:rsidR="00F6650F" w:rsidRPr="00954B46" w:rsidRDefault="00F6650F" w:rsidP="00F6650F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6ACFA3C6" w14:textId="42188C83" w:rsidR="00F6650F" w:rsidRPr="00954B46" w:rsidRDefault="00F6650F" w:rsidP="00F6650F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倒计时</w:t>
      </w:r>
      <w:r w:rsidR="00A338A5">
        <w:rPr>
          <w:rFonts w:ascii="等线" w:eastAsia="等线" w:hAnsi="等线"/>
          <w:b/>
          <w:bCs/>
          <w:i/>
          <w:iCs/>
        </w:rPr>
        <w:t>7</w:t>
      </w:r>
      <w:r w:rsidRPr="00954B46">
        <w:rPr>
          <w:rFonts w:ascii="等线" w:eastAsia="等线" w:hAnsi="等线" w:hint="eastAsia"/>
          <w:b/>
          <w:bCs/>
          <w:i/>
          <w:iCs/>
        </w:rPr>
        <w:t>天。</w:t>
      </w:r>
    </w:p>
    <w:p w14:paraId="3ACAE156" w14:textId="77777777" w:rsidR="00F6650F" w:rsidRPr="00954B46" w:rsidRDefault="00FC7D96" w:rsidP="00F6650F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什么</w:t>
      </w:r>
      <w:r w:rsidR="00F66D41">
        <w:rPr>
          <w:rFonts w:ascii="等线" w:eastAsia="等线" w:hAnsi="等线" w:hint="eastAsia"/>
          <w:b/>
          <w:bCs/>
          <w:i/>
          <w:iCs/>
        </w:rPr>
        <w:t>事情</w:t>
      </w:r>
      <w:r>
        <w:rPr>
          <w:rFonts w:ascii="等线" w:eastAsia="等线" w:hAnsi="等线" w:hint="eastAsia"/>
          <w:b/>
          <w:bCs/>
          <w:i/>
          <w:iCs/>
        </w:rPr>
        <w:t>把艾丽莎惹哭了呢</w:t>
      </w:r>
      <w:r w:rsidR="006D2242">
        <w:rPr>
          <w:rFonts w:ascii="等线" w:eastAsia="等线" w:hAnsi="等线" w:hint="eastAsia"/>
          <w:b/>
          <w:bCs/>
          <w:i/>
          <w:iCs/>
        </w:rPr>
        <w:t>……</w:t>
      </w:r>
      <w:r w:rsidR="00F6650F" w:rsidRPr="00954B46">
        <w:rPr>
          <w:rFonts w:ascii="等线" w:eastAsia="等线" w:hAnsi="等线" w:hint="eastAsia"/>
          <w:b/>
          <w:bCs/>
          <w:i/>
          <w:iCs/>
        </w:rPr>
        <w:t>（链接到主页）</w:t>
      </w:r>
    </w:p>
    <w:p w14:paraId="14336435" w14:textId="77777777" w:rsidR="008F24BF" w:rsidRDefault="008F24BF" w:rsidP="008F24BF">
      <w:pPr>
        <w:rPr>
          <w:rFonts w:ascii="等线" w:eastAsia="等线" w:hAnsi="等线"/>
          <w:b/>
          <w:bCs/>
          <w:i/>
          <w:iCs/>
        </w:rPr>
      </w:pPr>
    </w:p>
    <w:p w14:paraId="1297EF11" w14:textId="3935C089" w:rsidR="008F24BF" w:rsidRPr="00954B46" w:rsidRDefault="008F24BF" w:rsidP="008F24BF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2</w:t>
      </w:r>
      <w:r w:rsidR="00AB5B2F">
        <w:rPr>
          <w:rFonts w:ascii="等线" w:eastAsia="等线" w:hAnsi="等线"/>
          <w:b/>
          <w:bCs/>
          <w:i/>
          <w:iCs/>
        </w:rPr>
        <w:t>1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69BB2049" w14:textId="661AF9BE" w:rsidR="008F24BF" w:rsidRPr="00954B46" w:rsidRDefault="008F24BF" w:rsidP="008F24B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202063">
        <w:rPr>
          <w:rFonts w:ascii="等线" w:eastAsia="等线" w:hAnsi="等线" w:hint="eastAsia"/>
        </w:rPr>
        <w:t>（伤心哭泣）</w:t>
      </w:r>
    </w:p>
    <w:p w14:paraId="4AD28ACD" w14:textId="77777777" w:rsidR="008F24BF" w:rsidRDefault="008F24BF" w:rsidP="008F24B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828F76D" w14:textId="37BD68F9" w:rsidR="005820C4" w:rsidRPr="00F6650F" w:rsidRDefault="008F24BF" w:rsidP="005820C4">
      <w:pPr>
        <w:ind w:firstLineChars="200" w:firstLine="420"/>
        <w:rPr>
          <w:rFonts w:ascii="等线" w:eastAsia="等线" w:hAnsi="等线"/>
        </w:rPr>
      </w:pPr>
      <w:del w:id="160" w:author="王 自飞" w:date="2021-02-06T00:19:00Z">
        <w:r w:rsidDel="005820C4">
          <w:rPr>
            <w:rFonts w:ascii="等线" w:eastAsia="等线" w:hAnsi="等线"/>
          </w:rPr>
          <w:lastRenderedPageBreak/>
          <w:delText>使者先生</w:delText>
        </w:r>
        <w:r w:rsidDel="005820C4">
          <w:rPr>
            <w:rFonts w:ascii="等线" w:eastAsia="等线" w:hAnsi="等线" w:hint="eastAsia"/>
          </w:rPr>
          <w:delText>，</w:delText>
        </w:r>
      </w:del>
      <w:moveToRangeStart w:id="161" w:author="王 自飞" w:date="2021-02-06T00:19:00Z" w:name="move63463191"/>
      <w:moveTo w:id="162" w:author="王 自飞" w:date="2021-02-06T00:19:00Z">
        <w:r w:rsidR="005820C4">
          <w:rPr>
            <w:rFonts w:ascii="等线" w:eastAsia="等线" w:hAnsi="等线" w:hint="eastAsia"/>
          </w:rPr>
          <w:t>呜呜呜呜……</w:t>
        </w:r>
      </w:moveTo>
    </w:p>
    <w:moveToRangeEnd w:id="161"/>
    <w:p w14:paraId="0A23C519" w14:textId="46A8CB1E" w:rsidR="001C5CC8" w:rsidRDefault="008F24BF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我心情</w:t>
      </w:r>
      <w:r w:rsidR="001C5CC8">
        <w:rPr>
          <w:rFonts w:ascii="等线" w:eastAsia="等线" w:hAnsi="等线" w:hint="eastAsia"/>
        </w:rPr>
        <w:t>好</w:t>
      </w:r>
      <w:r>
        <w:rPr>
          <w:rFonts w:ascii="等线" w:eastAsia="等线" w:hAnsi="等线" w:hint="eastAsia"/>
        </w:rPr>
        <w:t>糟糕</w:t>
      </w:r>
      <w:r w:rsidR="00967726">
        <w:rPr>
          <w:rFonts w:ascii="等线" w:eastAsia="等线" w:hAnsi="等线" w:hint="eastAsia"/>
        </w:rPr>
        <w:t>……</w:t>
      </w:r>
    </w:p>
    <w:p w14:paraId="194D15C5" w14:textId="02A8FE1B" w:rsidR="00975280" w:rsidRPr="00F6650F" w:rsidDel="005820C4" w:rsidRDefault="008F24BF" w:rsidP="00954B46">
      <w:pPr>
        <w:ind w:firstLineChars="200" w:firstLine="420"/>
        <w:rPr>
          <w:rFonts w:ascii="等线" w:eastAsia="等线" w:hAnsi="等线"/>
        </w:rPr>
      </w:pPr>
      <w:moveFromRangeStart w:id="163" w:author="王 自飞" w:date="2021-02-06T00:19:00Z" w:name="move63463191"/>
      <w:moveFrom w:id="164" w:author="王 自飞" w:date="2021-02-06T00:19:00Z">
        <w:r w:rsidDel="005820C4">
          <w:rPr>
            <w:rFonts w:ascii="等线" w:eastAsia="等线" w:hAnsi="等线" w:hint="eastAsia"/>
          </w:rPr>
          <w:t>呜呜呜呜……</w:t>
        </w:r>
      </w:moveFrom>
    </w:p>
    <w:moveFromRangeEnd w:id="163"/>
    <w:p w14:paraId="791FA6C7" w14:textId="77777777" w:rsidR="00202063" w:rsidRPr="00C25F1C" w:rsidRDefault="00202063" w:rsidP="0020206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3D48D732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2E746E95" w14:textId="43481EBC" w:rsidR="00E40C3F" w:rsidRPr="00954B46" w:rsidRDefault="00E40C3F" w:rsidP="00E40C3F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2</w:t>
      </w:r>
      <w:r w:rsidR="00AB5B2F">
        <w:rPr>
          <w:rFonts w:ascii="等线" w:eastAsia="等线" w:hAnsi="等线"/>
          <w:b/>
          <w:bCs/>
          <w:i/>
          <w:iCs/>
        </w:rPr>
        <w:t>2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43C326AA" w14:textId="77777777" w:rsidR="00E40C3F" w:rsidRPr="00954B46" w:rsidRDefault="00E40C3F" w:rsidP="00E40C3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30AF2E1C" w14:textId="77777777" w:rsidR="00E40C3F" w:rsidRDefault="00E40C3F" w:rsidP="00E40C3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4B88C6A8" w14:textId="77777777" w:rsidR="00856ED0" w:rsidRDefault="00856ED0" w:rsidP="00954B46">
      <w:pPr>
        <w:ind w:firstLineChars="200" w:firstLine="420"/>
        <w:rPr>
          <w:rFonts w:ascii="等线" w:eastAsia="等线" w:hAnsi="等线"/>
        </w:rPr>
      </w:pPr>
      <w:r w:rsidRPr="00856ED0">
        <w:rPr>
          <w:rFonts w:ascii="等线" w:eastAsia="等线" w:hAnsi="等线" w:hint="eastAsia"/>
        </w:rPr>
        <w:t>艾丽莎，你怎么了？</w:t>
      </w:r>
    </w:p>
    <w:p w14:paraId="5939F6BE" w14:textId="77777777" w:rsidR="00975280" w:rsidRDefault="00856ED0" w:rsidP="00954B46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什么事让你这么</w:t>
      </w:r>
      <w:r w:rsidR="0058568E">
        <w:rPr>
          <w:rFonts w:ascii="等线" w:eastAsia="等线" w:hAnsi="等线" w:hint="eastAsia"/>
        </w:rPr>
        <w:t>伤心</w:t>
      </w:r>
      <w:r>
        <w:rPr>
          <w:rFonts w:ascii="等线" w:eastAsia="等线" w:hAnsi="等线" w:hint="eastAsia"/>
        </w:rPr>
        <w:t>，可以跟我说一下吗？</w:t>
      </w:r>
    </w:p>
    <w:p w14:paraId="4E4E2956" w14:textId="77777777" w:rsidR="00202063" w:rsidRPr="00C25F1C" w:rsidRDefault="00202063" w:rsidP="0020206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1FBBBD74" w14:textId="77777777" w:rsidR="00856ED0" w:rsidRPr="00E40C3F" w:rsidRDefault="00856ED0" w:rsidP="00954B46">
      <w:pPr>
        <w:ind w:firstLineChars="200" w:firstLine="420"/>
        <w:rPr>
          <w:rFonts w:ascii="等线" w:eastAsia="等线" w:hAnsi="等线"/>
        </w:rPr>
      </w:pPr>
    </w:p>
    <w:p w14:paraId="005FCA3C" w14:textId="02527B86" w:rsidR="00A16381" w:rsidRPr="00954B46" w:rsidRDefault="00A16381" w:rsidP="00A16381">
      <w:pPr>
        <w:rPr>
          <w:rFonts w:ascii="等线" w:eastAsia="等线" w:hAnsi="等线"/>
          <w:b/>
          <w:bCs/>
          <w:i/>
          <w:iCs/>
        </w:rPr>
      </w:pPr>
      <w:r w:rsidRPr="00954B46">
        <w:rPr>
          <w:rFonts w:ascii="等线" w:eastAsia="等线" w:hAnsi="等线" w:hint="eastAsia"/>
          <w:b/>
          <w:bCs/>
          <w:i/>
          <w:iCs/>
        </w:rPr>
        <w:t>对话文案</w:t>
      </w:r>
      <w:r>
        <w:rPr>
          <w:rFonts w:ascii="等线" w:eastAsia="等线" w:hAnsi="等线" w:hint="eastAsia"/>
          <w:b/>
          <w:bCs/>
          <w:i/>
          <w:iCs/>
        </w:rPr>
        <w:t xml:space="preserve"> (P</w:t>
      </w:r>
      <w:r>
        <w:rPr>
          <w:rFonts w:ascii="等线" w:eastAsia="等线" w:hAnsi="等线"/>
          <w:b/>
          <w:bCs/>
          <w:i/>
          <w:iCs/>
        </w:rPr>
        <w:t>2</w:t>
      </w:r>
      <w:r w:rsidR="00AB5B2F">
        <w:rPr>
          <w:rFonts w:ascii="等线" w:eastAsia="等线" w:hAnsi="等线"/>
          <w:b/>
          <w:bCs/>
          <w:i/>
          <w:iCs/>
        </w:rPr>
        <w:t>3</w:t>
      </w:r>
      <w:r w:rsidRPr="00954B46">
        <w:rPr>
          <w:rFonts w:ascii="等线" w:eastAsia="等线" w:hAnsi="等线" w:hint="eastAsia"/>
          <w:b/>
          <w:bCs/>
          <w:i/>
          <w:iCs/>
        </w:rPr>
        <w:t>)</w:t>
      </w:r>
    </w:p>
    <w:p w14:paraId="75DE1106" w14:textId="4BA18D60" w:rsidR="00A16381" w:rsidRPr="00954B46" w:rsidRDefault="00A16381" w:rsidP="00A16381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202063">
        <w:rPr>
          <w:rFonts w:ascii="等线" w:eastAsia="等线" w:hAnsi="等线" w:hint="eastAsia"/>
        </w:rPr>
        <w:t>（伤心哭泣）</w:t>
      </w:r>
    </w:p>
    <w:p w14:paraId="633FF9FB" w14:textId="77777777" w:rsidR="00A16381" w:rsidRDefault="00A16381" w:rsidP="00A16381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AF3BD67" w14:textId="77777777" w:rsidR="00DD0748" w:rsidRDefault="00607429" w:rsidP="00B14A7B">
      <w:pPr>
        <w:ind w:firstLineChars="200" w:firstLine="420"/>
        <w:rPr>
          <w:ins w:id="165" w:author="a" w:date="2021-02-07T11:21:00Z"/>
          <w:rFonts w:ascii="等线" w:eastAsia="等线" w:hAnsi="等线"/>
        </w:rPr>
      </w:pPr>
      <w:r w:rsidRPr="00607429">
        <w:rPr>
          <w:rFonts w:ascii="等线" w:eastAsia="等线" w:hAnsi="等线" w:hint="eastAsia"/>
        </w:rPr>
        <w:t>这几天</w:t>
      </w:r>
      <w:r>
        <w:rPr>
          <w:rFonts w:ascii="等线" w:eastAsia="等线" w:hAnsi="等线" w:hint="eastAsia"/>
        </w:rPr>
        <w:t>来</w:t>
      </w:r>
      <w:ins w:id="166" w:author="王 自飞" w:date="2021-02-06T02:29:00Z">
        <w:r w:rsidR="006E2FC0">
          <w:rPr>
            <w:rFonts w:ascii="等线" w:eastAsia="等线" w:hAnsi="等线" w:hint="eastAsia"/>
          </w:rPr>
          <w:t>，</w:t>
        </w:r>
      </w:ins>
      <w:r w:rsidRPr="00607429">
        <w:rPr>
          <w:rFonts w:ascii="等线" w:eastAsia="等线" w:hAnsi="等线" w:hint="eastAsia"/>
        </w:rPr>
        <w:t>我一直在向家人</w:t>
      </w:r>
      <w:r w:rsidR="000704FB">
        <w:rPr>
          <w:rFonts w:ascii="等线" w:eastAsia="等线" w:hAnsi="等线" w:hint="eastAsia"/>
        </w:rPr>
        <w:t>和</w:t>
      </w:r>
      <w:r w:rsidRPr="00607429">
        <w:rPr>
          <w:rFonts w:ascii="等线" w:eastAsia="等线" w:hAnsi="等线" w:hint="eastAsia"/>
        </w:rPr>
        <w:t>朋友</w:t>
      </w:r>
      <w:r>
        <w:rPr>
          <w:rFonts w:ascii="等线" w:eastAsia="等线" w:hAnsi="等线" w:hint="eastAsia"/>
        </w:rPr>
        <w:t>们</w:t>
      </w:r>
    </w:p>
    <w:p w14:paraId="7667195F" w14:textId="73B61E9D" w:rsidR="00B14A7B" w:rsidRDefault="00607429" w:rsidP="00B14A7B">
      <w:pPr>
        <w:ind w:firstLineChars="200" w:firstLine="420"/>
        <w:rPr>
          <w:rFonts w:ascii="等线" w:eastAsia="等线" w:hAnsi="等线"/>
        </w:rPr>
      </w:pPr>
      <w:r w:rsidRPr="00607429">
        <w:rPr>
          <w:rFonts w:ascii="等线" w:eastAsia="等线" w:hAnsi="等线" w:hint="eastAsia"/>
        </w:rPr>
        <w:t>传达</w:t>
      </w:r>
      <w:del w:id="167" w:author="王 自飞" w:date="2021-02-06T02:30:00Z">
        <w:r w:rsidR="001219DB" w:rsidDel="006E2FC0">
          <w:rPr>
            <w:rFonts w:ascii="等线" w:eastAsia="等线" w:hAnsi="等线" w:hint="eastAsia"/>
          </w:rPr>
          <w:delText>烟草</w:delText>
        </w:r>
      </w:del>
      <w:ins w:id="168" w:author="王 自飞" w:date="2021-02-06T02:30:00Z">
        <w:r w:rsidR="006E2FC0">
          <w:rPr>
            <w:rFonts w:ascii="等线" w:eastAsia="等线" w:hAnsi="等线" w:hint="eastAsia"/>
          </w:rPr>
          <w:t>香烟的有关</w:t>
        </w:r>
      </w:ins>
      <w:r w:rsidRPr="00607429">
        <w:rPr>
          <w:rFonts w:ascii="等线" w:eastAsia="等线" w:hAnsi="等线" w:hint="eastAsia"/>
        </w:rPr>
        <w:t>知识</w:t>
      </w:r>
      <w:r w:rsidR="000704FB">
        <w:rPr>
          <w:rFonts w:ascii="等线" w:eastAsia="等线" w:hAnsi="等线" w:hint="eastAsia"/>
        </w:rPr>
        <w:t>。</w:t>
      </w:r>
    </w:p>
    <w:p w14:paraId="2CC1532A" w14:textId="77777777" w:rsidR="00DD0748" w:rsidRDefault="000704FB" w:rsidP="00B14A7B">
      <w:pPr>
        <w:ind w:firstLineChars="200" w:firstLine="420"/>
        <w:rPr>
          <w:ins w:id="169" w:author="a" w:date="2021-02-07T11:21:00Z"/>
          <w:rFonts w:ascii="等线" w:eastAsia="等线" w:hAnsi="等线"/>
        </w:rPr>
      </w:pPr>
      <w:r>
        <w:rPr>
          <w:rFonts w:ascii="等线" w:eastAsia="等线" w:hAnsi="等线" w:hint="eastAsia"/>
        </w:rPr>
        <w:t>但我</w:t>
      </w:r>
      <w:r w:rsidR="00607429" w:rsidRPr="00607429">
        <w:rPr>
          <w:rFonts w:ascii="等线" w:eastAsia="等线" w:hAnsi="等线" w:hint="eastAsia"/>
        </w:rPr>
        <w:t>父亲，</w:t>
      </w:r>
      <w:r w:rsidR="00F94357">
        <w:rPr>
          <w:rFonts w:ascii="等线" w:eastAsia="等线" w:hAnsi="等线" w:hint="eastAsia"/>
        </w:rPr>
        <w:t>却</w:t>
      </w:r>
      <w:r w:rsidR="00607429" w:rsidRPr="00607429">
        <w:rPr>
          <w:rFonts w:ascii="等线" w:eastAsia="等线" w:hAnsi="等线" w:hint="eastAsia"/>
        </w:rPr>
        <w:t>对今天上午</w:t>
      </w:r>
      <w:ins w:id="170" w:author="王 自飞" w:date="2021-02-06T02:30:00Z">
        <w:r w:rsidR="006E2FC0">
          <w:rPr>
            <w:rFonts w:ascii="等线" w:eastAsia="等线" w:hAnsi="等线" w:hint="eastAsia"/>
          </w:rPr>
          <w:t>吸烟</w:t>
        </w:r>
      </w:ins>
      <w:r>
        <w:rPr>
          <w:rFonts w:ascii="等线" w:eastAsia="等线" w:hAnsi="等线" w:hint="eastAsia"/>
        </w:rPr>
        <w:t>诱因</w:t>
      </w:r>
      <w:r w:rsidR="00607429" w:rsidRPr="00607429">
        <w:rPr>
          <w:rFonts w:ascii="等线" w:eastAsia="等线" w:hAnsi="等线" w:hint="eastAsia"/>
        </w:rPr>
        <w:t>的</w:t>
      </w:r>
    </w:p>
    <w:p w14:paraId="3E1962C9" w14:textId="30BAC668" w:rsidR="00CC20F3" w:rsidRDefault="00607429" w:rsidP="00B14A7B">
      <w:pPr>
        <w:ind w:firstLineChars="200" w:firstLine="420"/>
        <w:rPr>
          <w:rFonts w:ascii="等线" w:eastAsia="等线" w:hAnsi="等线"/>
        </w:rPr>
      </w:pPr>
      <w:r w:rsidRPr="00607429">
        <w:rPr>
          <w:rFonts w:ascii="等线" w:eastAsia="等线" w:hAnsi="等线" w:hint="eastAsia"/>
        </w:rPr>
        <w:t>理论大发雷霆</w:t>
      </w:r>
      <w:del w:id="171" w:author="a" w:date="2021-02-07T11:21:00Z">
        <w:r w:rsidRPr="00607429" w:rsidDel="00DD0748">
          <w:rPr>
            <w:rFonts w:ascii="等线" w:eastAsia="等线" w:hAnsi="等线" w:hint="eastAsia"/>
          </w:rPr>
          <w:delText>。</w:delText>
        </w:r>
      </w:del>
      <w:ins w:id="172" w:author="a" w:date="2021-02-07T11:21:00Z">
        <w:r w:rsidR="00DD0748">
          <w:rPr>
            <w:rFonts w:ascii="等线" w:eastAsia="等线" w:hAnsi="等线" w:hint="eastAsia"/>
          </w:rPr>
          <w:t>！</w:t>
        </w:r>
      </w:ins>
    </w:p>
    <w:p w14:paraId="2794AAA0" w14:textId="77777777" w:rsidR="00202063" w:rsidRPr="00C25F1C" w:rsidRDefault="00202063" w:rsidP="0020206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6EEF849F" w14:textId="77777777" w:rsidR="00CC20F3" w:rsidRDefault="00CC20F3" w:rsidP="00954B46">
      <w:pPr>
        <w:ind w:firstLineChars="200" w:firstLine="420"/>
        <w:rPr>
          <w:rFonts w:ascii="等线" w:eastAsia="等线" w:hAnsi="等线"/>
        </w:rPr>
      </w:pPr>
    </w:p>
    <w:p w14:paraId="75BFAC2A" w14:textId="2512AFF4" w:rsidR="00CC20F3" w:rsidRPr="00971130" w:rsidRDefault="00971130" w:rsidP="00971130">
      <w:pPr>
        <w:rPr>
          <w:rFonts w:ascii="等线" w:eastAsia="等线" w:hAnsi="等线"/>
          <w:b/>
          <w:bCs/>
          <w:i/>
          <w:iCs/>
        </w:rPr>
      </w:pPr>
      <w:r w:rsidRPr="00971130">
        <w:rPr>
          <w:rFonts w:ascii="等线" w:eastAsia="等线" w:hAnsi="等线"/>
          <w:b/>
          <w:bCs/>
          <w:i/>
          <w:iCs/>
        </w:rPr>
        <w:t>对话文案</w:t>
      </w:r>
      <w:r w:rsidRPr="00971130">
        <w:rPr>
          <w:rFonts w:ascii="等线" w:eastAsia="等线" w:hAnsi="等线" w:hint="eastAsia"/>
          <w:b/>
          <w:bCs/>
          <w:i/>
          <w:iCs/>
        </w:rPr>
        <w:t>（</w:t>
      </w:r>
      <w:r w:rsidRPr="00971130">
        <w:rPr>
          <w:rFonts w:ascii="等线" w:eastAsia="等线" w:hAnsi="等线"/>
          <w:b/>
          <w:bCs/>
          <w:i/>
          <w:iCs/>
        </w:rPr>
        <w:t>P2</w:t>
      </w:r>
      <w:r w:rsidR="00AB5B2F">
        <w:rPr>
          <w:rFonts w:ascii="等线" w:eastAsia="等线" w:hAnsi="等线"/>
          <w:b/>
          <w:bCs/>
          <w:i/>
          <w:iCs/>
        </w:rPr>
        <w:t>4</w:t>
      </w:r>
      <w:ins w:id="173" w:author="a" w:date="2021-02-07T11:21:00Z">
        <w:r w:rsidR="00DD0748">
          <w:rPr>
            <w:rFonts w:ascii="等线" w:eastAsia="等线" w:hAnsi="等线"/>
            <w:b/>
            <w:bCs/>
            <w:i/>
            <w:iCs/>
          </w:rPr>
          <w:t>.1</w:t>
        </w:r>
      </w:ins>
      <w:r w:rsidRPr="00971130">
        <w:rPr>
          <w:rFonts w:ascii="等线" w:eastAsia="等线" w:hAnsi="等线" w:hint="eastAsia"/>
          <w:b/>
          <w:bCs/>
          <w:i/>
          <w:iCs/>
        </w:rPr>
        <w:t>）</w:t>
      </w:r>
    </w:p>
    <w:p w14:paraId="553CB062" w14:textId="77777777" w:rsidR="007322BB" w:rsidRPr="00954B46" w:rsidRDefault="007322BB" w:rsidP="007322BB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14477373" w14:textId="77777777" w:rsidR="007322BB" w:rsidRDefault="007322BB" w:rsidP="007322BB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085A5070" w14:textId="77777777" w:rsidR="00DD0748" w:rsidRDefault="00971130" w:rsidP="00B14A7B">
      <w:pPr>
        <w:ind w:firstLineChars="200" w:firstLine="420"/>
        <w:rPr>
          <w:ins w:id="174" w:author="a" w:date="2021-02-07T11:21:00Z"/>
          <w:rFonts w:ascii="等线" w:eastAsia="等线" w:hAnsi="等线"/>
        </w:rPr>
      </w:pPr>
      <w:r w:rsidRPr="00971130">
        <w:rPr>
          <w:rFonts w:ascii="等线" w:eastAsia="等线" w:hAnsi="等线" w:hint="eastAsia"/>
        </w:rPr>
        <w:t>艾丽莎，</w:t>
      </w:r>
      <w:r w:rsidR="00185D33">
        <w:rPr>
          <w:rFonts w:ascii="等线" w:eastAsia="等线" w:hAnsi="等线" w:hint="eastAsia"/>
        </w:rPr>
        <w:t>我十分理解你的心情，</w:t>
      </w:r>
    </w:p>
    <w:p w14:paraId="60E93C57" w14:textId="0BCC8533" w:rsidR="00185D33" w:rsidRDefault="00185D33" w:rsidP="00B14A7B">
      <w:pPr>
        <w:ind w:firstLineChars="200" w:firstLine="420"/>
        <w:rPr>
          <w:ins w:id="175" w:author="a" w:date="2021-02-07T11:21:00Z"/>
          <w:rFonts w:ascii="等线" w:eastAsia="等线" w:hAnsi="等线"/>
        </w:rPr>
      </w:pPr>
      <w:r>
        <w:rPr>
          <w:rFonts w:ascii="等线" w:eastAsia="等线" w:hAnsi="等线" w:hint="eastAsia"/>
        </w:rPr>
        <w:t>你父亲无论如何不应该</w:t>
      </w:r>
      <w:ins w:id="176" w:author="王 自飞" w:date="2021-02-06T02:30:00Z">
        <w:r w:rsidR="006E2FC0">
          <w:rPr>
            <w:rFonts w:ascii="等线" w:eastAsia="等线" w:hAnsi="等线" w:hint="eastAsia"/>
          </w:rPr>
          <w:t>冲</w:t>
        </w:r>
      </w:ins>
      <w:del w:id="177" w:author="王 自飞" w:date="2021-02-06T02:30:00Z">
        <w:r w:rsidDel="006E2FC0">
          <w:rPr>
            <w:rFonts w:ascii="等线" w:eastAsia="等线" w:hAnsi="等线" w:hint="eastAsia"/>
          </w:rPr>
          <w:delText>跟</w:delText>
        </w:r>
      </w:del>
      <w:r>
        <w:rPr>
          <w:rFonts w:ascii="等线" w:eastAsia="等线" w:hAnsi="等线" w:hint="eastAsia"/>
        </w:rPr>
        <w:t>你发火的。</w:t>
      </w:r>
    </w:p>
    <w:p w14:paraId="22112176" w14:textId="47BEBF99" w:rsidR="00DD0748" w:rsidRPr="00971130" w:rsidRDefault="00DD0748" w:rsidP="00DD0748">
      <w:pPr>
        <w:rPr>
          <w:ins w:id="178" w:author="a" w:date="2021-02-07T11:21:00Z"/>
          <w:rFonts w:ascii="等线" w:eastAsia="等线" w:hAnsi="等线"/>
          <w:b/>
          <w:bCs/>
          <w:i/>
          <w:iCs/>
        </w:rPr>
      </w:pPr>
      <w:ins w:id="179" w:author="a" w:date="2021-02-07T11:21:00Z">
        <w:r w:rsidRPr="00971130">
          <w:rPr>
            <w:rFonts w:ascii="等线" w:eastAsia="等线" w:hAnsi="等线"/>
            <w:b/>
            <w:bCs/>
            <w:i/>
            <w:iCs/>
          </w:rPr>
          <w:t>对话文案</w:t>
        </w:r>
        <w:r w:rsidRPr="00971130">
          <w:rPr>
            <w:rFonts w:ascii="等线" w:eastAsia="等线" w:hAnsi="等线" w:hint="eastAsia"/>
            <w:b/>
            <w:bCs/>
            <w:i/>
            <w:iCs/>
          </w:rPr>
          <w:t>（</w:t>
        </w:r>
        <w:r w:rsidRPr="00971130">
          <w:rPr>
            <w:rFonts w:ascii="等线" w:eastAsia="等线" w:hAnsi="等线"/>
            <w:b/>
            <w:bCs/>
            <w:i/>
            <w:iCs/>
          </w:rPr>
          <w:t>P2</w:t>
        </w:r>
        <w:r>
          <w:rPr>
            <w:rFonts w:ascii="等线" w:eastAsia="等线" w:hAnsi="等线"/>
            <w:b/>
            <w:bCs/>
            <w:i/>
            <w:iCs/>
          </w:rPr>
          <w:t>4.2</w:t>
        </w:r>
        <w:r w:rsidRPr="00971130">
          <w:rPr>
            <w:rFonts w:ascii="等线" w:eastAsia="等线" w:hAnsi="等线" w:hint="eastAsia"/>
            <w:b/>
            <w:bCs/>
            <w:i/>
            <w:iCs/>
          </w:rPr>
          <w:t>）</w:t>
        </w:r>
      </w:ins>
    </w:p>
    <w:p w14:paraId="063D73E1" w14:textId="77777777" w:rsidR="00DD0748" w:rsidRPr="00954B46" w:rsidRDefault="00DD0748" w:rsidP="00DD0748">
      <w:pPr>
        <w:ind w:firstLine="420"/>
        <w:rPr>
          <w:ins w:id="180" w:author="a" w:date="2021-02-07T11:21:00Z"/>
          <w:rFonts w:ascii="等线" w:eastAsia="等线" w:hAnsi="等线"/>
        </w:rPr>
      </w:pPr>
      <w:ins w:id="181" w:author="a" w:date="2021-02-07T11:21:00Z">
        <w:r w:rsidRPr="00954B46">
          <w:rPr>
            <w:rFonts w:ascii="等线" w:eastAsia="等线" w:hAnsi="等线" w:hint="eastAsia"/>
          </w:rPr>
          <w:t>（头像）：</w:t>
        </w:r>
        <w:r>
          <w:rPr>
            <w:rFonts w:ascii="等线" w:eastAsia="等线" w:hAnsi="等线" w:hint="eastAsia"/>
          </w:rPr>
          <w:t>无</w:t>
        </w:r>
      </w:ins>
    </w:p>
    <w:p w14:paraId="308965BF" w14:textId="7BC93C40" w:rsidR="00DD0748" w:rsidRPr="00DD0748" w:rsidRDefault="00DD0748">
      <w:pPr>
        <w:ind w:firstLine="420"/>
        <w:rPr>
          <w:ins w:id="182" w:author="王 自飞" w:date="2021-02-06T02:31:00Z"/>
          <w:rFonts w:ascii="等线" w:eastAsia="等线" w:hAnsi="等线"/>
        </w:rPr>
        <w:pPrChange w:id="183" w:author="a" w:date="2021-02-07T11:21:00Z">
          <w:pPr>
            <w:ind w:firstLineChars="200" w:firstLine="420"/>
          </w:pPr>
        </w:pPrChange>
      </w:pPr>
      <w:ins w:id="184" w:author="a" w:date="2021-02-07T11:21:00Z">
        <w:r w:rsidRPr="00954B46">
          <w:rPr>
            <w:rFonts w:ascii="等线" w:eastAsia="等线" w:hAnsi="等线" w:hint="eastAsia"/>
          </w:rPr>
          <w:t>（正文）：</w:t>
        </w:r>
      </w:ins>
    </w:p>
    <w:p w14:paraId="72196420" w14:textId="77777777" w:rsidR="00DD0748" w:rsidRDefault="006E2FC0" w:rsidP="006E2FC0">
      <w:pPr>
        <w:ind w:firstLineChars="200" w:firstLine="420"/>
        <w:rPr>
          <w:ins w:id="185" w:author="a" w:date="2021-02-07T11:22:00Z"/>
          <w:rFonts w:ascii="等线" w:eastAsia="等线" w:hAnsi="等线"/>
        </w:rPr>
      </w:pPr>
      <w:ins w:id="186" w:author="王 自飞" w:date="2021-02-06T02:31:00Z">
        <w:r>
          <w:rPr>
            <w:rFonts w:ascii="等线" w:eastAsia="等线" w:hAnsi="等线" w:hint="eastAsia"/>
          </w:rPr>
          <w:t>既然是因为诱因理论而发火，</w:t>
        </w:r>
      </w:ins>
    </w:p>
    <w:p w14:paraId="0236000C" w14:textId="77777777" w:rsidR="00DD0748" w:rsidRDefault="006E2FC0" w:rsidP="006E2FC0">
      <w:pPr>
        <w:ind w:firstLineChars="200" w:firstLine="420"/>
        <w:rPr>
          <w:ins w:id="187" w:author="a" w:date="2021-02-07T11:22:00Z"/>
          <w:rFonts w:ascii="等线" w:eastAsia="等线" w:hAnsi="等线"/>
        </w:rPr>
      </w:pPr>
      <w:ins w:id="188" w:author="王 自飞" w:date="2021-02-06T02:31:00Z">
        <w:r>
          <w:rPr>
            <w:rFonts w:ascii="等线" w:eastAsia="等线" w:hAnsi="等线" w:hint="eastAsia"/>
          </w:rPr>
          <w:t>我想，</w:t>
        </w:r>
      </w:ins>
      <w:moveToRangeStart w:id="189" w:author="王 自飞" w:date="2021-02-06T02:31:00Z" w:name="move63471116"/>
      <w:moveTo w:id="190" w:author="王 自飞" w:date="2021-02-06T02:31:00Z">
        <w:r w:rsidRPr="00971130">
          <w:rPr>
            <w:rFonts w:ascii="等线" w:eastAsia="等线" w:hAnsi="等线" w:hint="eastAsia"/>
          </w:rPr>
          <w:t>你父亲</w:t>
        </w:r>
        <w:r>
          <w:rPr>
            <w:rFonts w:ascii="等线" w:eastAsia="等线" w:hAnsi="等线" w:hint="eastAsia"/>
          </w:rPr>
          <w:t>大概</w:t>
        </w:r>
        <w:r w:rsidRPr="00971130">
          <w:rPr>
            <w:rFonts w:ascii="等线" w:eastAsia="等线" w:hAnsi="等线" w:hint="eastAsia"/>
          </w:rPr>
          <w:t>是通过上午的测试</w:t>
        </w:r>
        <w:r>
          <w:rPr>
            <w:rFonts w:ascii="等线" w:eastAsia="等线" w:hAnsi="等线" w:hint="eastAsia"/>
          </w:rPr>
          <w:t>，</w:t>
        </w:r>
      </w:moveTo>
    </w:p>
    <w:p w14:paraId="3080289E" w14:textId="77777777" w:rsidR="00DD0748" w:rsidRDefault="006E2FC0" w:rsidP="006E2FC0">
      <w:pPr>
        <w:ind w:firstLineChars="200" w:firstLine="420"/>
        <w:rPr>
          <w:ins w:id="191" w:author="a" w:date="2021-02-07T11:22:00Z"/>
          <w:rFonts w:ascii="等线" w:eastAsia="等线" w:hAnsi="等线"/>
        </w:rPr>
      </w:pPr>
      <w:moveTo w:id="192" w:author="王 自飞" w:date="2021-02-06T02:31:00Z">
        <w:r w:rsidRPr="00971130">
          <w:rPr>
            <w:rFonts w:ascii="等线" w:eastAsia="等线" w:hAnsi="等线" w:hint="eastAsia"/>
          </w:rPr>
          <w:t>了解到了自己</w:t>
        </w:r>
        <w:r>
          <w:rPr>
            <w:rFonts w:ascii="等线" w:eastAsia="等线" w:hAnsi="等线" w:hint="eastAsia"/>
          </w:rPr>
          <w:t>平时</w:t>
        </w:r>
        <w:r w:rsidRPr="00971130">
          <w:rPr>
            <w:rFonts w:ascii="等线" w:eastAsia="等线" w:hAnsi="等线" w:hint="eastAsia"/>
          </w:rPr>
          <w:t>吸</w:t>
        </w:r>
        <w:r>
          <w:rPr>
            <w:rFonts w:ascii="等线" w:eastAsia="等线" w:hAnsi="等线" w:hint="eastAsia"/>
          </w:rPr>
          <w:t>烟的诱因</w:t>
        </w:r>
        <w:r w:rsidRPr="00971130">
          <w:rPr>
            <w:rFonts w:ascii="等线" w:eastAsia="等线" w:hAnsi="等线" w:hint="eastAsia"/>
          </w:rPr>
          <w:t>，</w:t>
        </w:r>
      </w:moveTo>
    </w:p>
    <w:p w14:paraId="3F0FAE86" w14:textId="3FA2F8C2" w:rsidR="006E2FC0" w:rsidDel="006E2FC0" w:rsidRDefault="006E2FC0" w:rsidP="006E2FC0">
      <w:pPr>
        <w:ind w:firstLineChars="200" w:firstLine="420"/>
        <w:rPr>
          <w:del w:id="193" w:author="王 自飞" w:date="2021-02-06T02:32:00Z"/>
          <w:rFonts w:ascii="等线" w:eastAsia="等线" w:hAnsi="等线"/>
        </w:rPr>
      </w:pPr>
      <w:moveTo w:id="194" w:author="王 自飞" w:date="2021-02-06T02:31:00Z">
        <w:r w:rsidRPr="00971130">
          <w:rPr>
            <w:rFonts w:ascii="等线" w:eastAsia="等线" w:hAnsi="等线" w:hint="eastAsia"/>
          </w:rPr>
          <w:t>但又难以改变，所以才生气。</w:t>
        </w:r>
      </w:moveTo>
    </w:p>
    <w:moveToRangeEnd w:id="189"/>
    <w:p w14:paraId="20FD7FAD" w14:textId="57A723D8" w:rsidR="006E2FC0" w:rsidRPr="00DD0748" w:rsidRDefault="006E2FC0" w:rsidP="006E2FC0">
      <w:pPr>
        <w:ind w:firstLineChars="200" w:firstLine="420"/>
        <w:rPr>
          <w:rFonts w:ascii="等线" w:eastAsia="等线" w:hAnsi="等线"/>
        </w:rPr>
      </w:pPr>
    </w:p>
    <w:p w14:paraId="5FE56A13" w14:textId="11ACF6FE" w:rsidR="00B14A7B" w:rsidRDefault="00971130" w:rsidP="00B14A7B">
      <w:pPr>
        <w:ind w:firstLineChars="200" w:firstLine="420"/>
        <w:rPr>
          <w:rFonts w:ascii="等线" w:eastAsia="等线" w:hAnsi="等线"/>
        </w:rPr>
      </w:pPr>
      <w:del w:id="195" w:author="王 自飞" w:date="2021-02-06T02:31:00Z">
        <w:r w:rsidRPr="00971130" w:rsidDel="006E2FC0">
          <w:rPr>
            <w:rFonts w:ascii="等线" w:eastAsia="等线" w:hAnsi="等线" w:hint="eastAsia"/>
          </w:rPr>
          <w:delText>每个人吸烟的</w:delText>
        </w:r>
        <w:r w:rsidR="002C5138" w:rsidDel="006E2FC0">
          <w:rPr>
            <w:rFonts w:ascii="等线" w:eastAsia="等线" w:hAnsi="等线" w:hint="eastAsia"/>
          </w:rPr>
          <w:delText>诱因</w:delText>
        </w:r>
        <w:r w:rsidRPr="00971130" w:rsidDel="006E2FC0">
          <w:rPr>
            <w:rFonts w:ascii="等线" w:eastAsia="等线" w:hAnsi="等线" w:hint="eastAsia"/>
          </w:rPr>
          <w:delText>各不相同</w:delText>
        </w:r>
      </w:del>
    </w:p>
    <w:p w14:paraId="3C8F762E" w14:textId="4F81BBD5" w:rsidR="00CC20F3" w:rsidDel="006E2FC0" w:rsidRDefault="00971130" w:rsidP="00B14A7B">
      <w:pPr>
        <w:ind w:firstLineChars="200" w:firstLine="420"/>
        <w:rPr>
          <w:rFonts w:ascii="等线" w:eastAsia="等线" w:hAnsi="等线"/>
        </w:rPr>
      </w:pPr>
      <w:moveFromRangeStart w:id="196" w:author="王 自飞" w:date="2021-02-06T02:31:00Z" w:name="move63471116"/>
      <w:moveFrom w:id="197" w:author="王 自飞" w:date="2021-02-06T02:31:00Z">
        <w:r w:rsidRPr="00971130" w:rsidDel="006E2FC0">
          <w:rPr>
            <w:rFonts w:ascii="等线" w:eastAsia="等线" w:hAnsi="等线" w:hint="eastAsia"/>
          </w:rPr>
          <w:t>你父亲</w:t>
        </w:r>
        <w:r w:rsidR="002C5138" w:rsidDel="006E2FC0">
          <w:rPr>
            <w:rFonts w:ascii="等线" w:eastAsia="等线" w:hAnsi="等线" w:hint="eastAsia"/>
          </w:rPr>
          <w:t>大概</w:t>
        </w:r>
        <w:r w:rsidRPr="00971130" w:rsidDel="006E2FC0">
          <w:rPr>
            <w:rFonts w:ascii="等线" w:eastAsia="等线" w:hAnsi="等线" w:hint="eastAsia"/>
          </w:rPr>
          <w:t>是通过上午的测试</w:t>
        </w:r>
        <w:r w:rsidR="002C5138" w:rsidDel="006E2FC0">
          <w:rPr>
            <w:rFonts w:ascii="等线" w:eastAsia="等线" w:hAnsi="等线" w:hint="eastAsia"/>
          </w:rPr>
          <w:t>，</w:t>
        </w:r>
        <w:r w:rsidRPr="00971130" w:rsidDel="006E2FC0">
          <w:rPr>
            <w:rFonts w:ascii="等线" w:eastAsia="等线" w:hAnsi="等线" w:hint="eastAsia"/>
          </w:rPr>
          <w:t>了解到了自己</w:t>
        </w:r>
        <w:r w:rsidR="002C5138" w:rsidDel="006E2FC0">
          <w:rPr>
            <w:rFonts w:ascii="等线" w:eastAsia="等线" w:hAnsi="等线" w:hint="eastAsia"/>
          </w:rPr>
          <w:t>平时</w:t>
        </w:r>
        <w:r w:rsidRPr="00971130" w:rsidDel="006E2FC0">
          <w:rPr>
            <w:rFonts w:ascii="等线" w:eastAsia="等线" w:hAnsi="等线" w:hint="eastAsia"/>
          </w:rPr>
          <w:t>吸</w:t>
        </w:r>
        <w:r w:rsidR="002C5138" w:rsidDel="006E2FC0">
          <w:rPr>
            <w:rFonts w:ascii="等线" w:eastAsia="等线" w:hAnsi="等线" w:hint="eastAsia"/>
          </w:rPr>
          <w:t>烟的诱因</w:t>
        </w:r>
        <w:r w:rsidRPr="00971130" w:rsidDel="006E2FC0">
          <w:rPr>
            <w:rFonts w:ascii="等线" w:eastAsia="等线" w:hAnsi="等线" w:hint="eastAsia"/>
          </w:rPr>
          <w:t>，但又难以改变，所以才生气。</w:t>
        </w:r>
      </w:moveFrom>
    </w:p>
    <w:moveFromRangeEnd w:id="196"/>
    <w:p w14:paraId="0D628290" w14:textId="77777777" w:rsidR="00202063" w:rsidRPr="00C25F1C" w:rsidRDefault="00202063" w:rsidP="0020206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66B587CB" w14:textId="77777777" w:rsidR="00CC20F3" w:rsidRPr="000A5FF4" w:rsidRDefault="00CC20F3" w:rsidP="00954B46">
      <w:pPr>
        <w:ind w:firstLineChars="200" w:firstLine="420"/>
        <w:rPr>
          <w:rFonts w:ascii="等线" w:eastAsia="等线" w:hAnsi="等线"/>
        </w:rPr>
      </w:pPr>
    </w:p>
    <w:p w14:paraId="5D2762B7" w14:textId="5EC329A6" w:rsidR="00CC20F3" w:rsidRPr="007304DD" w:rsidRDefault="007304DD" w:rsidP="007304DD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P2</w:t>
      </w:r>
      <w:r w:rsidR="00AB5B2F">
        <w:rPr>
          <w:rFonts w:ascii="等线" w:eastAsia="等线" w:hAnsi="等线"/>
          <w:b/>
          <w:i/>
        </w:rPr>
        <w:t>5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4B02FCDE" w14:textId="30032CB0" w:rsidR="007304DD" w:rsidRPr="00954B46" w:rsidRDefault="007304DD" w:rsidP="007304D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23118B">
        <w:rPr>
          <w:rFonts w:ascii="等线" w:eastAsia="等线" w:hAnsi="等线" w:hint="eastAsia"/>
        </w:rPr>
        <w:t>艾丽莎</w:t>
      </w:r>
      <w:r w:rsidR="00202063">
        <w:rPr>
          <w:rFonts w:ascii="等线" w:eastAsia="等线" w:hAnsi="等线" w:hint="eastAsia"/>
        </w:rPr>
        <w:t>（疑惑）</w:t>
      </w:r>
    </w:p>
    <w:p w14:paraId="4CABAA30" w14:textId="77777777" w:rsidR="00975280" w:rsidRPr="007304DD" w:rsidRDefault="007304DD" w:rsidP="007304DD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0ACCF99" w14:textId="77777777" w:rsidR="00D36ABE" w:rsidRDefault="007304DD" w:rsidP="0023118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啊，</w:t>
      </w:r>
      <w:r w:rsidRPr="007304DD">
        <w:rPr>
          <w:rFonts w:ascii="等线" w:eastAsia="等线" w:hAnsi="等线" w:hint="eastAsia"/>
        </w:rPr>
        <w:t>是这样子吗？</w:t>
      </w:r>
    </w:p>
    <w:p w14:paraId="6A2E0FA1" w14:textId="77777777" w:rsidR="00DD0748" w:rsidRDefault="007304DD" w:rsidP="00B14A7B">
      <w:pPr>
        <w:ind w:firstLineChars="200" w:firstLine="420"/>
        <w:rPr>
          <w:ins w:id="198" w:author="a" w:date="2021-02-07T11:24:00Z"/>
          <w:rFonts w:ascii="等线" w:eastAsia="等线" w:hAnsi="等线"/>
        </w:rPr>
      </w:pPr>
      <w:r w:rsidRPr="007304DD">
        <w:rPr>
          <w:rFonts w:ascii="等线" w:eastAsia="等线" w:hAnsi="等线" w:hint="eastAsia"/>
        </w:rPr>
        <w:t>我父亲</w:t>
      </w:r>
      <w:r w:rsidR="004F74F8">
        <w:rPr>
          <w:rFonts w:ascii="等线" w:eastAsia="等线" w:hAnsi="等线" w:hint="eastAsia"/>
        </w:rPr>
        <w:t>经常会回忆</w:t>
      </w:r>
      <w:r>
        <w:rPr>
          <w:rFonts w:ascii="等线" w:eastAsia="等线" w:hAnsi="等线" w:hint="eastAsia"/>
        </w:rPr>
        <w:t>起以前在星际空港</w:t>
      </w:r>
    </w:p>
    <w:p w14:paraId="2B81F182" w14:textId="041A7593" w:rsidR="00B14A7B" w:rsidRDefault="004F74F8" w:rsidP="00B14A7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工作的</w:t>
      </w:r>
      <w:del w:id="199" w:author="王 自飞" w:date="2021-02-06T02:32:00Z">
        <w:r w:rsidDel="006E2FC0">
          <w:rPr>
            <w:rFonts w:ascii="等线" w:eastAsia="等线" w:hAnsi="等线" w:hint="eastAsia"/>
          </w:rPr>
          <w:delText>时光</w:delText>
        </w:r>
      </w:del>
      <w:ins w:id="200" w:author="王 自飞" w:date="2021-02-06T02:32:00Z">
        <w:r w:rsidR="006E2FC0">
          <w:rPr>
            <w:rFonts w:ascii="等线" w:eastAsia="等线" w:hAnsi="等线" w:hint="eastAsia"/>
          </w:rPr>
          <w:t>日子</w:t>
        </w:r>
      </w:ins>
      <w:r>
        <w:rPr>
          <w:rFonts w:ascii="等线" w:eastAsia="等线" w:hAnsi="等线" w:hint="eastAsia"/>
        </w:rPr>
        <w:t>。</w:t>
      </w:r>
    </w:p>
    <w:p w14:paraId="061D32F7" w14:textId="77777777" w:rsidR="00DD0748" w:rsidRDefault="0023118B" w:rsidP="00B14A7B">
      <w:pPr>
        <w:ind w:firstLineChars="200" w:firstLine="420"/>
        <w:rPr>
          <w:ins w:id="201" w:author="a" w:date="2021-02-07T11:24:00Z"/>
          <w:rFonts w:ascii="等线" w:eastAsia="等线" w:hAnsi="等线"/>
        </w:rPr>
      </w:pPr>
      <w:r>
        <w:rPr>
          <w:rFonts w:ascii="等线" w:eastAsia="等线" w:hAnsi="等线" w:hint="eastAsia"/>
        </w:rPr>
        <w:t>每当这时，他</w:t>
      </w:r>
      <w:del w:id="202" w:author="王 自飞" w:date="2021-02-06T02:34:00Z">
        <w:r w:rsidDel="006E2FC0">
          <w:rPr>
            <w:rFonts w:ascii="等线" w:eastAsia="等线" w:hAnsi="等线" w:hint="eastAsia"/>
          </w:rPr>
          <w:delText>的心情就</w:delText>
        </w:r>
      </w:del>
      <w:del w:id="203" w:author="王 自飞" w:date="2021-02-06T02:33:00Z">
        <w:r w:rsidDel="006E2FC0">
          <w:rPr>
            <w:rFonts w:ascii="等线" w:eastAsia="等线" w:hAnsi="等线" w:hint="eastAsia"/>
          </w:rPr>
          <w:delText>会很苦闷</w:delText>
        </w:r>
      </w:del>
      <w:ins w:id="204" w:author="王 自飞" w:date="2021-02-06T02:34:00Z">
        <w:r w:rsidR="006E2FC0">
          <w:rPr>
            <w:rFonts w:ascii="等线" w:eastAsia="等线" w:hAnsi="等线" w:hint="eastAsia"/>
          </w:rPr>
          <w:t>就会变得很消沉</w:t>
        </w:r>
      </w:ins>
      <w:r>
        <w:rPr>
          <w:rFonts w:ascii="等线" w:eastAsia="等线" w:hAnsi="等线" w:hint="eastAsia"/>
        </w:rPr>
        <w:t>，</w:t>
      </w:r>
    </w:p>
    <w:p w14:paraId="75B24C24" w14:textId="2938E7CD" w:rsidR="007304DD" w:rsidRDefault="0023118B" w:rsidP="00B14A7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然后</w:t>
      </w:r>
      <w:r w:rsidR="007304DD">
        <w:rPr>
          <w:rFonts w:ascii="等线" w:eastAsia="等线" w:hAnsi="等线" w:hint="eastAsia"/>
        </w:rPr>
        <w:t>就会抽起烟来</w:t>
      </w:r>
      <w:r>
        <w:rPr>
          <w:rFonts w:ascii="等线" w:eastAsia="等线" w:hAnsi="等线" w:hint="eastAsia"/>
        </w:rPr>
        <w:t>。</w:t>
      </w:r>
    </w:p>
    <w:p w14:paraId="173777E7" w14:textId="77777777" w:rsidR="00202063" w:rsidRPr="00C25F1C" w:rsidRDefault="00202063" w:rsidP="0020206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541FF4FE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69068E1C" w14:textId="27B77F86" w:rsidR="00F8462F" w:rsidRPr="007304DD" w:rsidRDefault="00F8462F" w:rsidP="00F8462F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P2</w:t>
      </w:r>
      <w:r w:rsidR="00AB5B2F">
        <w:rPr>
          <w:rFonts w:ascii="等线" w:eastAsia="等线" w:hAnsi="等线"/>
          <w:b/>
          <w:i/>
        </w:rPr>
        <w:t>6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3B86C035" w14:textId="77777777" w:rsidR="00F8462F" w:rsidRPr="00954B46" w:rsidRDefault="00F8462F" w:rsidP="00F8462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FA7018">
        <w:rPr>
          <w:rFonts w:ascii="等线" w:eastAsia="等线" w:hAnsi="等线" w:hint="eastAsia"/>
        </w:rPr>
        <w:t>无</w:t>
      </w:r>
    </w:p>
    <w:p w14:paraId="3B888AA5" w14:textId="77777777" w:rsidR="00F8462F" w:rsidRPr="007304DD" w:rsidRDefault="00F8462F" w:rsidP="00F8462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0721748D" w14:textId="77777777" w:rsidR="00DD0748" w:rsidRDefault="009505C4" w:rsidP="00B14A7B">
      <w:pPr>
        <w:ind w:firstLineChars="200" w:firstLine="420"/>
        <w:rPr>
          <w:ins w:id="205" w:author="a" w:date="2021-02-07T11:24:00Z"/>
          <w:rFonts w:ascii="等线" w:eastAsia="等线" w:hAnsi="等线"/>
        </w:rPr>
      </w:pPr>
      <w:r>
        <w:rPr>
          <w:rFonts w:ascii="等线" w:eastAsia="等线" w:hAnsi="等线"/>
        </w:rPr>
        <w:t>艾丽莎</w:t>
      </w:r>
      <w:r>
        <w:rPr>
          <w:rFonts w:ascii="等线" w:eastAsia="等线" w:hAnsi="等线" w:hint="eastAsia"/>
        </w:rPr>
        <w:t>，看来你父亲</w:t>
      </w:r>
      <w:r w:rsidR="008C6F66">
        <w:rPr>
          <w:rFonts w:ascii="等线" w:eastAsia="等线" w:hAnsi="等线" w:hint="eastAsia"/>
        </w:rPr>
        <w:t>是个“借</w:t>
      </w:r>
      <w:r w:rsidR="001219DB">
        <w:rPr>
          <w:rFonts w:ascii="等线" w:eastAsia="等线" w:hAnsi="等线" w:hint="eastAsia"/>
        </w:rPr>
        <w:t>烟</w:t>
      </w:r>
      <w:r w:rsidR="008C6F66">
        <w:rPr>
          <w:rFonts w:ascii="等线" w:eastAsia="等线" w:hAnsi="等线" w:hint="eastAsia"/>
        </w:rPr>
        <w:t>消愁”</w:t>
      </w:r>
    </w:p>
    <w:p w14:paraId="51259B7A" w14:textId="77777777" w:rsidR="00DD0748" w:rsidRDefault="008C6F66" w:rsidP="00B14A7B">
      <w:pPr>
        <w:ind w:firstLineChars="200" w:firstLine="420"/>
        <w:rPr>
          <w:ins w:id="206" w:author="a" w:date="2021-02-07T11:24:00Z"/>
          <w:rFonts w:ascii="等线" w:eastAsia="等线" w:hAnsi="等线"/>
        </w:rPr>
      </w:pPr>
      <w:r>
        <w:rPr>
          <w:rFonts w:ascii="等线" w:eastAsia="等线" w:hAnsi="等线" w:hint="eastAsia"/>
        </w:rPr>
        <w:t>的</w:t>
      </w:r>
      <w:r w:rsidR="001219DB">
        <w:rPr>
          <w:rFonts w:ascii="等线" w:eastAsia="等线" w:hAnsi="等线" w:hint="eastAsia"/>
        </w:rPr>
        <w:t>人</w:t>
      </w:r>
      <w:r>
        <w:rPr>
          <w:rFonts w:ascii="等线" w:eastAsia="等线" w:hAnsi="等线" w:hint="eastAsia"/>
        </w:rPr>
        <w:t>，而星际空港的没落恰恰是他的</w:t>
      </w:r>
    </w:p>
    <w:p w14:paraId="0BFBFF61" w14:textId="2ACA8671" w:rsidR="00C64BCA" w:rsidRDefault="008C6F66" w:rsidP="00B14A7B">
      <w:pPr>
        <w:ind w:firstLineChars="200" w:firstLine="420"/>
        <w:rPr>
          <w:ins w:id="207" w:author="王 自飞" w:date="2021-02-06T02:34:00Z"/>
          <w:rFonts w:ascii="等线" w:eastAsia="等线" w:hAnsi="等线"/>
        </w:rPr>
      </w:pPr>
      <w:r>
        <w:rPr>
          <w:rFonts w:ascii="等线" w:eastAsia="等线" w:hAnsi="等线" w:hint="eastAsia"/>
        </w:rPr>
        <w:t>心结。</w:t>
      </w:r>
    </w:p>
    <w:p w14:paraId="15563819" w14:textId="77777777" w:rsidR="00DD0748" w:rsidRDefault="006E2FC0" w:rsidP="00B14A7B">
      <w:pPr>
        <w:ind w:firstLineChars="200" w:firstLine="420"/>
        <w:rPr>
          <w:ins w:id="208" w:author="a" w:date="2021-02-07T11:25:00Z"/>
          <w:rFonts w:ascii="等线" w:eastAsia="等线" w:hAnsi="等线"/>
        </w:rPr>
      </w:pPr>
      <w:ins w:id="209" w:author="王 自飞" w:date="2021-02-06T02:34:00Z">
        <w:r>
          <w:rPr>
            <w:rFonts w:ascii="等线" w:eastAsia="等线" w:hAnsi="等线" w:hint="eastAsia"/>
          </w:rPr>
          <w:t>如果星际空港能重建</w:t>
        </w:r>
      </w:ins>
      <w:ins w:id="210" w:author="a" w:date="2021-02-07T11:25:00Z">
        <w:r w:rsidR="00DD0748">
          <w:rPr>
            <w:rFonts w:ascii="等线" w:eastAsia="等线" w:hAnsi="等线" w:hint="eastAsia"/>
          </w:rPr>
          <w:t>完成</w:t>
        </w:r>
      </w:ins>
      <w:ins w:id="211" w:author="王 自飞" w:date="2021-02-06T02:34:00Z">
        <w:r>
          <w:rPr>
            <w:rFonts w:ascii="等线" w:eastAsia="等线" w:hAnsi="等线" w:hint="eastAsia"/>
          </w:rPr>
          <w:t>，</w:t>
        </w:r>
      </w:ins>
      <w:ins w:id="212" w:author="王 自飞" w:date="2021-02-06T02:35:00Z">
        <w:r w:rsidR="00450420">
          <w:rPr>
            <w:rFonts w:ascii="等线" w:eastAsia="等线" w:hAnsi="等线" w:hint="eastAsia"/>
          </w:rPr>
          <w:t>对他来说</w:t>
        </w:r>
      </w:ins>
    </w:p>
    <w:p w14:paraId="104139FE" w14:textId="27B2DF8A" w:rsidR="006E2FC0" w:rsidRDefault="00450420" w:rsidP="00B14A7B">
      <w:pPr>
        <w:ind w:firstLineChars="200" w:firstLine="420"/>
        <w:rPr>
          <w:rFonts w:ascii="等线" w:eastAsia="等线" w:hAnsi="等线"/>
        </w:rPr>
      </w:pPr>
      <w:ins w:id="213" w:author="王 自飞" w:date="2021-02-06T02:35:00Z">
        <w:r>
          <w:rPr>
            <w:rFonts w:ascii="等线" w:eastAsia="等线" w:hAnsi="等线" w:hint="eastAsia"/>
          </w:rPr>
          <w:t>一定是很大的慰藉。</w:t>
        </w:r>
      </w:ins>
    </w:p>
    <w:p w14:paraId="5D80D1DA" w14:textId="3AEE3AC9" w:rsidR="00975280" w:rsidRPr="00F8462F" w:rsidDel="00450420" w:rsidRDefault="00C64BCA" w:rsidP="00C64BCA">
      <w:pPr>
        <w:ind w:firstLineChars="200" w:firstLine="420"/>
        <w:rPr>
          <w:del w:id="214" w:author="王 自飞" w:date="2021-02-06T02:35:00Z"/>
          <w:rFonts w:ascii="等线" w:eastAsia="等线" w:hAnsi="等线"/>
        </w:rPr>
      </w:pPr>
      <w:del w:id="215" w:author="王 自飞" w:date="2021-02-06T02:35:00Z">
        <w:r w:rsidDel="00450420">
          <w:rPr>
            <w:rFonts w:ascii="等线" w:eastAsia="等线" w:hAnsi="等线" w:hint="eastAsia"/>
          </w:rPr>
          <w:delText>所以，</w:delText>
        </w:r>
        <w:r w:rsidR="00DB661F" w:rsidDel="00450420">
          <w:rPr>
            <w:rFonts w:ascii="等线" w:eastAsia="等线" w:hAnsi="等线" w:hint="eastAsia"/>
          </w:rPr>
          <w:delText>让我们</w:delText>
        </w:r>
        <w:r w:rsidDel="00450420">
          <w:rPr>
            <w:rFonts w:ascii="等线" w:eastAsia="等线" w:hAnsi="等线" w:hint="eastAsia"/>
          </w:rPr>
          <w:delText>努力重建空港</w:delText>
        </w:r>
        <w:r w:rsidR="00DB661F" w:rsidDel="00450420">
          <w:rPr>
            <w:rFonts w:ascii="等线" w:eastAsia="等线" w:hAnsi="等线" w:hint="eastAsia"/>
          </w:rPr>
          <w:delText>吧</w:delText>
        </w:r>
        <w:r w:rsidDel="00450420">
          <w:rPr>
            <w:rFonts w:ascii="等线" w:eastAsia="等线" w:hAnsi="等线" w:hint="eastAsia"/>
          </w:rPr>
          <w:delText>！</w:delText>
        </w:r>
      </w:del>
    </w:p>
    <w:p w14:paraId="45FF8520" w14:textId="77777777" w:rsidR="00202063" w:rsidRPr="00C25F1C" w:rsidRDefault="00202063" w:rsidP="0020206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31FF8775" w14:textId="77777777" w:rsidR="00975280" w:rsidRPr="00B14A7B" w:rsidRDefault="00975280" w:rsidP="00954B46">
      <w:pPr>
        <w:ind w:firstLineChars="200" w:firstLine="420"/>
        <w:rPr>
          <w:rFonts w:ascii="等线" w:eastAsia="等线" w:hAnsi="等线"/>
        </w:rPr>
      </w:pPr>
    </w:p>
    <w:p w14:paraId="32FC53F2" w14:textId="41C840CE" w:rsidR="00A045B9" w:rsidRPr="007304DD" w:rsidRDefault="00A045B9" w:rsidP="00A045B9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P2</w:t>
      </w:r>
      <w:r w:rsidR="00AB5B2F">
        <w:rPr>
          <w:rFonts w:ascii="等线" w:eastAsia="等线" w:hAnsi="等线"/>
          <w:b/>
          <w:i/>
        </w:rPr>
        <w:t>7</w:t>
      </w:r>
      <w:r w:rsidR="00124F93">
        <w:rPr>
          <w:rFonts w:ascii="等线" w:eastAsia="等线" w:hAnsi="等线"/>
          <w:b/>
          <w:i/>
        </w:rPr>
        <w:t>.1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152D267C" w14:textId="77777777" w:rsidR="00A045B9" w:rsidRPr="00954B46" w:rsidRDefault="00A045B9" w:rsidP="00A045B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 w:rsidR="00410E23">
        <w:rPr>
          <w:rFonts w:ascii="等线" w:eastAsia="等线" w:hAnsi="等线" w:hint="eastAsia"/>
        </w:rPr>
        <w:t>星际委员会</w:t>
      </w:r>
    </w:p>
    <w:p w14:paraId="002A2609" w14:textId="77777777" w:rsidR="00A045B9" w:rsidRPr="007304DD" w:rsidRDefault="00A045B9" w:rsidP="00A045B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22CD9860" w14:textId="0FC20E9C" w:rsidR="00450420" w:rsidRDefault="000C5422" w:rsidP="00B14A7B">
      <w:pPr>
        <w:ind w:firstLineChars="200" w:firstLine="420"/>
        <w:rPr>
          <w:ins w:id="216" w:author="王 自飞" w:date="2021-02-06T02:36:00Z"/>
          <w:rFonts w:ascii="等线" w:eastAsia="等线" w:hAnsi="等线"/>
        </w:rPr>
      </w:pPr>
      <w:ins w:id="217" w:author="王 自飞" w:date="2021-02-06T02:36:00Z">
        <w:r>
          <w:rPr>
            <w:rFonts w:ascii="等线" w:eastAsia="等线" w:hAnsi="等线" w:hint="eastAsia"/>
          </w:rPr>
          <w:t>俗话说</w:t>
        </w:r>
        <w:del w:id="218" w:author="a" w:date="2021-02-07T11:25:00Z">
          <w:r w:rsidDel="00DD0748">
            <w:rPr>
              <w:rFonts w:ascii="等线" w:eastAsia="等线" w:hAnsi="等线" w:hint="eastAsia"/>
            </w:rPr>
            <w:delText>，</w:delText>
          </w:r>
        </w:del>
      </w:ins>
      <w:ins w:id="219" w:author="a" w:date="2021-02-07T11:25:00Z">
        <w:r w:rsidR="00DD0748">
          <w:rPr>
            <w:rFonts w:ascii="等线" w:eastAsia="等线" w:hAnsi="等线" w:hint="eastAsia"/>
          </w:rPr>
          <w:t>“</w:t>
        </w:r>
      </w:ins>
      <w:ins w:id="220" w:author="王 自飞" w:date="2021-02-06T02:36:00Z">
        <w:r w:rsidR="00450420">
          <w:rPr>
            <w:rFonts w:ascii="等线" w:eastAsia="等线" w:hAnsi="等线" w:hint="eastAsia"/>
          </w:rPr>
          <w:t>功夫不负有心人。</w:t>
        </w:r>
      </w:ins>
      <w:ins w:id="221" w:author="a" w:date="2021-02-07T11:25:00Z">
        <w:r w:rsidR="00DD0748">
          <w:rPr>
            <w:rFonts w:ascii="等线" w:eastAsia="等线" w:hAnsi="等线" w:hint="eastAsia"/>
          </w:rPr>
          <w:t>”</w:t>
        </w:r>
      </w:ins>
    </w:p>
    <w:p w14:paraId="22598BA4" w14:textId="77777777" w:rsidR="00F747E6" w:rsidRDefault="00B14A7B" w:rsidP="00B14A7B">
      <w:pPr>
        <w:ind w:firstLineChars="200" w:firstLine="420"/>
        <w:rPr>
          <w:ins w:id="222" w:author="a" w:date="2021-02-07T11:26:00Z"/>
          <w:rFonts w:ascii="等线" w:eastAsia="等线" w:hAnsi="等线"/>
        </w:rPr>
      </w:pPr>
      <w:r>
        <w:rPr>
          <w:rFonts w:ascii="等线" w:eastAsia="等线" w:hAnsi="等线" w:hint="eastAsia"/>
        </w:rPr>
        <w:t>星际委员会</w:t>
      </w:r>
      <w:r w:rsidR="007F006A">
        <w:rPr>
          <w:rFonts w:ascii="等线" w:eastAsia="等线" w:hAnsi="等线" w:hint="eastAsia"/>
        </w:rPr>
        <w:t>观察到，在你们的努力下</w:t>
      </w:r>
      <w:del w:id="223" w:author="a" w:date="2021-02-07T11:26:00Z">
        <w:r w:rsidR="007F006A" w:rsidDel="00F747E6">
          <w:rPr>
            <w:rFonts w:ascii="等线" w:eastAsia="等线" w:hAnsi="等线" w:hint="eastAsia"/>
          </w:rPr>
          <w:delText>，</w:delText>
        </w:r>
      </w:del>
    </w:p>
    <w:p w14:paraId="795272F0" w14:textId="77777777" w:rsidR="00F747E6" w:rsidRDefault="007F006A" w:rsidP="00B14A7B">
      <w:pPr>
        <w:ind w:firstLineChars="200" w:firstLine="420"/>
        <w:rPr>
          <w:ins w:id="224" w:author="a" w:date="2021-02-07T11:26:00Z"/>
          <w:rFonts w:ascii="等线" w:eastAsia="等线" w:hAnsi="等线"/>
        </w:rPr>
      </w:pPr>
      <w:r>
        <w:rPr>
          <w:rFonts w:ascii="等线" w:eastAsia="等线" w:hAnsi="等线" w:hint="eastAsia"/>
        </w:rPr>
        <w:t>K</w:t>
      </w:r>
      <w:r>
        <w:rPr>
          <w:rFonts w:ascii="等线" w:eastAsia="等线" w:hAnsi="等线"/>
        </w:rPr>
        <w:t>114星际空港</w:t>
      </w:r>
      <w:del w:id="225" w:author="王 自飞" w:date="2021-02-06T02:37:00Z">
        <w:r w:rsidDel="000C5422">
          <w:rPr>
            <w:rFonts w:ascii="等线" w:eastAsia="等线" w:hAnsi="等线" w:hint="eastAsia"/>
          </w:rPr>
          <w:delText>正在有序重建</w:delText>
        </w:r>
      </w:del>
      <w:ins w:id="226" w:author="王 自飞" w:date="2021-02-06T02:37:00Z">
        <w:r w:rsidR="000C5422">
          <w:rPr>
            <w:rFonts w:ascii="等线" w:eastAsia="等线" w:hAnsi="等线" w:hint="eastAsia"/>
          </w:rPr>
          <w:t>的重建工作已经在有序开展</w:t>
        </w:r>
      </w:ins>
      <w:del w:id="227" w:author="a" w:date="2021-02-07T11:26:00Z">
        <w:r w:rsidDel="00F747E6">
          <w:rPr>
            <w:rFonts w:ascii="等线" w:eastAsia="等线" w:hAnsi="等线" w:hint="eastAsia"/>
          </w:rPr>
          <w:delText>，</w:delText>
        </w:r>
      </w:del>
    </w:p>
    <w:p w14:paraId="206AC975" w14:textId="6B1060A3" w:rsidR="0083146F" w:rsidRPr="0083146F" w:rsidRDefault="007F006A" w:rsidP="00B14A7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给人们带来了新的希望</w:t>
      </w:r>
      <w:r>
        <w:rPr>
          <w:rFonts w:ascii="等线" w:eastAsia="等线" w:hAnsi="等线" w:hint="eastAsia"/>
        </w:rPr>
        <w:t>！</w:t>
      </w:r>
    </w:p>
    <w:p w14:paraId="6E584C5E" w14:textId="77777777" w:rsidR="00F747E6" w:rsidRDefault="007F006A" w:rsidP="00B14A7B">
      <w:pPr>
        <w:ind w:firstLineChars="200" w:firstLine="420"/>
        <w:rPr>
          <w:ins w:id="228" w:author="a" w:date="2021-02-07T11:26:00Z"/>
          <w:rFonts w:ascii="等线" w:eastAsia="等线" w:hAnsi="等线"/>
        </w:rPr>
      </w:pPr>
      <w:r>
        <w:rPr>
          <w:rFonts w:ascii="等线" w:eastAsia="等线" w:hAnsi="等线" w:hint="eastAsia"/>
        </w:rPr>
        <w:t>甚至有些运输</w:t>
      </w:r>
      <w:r w:rsidR="00844676">
        <w:rPr>
          <w:rFonts w:ascii="等线" w:eastAsia="等线" w:hAnsi="等线" w:hint="eastAsia"/>
        </w:rPr>
        <w:t>公司已经开始打听你们</w:t>
      </w:r>
    </w:p>
    <w:p w14:paraId="6D75FF20" w14:textId="4C76956E" w:rsidR="00202063" w:rsidRDefault="00844676" w:rsidP="00B14A7B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的消息，盼望</w:t>
      </w:r>
      <w:r w:rsidR="00B14A7B">
        <w:rPr>
          <w:rFonts w:ascii="等线" w:eastAsia="等线" w:hAnsi="等线" w:hint="eastAsia"/>
        </w:rPr>
        <w:t>空港</w:t>
      </w:r>
      <w:r>
        <w:rPr>
          <w:rFonts w:ascii="等线" w:eastAsia="等线" w:hAnsi="等线" w:hint="eastAsia"/>
        </w:rPr>
        <w:t>的重新开放了！</w:t>
      </w:r>
    </w:p>
    <w:p w14:paraId="52133FBF" w14:textId="77777777" w:rsidR="00202063" w:rsidRPr="00C25F1C" w:rsidRDefault="00202063" w:rsidP="0020206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33B6A8A6" w14:textId="612135A1" w:rsidR="00975280" w:rsidRPr="00202063" w:rsidRDefault="00975280" w:rsidP="00B14A7B">
      <w:pPr>
        <w:ind w:firstLineChars="200" w:firstLine="420"/>
        <w:rPr>
          <w:rFonts w:ascii="等线" w:eastAsia="等线" w:hAnsi="等线"/>
        </w:rPr>
      </w:pPr>
    </w:p>
    <w:p w14:paraId="0170BBB4" w14:textId="76814E30" w:rsidR="00124F93" w:rsidRPr="007304DD" w:rsidRDefault="00124F93" w:rsidP="00124F93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P2</w:t>
      </w:r>
      <w:r w:rsidR="00AB5B2F">
        <w:rPr>
          <w:rFonts w:ascii="等线" w:eastAsia="等线" w:hAnsi="等线"/>
          <w:b/>
          <w:i/>
        </w:rPr>
        <w:t>7</w:t>
      </w:r>
      <w:r>
        <w:rPr>
          <w:rFonts w:ascii="等线" w:eastAsia="等线" w:hAnsi="等线"/>
          <w:b/>
          <w:i/>
        </w:rPr>
        <w:t>.2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5CDDA23C" w14:textId="77777777" w:rsidR="00124F93" w:rsidRPr="00954B46" w:rsidRDefault="00124F93" w:rsidP="00124F9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星际委员会</w:t>
      </w:r>
    </w:p>
    <w:p w14:paraId="3DA5BA54" w14:textId="77777777" w:rsidR="00124F93" w:rsidRPr="007304DD" w:rsidRDefault="00124F93" w:rsidP="00124F93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C4F6A5C" w14:textId="77777777" w:rsidR="00F747E6" w:rsidRDefault="00CF45CC" w:rsidP="00124F93">
      <w:pPr>
        <w:ind w:firstLineChars="200" w:firstLine="420"/>
        <w:rPr>
          <w:ins w:id="229" w:author="a" w:date="2021-02-07T11:26:00Z"/>
          <w:rFonts w:ascii="等线" w:eastAsia="等线" w:hAnsi="等线"/>
        </w:rPr>
      </w:pPr>
      <w:r>
        <w:rPr>
          <w:rFonts w:ascii="等线" w:eastAsia="等线" w:hAnsi="等线" w:hint="eastAsia"/>
        </w:rPr>
        <w:t>正确的烟瘾知识普及，有利于居民们</w:t>
      </w:r>
    </w:p>
    <w:p w14:paraId="2A29DB62" w14:textId="0DB03D9E" w:rsidR="00CF45CC" w:rsidRDefault="00CF45CC" w:rsidP="00124F9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的健康恢复</w:t>
      </w:r>
      <w:r w:rsidR="008B7F76">
        <w:rPr>
          <w:rFonts w:ascii="等线" w:eastAsia="等线" w:hAnsi="等线" w:hint="eastAsia"/>
        </w:rPr>
        <w:t>，以及</w:t>
      </w:r>
      <w:r>
        <w:rPr>
          <w:rFonts w:ascii="等线" w:eastAsia="等线" w:hAnsi="等线" w:hint="eastAsia"/>
        </w:rPr>
        <w:t>重建工作的开展。</w:t>
      </w:r>
    </w:p>
    <w:p w14:paraId="3D3882FB" w14:textId="77777777" w:rsidR="00F747E6" w:rsidRDefault="009D101E" w:rsidP="00124F93">
      <w:pPr>
        <w:ind w:firstLineChars="200" w:firstLine="420"/>
        <w:rPr>
          <w:ins w:id="230" w:author="a" w:date="2021-02-07T11:27:00Z"/>
          <w:rFonts w:ascii="等线" w:eastAsia="等线" w:hAnsi="等线"/>
        </w:rPr>
      </w:pPr>
      <w:del w:id="231" w:author="王 自飞" w:date="2021-02-06T02:37:00Z">
        <w:r w:rsidDel="000C5422">
          <w:rPr>
            <w:rFonts w:ascii="等线" w:eastAsia="等线" w:hAnsi="等线" w:hint="eastAsia"/>
          </w:rPr>
          <w:delText>星际委员会</w:delText>
        </w:r>
      </w:del>
      <w:ins w:id="232" w:author="王 自飞" w:date="2021-02-06T02:37:00Z">
        <w:r w:rsidR="000C5422">
          <w:rPr>
            <w:rFonts w:ascii="等线" w:eastAsia="等线" w:hAnsi="等线" w:hint="eastAsia"/>
          </w:rPr>
          <w:t>接下来，</w:t>
        </w:r>
      </w:ins>
      <w:ins w:id="233" w:author="王 自飞" w:date="2021-02-06T02:38:00Z">
        <w:r w:rsidR="000C5422">
          <w:rPr>
            <w:rFonts w:ascii="等线" w:eastAsia="等线" w:hAnsi="等线" w:hint="eastAsia"/>
          </w:rPr>
          <w:t>让</w:t>
        </w:r>
      </w:ins>
      <w:ins w:id="234" w:author="王 自飞" w:date="2021-02-06T02:37:00Z">
        <w:r w:rsidR="000C5422">
          <w:rPr>
            <w:rFonts w:ascii="等线" w:eastAsia="等线" w:hAnsi="等线" w:hint="eastAsia"/>
          </w:rPr>
          <w:t>我们</w:t>
        </w:r>
      </w:ins>
      <w:del w:id="235" w:author="王 自飞" w:date="2021-02-06T02:38:00Z">
        <w:r w:rsidR="00124F93" w:rsidRPr="00124F93" w:rsidDel="000C5422">
          <w:rPr>
            <w:rFonts w:ascii="等线" w:eastAsia="等线" w:hAnsi="等线" w:hint="eastAsia"/>
          </w:rPr>
          <w:delText>将</w:delText>
        </w:r>
      </w:del>
      <w:r w:rsidR="00124F93" w:rsidRPr="00124F93">
        <w:rPr>
          <w:rFonts w:ascii="等线" w:eastAsia="等线" w:hAnsi="等线" w:hint="eastAsia"/>
        </w:rPr>
        <w:t>通过题目</w:t>
      </w:r>
      <w:ins w:id="236" w:author="王 自飞" w:date="2021-02-06T02:38:00Z">
        <w:r w:rsidR="000F59F0">
          <w:rPr>
            <w:rFonts w:ascii="等线" w:eastAsia="等线" w:hAnsi="等线" w:hint="eastAsia"/>
          </w:rPr>
          <w:t>测试来检验</w:t>
        </w:r>
      </w:ins>
      <w:del w:id="237" w:author="王 自飞" w:date="2021-02-06T02:38:00Z">
        <w:r w:rsidR="00124F93" w:rsidRPr="00124F93" w:rsidDel="000F59F0">
          <w:rPr>
            <w:rFonts w:ascii="等线" w:eastAsia="等线" w:hAnsi="等线" w:hint="eastAsia"/>
          </w:rPr>
          <w:delText>检测您的</w:delText>
        </w:r>
      </w:del>
    </w:p>
    <w:p w14:paraId="424F2462" w14:textId="21740DFD" w:rsidR="00124F93" w:rsidRPr="00124F93" w:rsidRDefault="000F59F0" w:rsidP="00124F93">
      <w:pPr>
        <w:ind w:firstLineChars="200" w:firstLine="420"/>
        <w:rPr>
          <w:rFonts w:ascii="等线" w:eastAsia="等线" w:hAnsi="等线"/>
        </w:rPr>
      </w:pPr>
      <w:ins w:id="238" w:author="王 自飞" w:date="2021-02-06T02:38:00Z">
        <w:r>
          <w:rPr>
            <w:rFonts w:ascii="等线" w:eastAsia="等线" w:hAnsi="等线" w:hint="eastAsia"/>
          </w:rPr>
          <w:t>你的</w:t>
        </w:r>
      </w:ins>
      <w:r w:rsidR="00CF45CC">
        <w:rPr>
          <w:rFonts w:ascii="等线" w:eastAsia="等线" w:hAnsi="等线" w:hint="eastAsia"/>
        </w:rPr>
        <w:t>知识牢固程度</w:t>
      </w:r>
      <w:ins w:id="239" w:author="王 自飞" w:date="2021-02-06T02:38:00Z">
        <w:r>
          <w:rPr>
            <w:rFonts w:ascii="等线" w:eastAsia="等线" w:hAnsi="等线" w:hint="eastAsia"/>
          </w:rPr>
          <w:t>吧</w:t>
        </w:r>
      </w:ins>
      <w:del w:id="240" w:author="a" w:date="2021-02-07T11:27:00Z">
        <w:r w:rsidR="00CF45CC" w:rsidDel="00F747E6">
          <w:rPr>
            <w:rFonts w:ascii="等线" w:eastAsia="等线" w:hAnsi="等线" w:hint="eastAsia"/>
          </w:rPr>
          <w:delText>。</w:delText>
        </w:r>
      </w:del>
      <w:ins w:id="241" w:author="a" w:date="2021-02-07T11:27:00Z">
        <w:r w:rsidR="00F747E6">
          <w:rPr>
            <w:rFonts w:ascii="等线" w:eastAsia="等线" w:hAnsi="等线" w:hint="eastAsia"/>
          </w:rPr>
          <w:t>！</w:t>
        </w:r>
      </w:ins>
    </w:p>
    <w:p w14:paraId="66706F99" w14:textId="29ABC5B8" w:rsidR="00975280" w:rsidRPr="00844676" w:rsidRDefault="00CF45CC" w:rsidP="00124F93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（互动按钮）：【开始测试】</w:t>
      </w:r>
      <w:r w:rsidR="00124F93" w:rsidRPr="00124F93">
        <w:rPr>
          <w:rFonts w:ascii="等线" w:eastAsia="等线" w:hAnsi="等线" w:hint="eastAsia"/>
        </w:rPr>
        <w:t>。</w:t>
      </w:r>
    </w:p>
    <w:p w14:paraId="02762584" w14:textId="77777777" w:rsidR="00975280" w:rsidRDefault="00975280" w:rsidP="00954B46">
      <w:pPr>
        <w:ind w:firstLineChars="200" w:firstLine="420"/>
        <w:rPr>
          <w:rFonts w:ascii="等线" w:eastAsia="等线" w:hAnsi="等线"/>
        </w:rPr>
      </w:pPr>
    </w:p>
    <w:p w14:paraId="0989DFC5" w14:textId="220ED0A9" w:rsidR="00975280" w:rsidRPr="00A70F14" w:rsidRDefault="00A70F14" w:rsidP="00A70F14">
      <w:pPr>
        <w:rPr>
          <w:rFonts w:ascii="等线" w:eastAsia="等线" w:hAnsi="等线"/>
          <w:b/>
          <w:i/>
        </w:rPr>
      </w:pPr>
      <w:r w:rsidRPr="00A70F14">
        <w:rPr>
          <w:rFonts w:ascii="等线" w:eastAsia="等线" w:hAnsi="等线" w:hint="eastAsia"/>
          <w:b/>
          <w:i/>
        </w:rPr>
        <w:t>训练挑战（P</w:t>
      </w:r>
      <w:r w:rsidRPr="00A70F14">
        <w:rPr>
          <w:rFonts w:ascii="等线" w:eastAsia="等线" w:hAnsi="等线"/>
          <w:b/>
          <w:i/>
        </w:rPr>
        <w:t>2</w:t>
      </w:r>
      <w:r w:rsidR="00AB5B2F">
        <w:rPr>
          <w:rFonts w:ascii="等线" w:eastAsia="等线" w:hAnsi="等线"/>
          <w:b/>
          <w:i/>
        </w:rPr>
        <w:t>8</w:t>
      </w:r>
      <w:r>
        <w:rPr>
          <w:rFonts w:ascii="等线" w:eastAsia="等线" w:hAnsi="等线" w:hint="eastAsia"/>
          <w:b/>
          <w:i/>
        </w:rPr>
        <w:t>.</w:t>
      </w:r>
      <w:r>
        <w:rPr>
          <w:rFonts w:ascii="等线" w:eastAsia="等线" w:hAnsi="等线"/>
          <w:b/>
          <w:i/>
        </w:rPr>
        <w:t>1</w:t>
      </w:r>
      <w:r w:rsidRPr="00A70F14">
        <w:rPr>
          <w:rFonts w:ascii="等线" w:eastAsia="等线" w:hAnsi="等线" w:hint="eastAsia"/>
          <w:b/>
          <w:i/>
        </w:rPr>
        <w:t>）</w:t>
      </w:r>
    </w:p>
    <w:p w14:paraId="095A3F7F" w14:textId="287D77DB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1.</w:t>
      </w:r>
      <w:r w:rsidRPr="00A70F14">
        <w:rPr>
          <w:rFonts w:ascii="等线" w:eastAsia="等线" w:hAnsi="等线" w:hint="eastAsia"/>
        </w:rPr>
        <w:tab/>
        <w:t>香烟成分中，使</w:t>
      </w:r>
      <w:del w:id="242" w:author="a" w:date="2021-02-07T11:27:00Z">
        <w:r w:rsidRPr="00A70F14" w:rsidDel="00F747E6">
          <w:rPr>
            <w:rFonts w:ascii="等线" w:eastAsia="等线" w:hAnsi="等线" w:hint="eastAsia"/>
          </w:rPr>
          <w:delText>您</w:delText>
        </w:r>
      </w:del>
      <w:ins w:id="243" w:author="a" w:date="2021-02-07T11:27:00Z">
        <w:r w:rsidR="00F747E6">
          <w:rPr>
            <w:rFonts w:ascii="等线" w:eastAsia="等线" w:hAnsi="等线" w:hint="eastAsia"/>
          </w:rPr>
          <w:t>你</w:t>
        </w:r>
      </w:ins>
      <w:r w:rsidRPr="00A70F14">
        <w:rPr>
          <w:rFonts w:ascii="等线" w:eastAsia="等线" w:hAnsi="等线" w:hint="eastAsia"/>
        </w:rPr>
        <w:t>上瘾的主要成分是？</w:t>
      </w:r>
    </w:p>
    <w:p w14:paraId="664294B6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a.</w:t>
      </w:r>
      <w:r w:rsidRPr="00A70F14">
        <w:rPr>
          <w:rFonts w:ascii="等线" w:eastAsia="等线" w:hAnsi="等线" w:hint="eastAsia"/>
        </w:rPr>
        <w:tab/>
        <w:t>砷</w:t>
      </w:r>
    </w:p>
    <w:p w14:paraId="234FF3CC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b.</w:t>
      </w:r>
      <w:r w:rsidRPr="00A70F14">
        <w:rPr>
          <w:rFonts w:ascii="等线" w:eastAsia="等线" w:hAnsi="等线" w:hint="eastAsia"/>
        </w:rPr>
        <w:tab/>
        <w:t>焦油</w:t>
      </w:r>
    </w:p>
    <w:p w14:paraId="4D489859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c.</w:t>
      </w:r>
      <w:r w:rsidRPr="00A70F14">
        <w:rPr>
          <w:rFonts w:ascii="等线" w:eastAsia="等线" w:hAnsi="等线" w:hint="eastAsia"/>
        </w:rPr>
        <w:tab/>
        <w:t>尼古丁</w:t>
      </w:r>
    </w:p>
    <w:p w14:paraId="750973DB" w14:textId="77777777" w:rsid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d.</w:t>
      </w:r>
      <w:r w:rsidRPr="00A70F14">
        <w:rPr>
          <w:rFonts w:ascii="等线" w:eastAsia="等线" w:hAnsi="等线" w:hint="eastAsia"/>
        </w:rPr>
        <w:tab/>
        <w:t>一氧化碳</w:t>
      </w:r>
    </w:p>
    <w:p w14:paraId="06AE9D7C" w14:textId="7A391900" w:rsidR="00A70F14" w:rsidRPr="00A70F14" w:rsidRDefault="00A70F14" w:rsidP="00A70F14">
      <w:pPr>
        <w:rPr>
          <w:rFonts w:ascii="等线" w:eastAsia="等线" w:hAnsi="等线"/>
          <w:b/>
          <w:i/>
        </w:rPr>
      </w:pPr>
      <w:r w:rsidRPr="00A70F14">
        <w:rPr>
          <w:rFonts w:ascii="等线" w:eastAsia="等线" w:hAnsi="等线" w:hint="eastAsia"/>
          <w:b/>
          <w:i/>
        </w:rPr>
        <w:t>训练挑战（P</w:t>
      </w:r>
      <w:r w:rsidRPr="00A70F14">
        <w:rPr>
          <w:rFonts w:ascii="等线" w:eastAsia="等线" w:hAnsi="等线"/>
          <w:b/>
          <w:i/>
        </w:rPr>
        <w:t>2</w:t>
      </w:r>
      <w:r w:rsidR="00AB5B2F">
        <w:rPr>
          <w:rFonts w:ascii="等线" w:eastAsia="等线" w:hAnsi="等线"/>
          <w:b/>
          <w:i/>
        </w:rPr>
        <w:t>8</w:t>
      </w:r>
      <w:r>
        <w:rPr>
          <w:rFonts w:ascii="等线" w:eastAsia="等线" w:hAnsi="等线" w:hint="eastAsia"/>
          <w:b/>
          <w:i/>
        </w:rPr>
        <w:t>.</w:t>
      </w:r>
      <w:r>
        <w:rPr>
          <w:rFonts w:ascii="等线" w:eastAsia="等线" w:hAnsi="等线"/>
          <w:b/>
          <w:i/>
        </w:rPr>
        <w:t>2</w:t>
      </w:r>
      <w:r w:rsidRPr="00A70F14">
        <w:rPr>
          <w:rFonts w:ascii="等线" w:eastAsia="等线" w:hAnsi="等线" w:hint="eastAsia"/>
          <w:b/>
          <w:i/>
        </w:rPr>
        <w:t>）</w:t>
      </w:r>
    </w:p>
    <w:p w14:paraId="73DC5A83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2.</w:t>
      </w:r>
      <w:r w:rsidRPr="00A70F14">
        <w:rPr>
          <w:rFonts w:ascii="等线" w:eastAsia="等线" w:hAnsi="等线" w:hint="eastAsia"/>
        </w:rPr>
        <w:tab/>
        <w:t>关于香烟烟雾中含有的一氧化碳，以下说法错误的是</w:t>
      </w:r>
    </w:p>
    <w:p w14:paraId="678943D5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lastRenderedPageBreak/>
        <w:t>a.</w:t>
      </w:r>
      <w:r w:rsidRPr="00A70F14">
        <w:rPr>
          <w:rFonts w:ascii="等线" w:eastAsia="等线" w:hAnsi="等线" w:hint="eastAsia"/>
        </w:rPr>
        <w:tab/>
        <w:t>是一种无色气体</w:t>
      </w:r>
    </w:p>
    <w:p w14:paraId="17FC201E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b.</w:t>
      </w:r>
      <w:r w:rsidRPr="00A70F14">
        <w:rPr>
          <w:rFonts w:ascii="等线" w:eastAsia="等线" w:hAnsi="等线" w:hint="eastAsia"/>
        </w:rPr>
        <w:tab/>
        <w:t>提升红细胞中的氧气数量</w:t>
      </w:r>
    </w:p>
    <w:p w14:paraId="3E68DB4B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c.</w:t>
      </w:r>
      <w:r w:rsidRPr="00A70F14">
        <w:rPr>
          <w:rFonts w:ascii="等线" w:eastAsia="等线" w:hAnsi="等线" w:hint="eastAsia"/>
        </w:rPr>
        <w:tab/>
        <w:t>可能造成心血管疾病</w:t>
      </w:r>
    </w:p>
    <w:p w14:paraId="57B18F28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d.</w:t>
      </w:r>
      <w:r w:rsidRPr="00A70F14">
        <w:rPr>
          <w:rFonts w:ascii="等线" w:eastAsia="等线" w:hAnsi="等线" w:hint="eastAsia"/>
        </w:rPr>
        <w:tab/>
        <w:t>也存在于汽车尾气中</w:t>
      </w:r>
    </w:p>
    <w:p w14:paraId="51CDD33D" w14:textId="77777777" w:rsidR="00975280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(互动按钮): 完成</w:t>
      </w:r>
    </w:p>
    <w:p w14:paraId="602D9F9A" w14:textId="1FBE78BE" w:rsidR="00A70F14" w:rsidRPr="00A70F14" w:rsidRDefault="00A70F14" w:rsidP="00A70F14">
      <w:pPr>
        <w:rPr>
          <w:rFonts w:ascii="等线" w:eastAsia="等线" w:hAnsi="等线"/>
          <w:b/>
          <w:i/>
        </w:rPr>
      </w:pPr>
      <w:r w:rsidRPr="00A70F14">
        <w:rPr>
          <w:rFonts w:ascii="等线" w:eastAsia="等线" w:hAnsi="等线" w:hint="eastAsia"/>
          <w:b/>
          <w:i/>
        </w:rPr>
        <w:t>训练挑战（P</w:t>
      </w:r>
      <w:r w:rsidRPr="00A70F14">
        <w:rPr>
          <w:rFonts w:ascii="等线" w:eastAsia="等线" w:hAnsi="等线"/>
          <w:b/>
          <w:i/>
        </w:rPr>
        <w:t>2</w:t>
      </w:r>
      <w:r w:rsidR="00AB5B2F">
        <w:rPr>
          <w:rFonts w:ascii="等线" w:eastAsia="等线" w:hAnsi="等线"/>
          <w:b/>
          <w:i/>
        </w:rPr>
        <w:t>8</w:t>
      </w:r>
      <w:r>
        <w:rPr>
          <w:rFonts w:ascii="等线" w:eastAsia="等线" w:hAnsi="等线" w:hint="eastAsia"/>
          <w:b/>
          <w:i/>
        </w:rPr>
        <w:t>.</w:t>
      </w:r>
      <w:r>
        <w:rPr>
          <w:rFonts w:ascii="等线" w:eastAsia="等线" w:hAnsi="等线"/>
          <w:b/>
          <w:i/>
        </w:rPr>
        <w:t>3</w:t>
      </w:r>
      <w:r w:rsidRPr="00A70F14">
        <w:rPr>
          <w:rFonts w:ascii="等线" w:eastAsia="等线" w:hAnsi="等线" w:hint="eastAsia"/>
          <w:b/>
          <w:i/>
        </w:rPr>
        <w:t>）</w:t>
      </w:r>
    </w:p>
    <w:p w14:paraId="5150CBFC" w14:textId="77777777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(如果对了2题)</w:t>
      </w:r>
    </w:p>
    <w:p w14:paraId="3606E4D1" w14:textId="567D173F" w:rsidR="00A70F14" w:rsidRPr="00A70F14" w:rsidRDefault="0032190A" w:rsidP="00A70F14">
      <w:pPr>
        <w:ind w:firstLineChars="200" w:firstLine="420"/>
        <w:rPr>
          <w:rFonts w:ascii="等线" w:eastAsia="等线" w:hAnsi="等线"/>
        </w:rPr>
      </w:pPr>
      <w:del w:id="244" w:author="王 自飞" w:date="2021-02-06T02:38:00Z">
        <w:r w:rsidDel="000F59F0">
          <w:rPr>
            <w:rFonts w:ascii="等线" w:eastAsia="等线" w:hAnsi="等线" w:hint="eastAsia"/>
          </w:rPr>
          <w:delText>您</w:delText>
        </w:r>
      </w:del>
      <w:ins w:id="245" w:author="王 自飞" w:date="2021-02-06T02:38:00Z">
        <w:r w:rsidR="000F59F0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的知识掌握非常牢固，居民们将从中受益，展望星际空港的建设前景一片光明！</w:t>
      </w:r>
    </w:p>
    <w:p w14:paraId="4184F9FF" w14:textId="17662BE8" w:rsidR="00A70F14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 xml:space="preserve">(互动按钮): </w:t>
      </w:r>
      <w:r w:rsidR="0032190A">
        <w:rPr>
          <w:rFonts w:ascii="等线" w:eastAsia="等线" w:hAnsi="等线" w:hint="eastAsia"/>
        </w:rPr>
        <w:t>【</w:t>
      </w:r>
      <w:r w:rsidRPr="00A70F14">
        <w:rPr>
          <w:rFonts w:ascii="等线" w:eastAsia="等线" w:hAnsi="等线" w:hint="eastAsia"/>
        </w:rPr>
        <w:t>确认</w:t>
      </w:r>
      <w:r w:rsidR="0032190A">
        <w:rPr>
          <w:rFonts w:ascii="等线" w:eastAsia="等线" w:hAnsi="等线" w:hint="eastAsia"/>
        </w:rPr>
        <w:t>】</w:t>
      </w:r>
    </w:p>
    <w:p w14:paraId="53DD8889" w14:textId="77777777" w:rsidR="00AB5B2F" w:rsidRDefault="00AB5B2F" w:rsidP="0032190A">
      <w:pPr>
        <w:ind w:firstLineChars="200" w:firstLine="420"/>
        <w:rPr>
          <w:rFonts w:ascii="等线" w:eastAsia="等线" w:hAnsi="等线"/>
          <w:b/>
          <w:i/>
        </w:rPr>
      </w:pPr>
    </w:p>
    <w:p w14:paraId="062F3AD2" w14:textId="4557C997" w:rsidR="00A70F14" w:rsidRPr="00A70F14" w:rsidRDefault="00A70F14" w:rsidP="0032190A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>(如果对了0-1题)</w:t>
      </w:r>
    </w:p>
    <w:p w14:paraId="05C96D89" w14:textId="30C81032" w:rsidR="00A70F14" w:rsidRPr="00A70F14" w:rsidRDefault="00A70F14" w:rsidP="00A70F14">
      <w:pPr>
        <w:ind w:firstLineChars="200" w:firstLine="420"/>
        <w:rPr>
          <w:rFonts w:ascii="等线" w:eastAsia="等线" w:hAnsi="等线"/>
        </w:rPr>
      </w:pPr>
      <w:del w:id="246" w:author="王 自飞" w:date="2021-02-06T02:38:00Z">
        <w:r w:rsidRPr="00A70F14" w:rsidDel="000F59F0">
          <w:rPr>
            <w:rFonts w:ascii="等线" w:eastAsia="等线" w:hAnsi="等线" w:hint="eastAsia"/>
          </w:rPr>
          <w:delText>您</w:delText>
        </w:r>
      </w:del>
      <w:ins w:id="247" w:author="王 自飞" w:date="2021-02-06T02:38:00Z">
        <w:r w:rsidR="000F59F0">
          <w:rPr>
            <w:rFonts w:ascii="等线" w:eastAsia="等线" w:hAnsi="等线" w:hint="eastAsia"/>
          </w:rPr>
          <w:t>你</w:t>
        </w:r>
      </w:ins>
      <w:r w:rsidR="0032190A">
        <w:rPr>
          <w:rFonts w:ascii="等线" w:eastAsia="等线" w:hAnsi="等线" w:hint="eastAsia"/>
        </w:rPr>
        <w:t>的知识掌握</w:t>
      </w:r>
      <w:r w:rsidR="00053D1B">
        <w:rPr>
          <w:rFonts w:ascii="等线" w:eastAsia="等线" w:hAnsi="等线" w:hint="eastAsia"/>
        </w:rPr>
        <w:t>还有待加强</w:t>
      </w:r>
      <w:r w:rsidR="00A05757">
        <w:rPr>
          <w:rFonts w:ascii="等线" w:eastAsia="等线" w:hAnsi="等线" w:hint="eastAsia"/>
        </w:rPr>
        <w:t>。</w:t>
      </w:r>
      <w:r w:rsidRPr="00A70F14">
        <w:rPr>
          <w:rFonts w:ascii="等线" w:eastAsia="等线" w:hAnsi="等线" w:hint="eastAsia"/>
        </w:rPr>
        <w:t>滴水穿石，非一日之功</w:t>
      </w:r>
      <w:r w:rsidR="00A05757">
        <w:rPr>
          <w:rFonts w:ascii="等线" w:eastAsia="等线" w:hAnsi="等线" w:hint="eastAsia"/>
        </w:rPr>
        <w:t>！</w:t>
      </w:r>
      <w:r w:rsidR="0032190A">
        <w:rPr>
          <w:rFonts w:ascii="等线" w:eastAsia="等线" w:hAnsi="等线" w:hint="eastAsia"/>
        </w:rPr>
        <w:t>继续加油，居民们企盼着您的帮助！</w:t>
      </w:r>
    </w:p>
    <w:p w14:paraId="1B7BE063" w14:textId="528B6FAA" w:rsidR="00BF76CE" w:rsidRDefault="00A70F14" w:rsidP="00A70F14">
      <w:pPr>
        <w:ind w:firstLineChars="200" w:firstLine="420"/>
        <w:rPr>
          <w:rFonts w:ascii="等线" w:eastAsia="等线" w:hAnsi="等线"/>
        </w:rPr>
      </w:pPr>
      <w:r w:rsidRPr="00A70F14">
        <w:rPr>
          <w:rFonts w:ascii="等线" w:eastAsia="等线" w:hAnsi="等线" w:hint="eastAsia"/>
        </w:rPr>
        <w:t xml:space="preserve">(互动按钮): </w:t>
      </w:r>
      <w:r w:rsidR="0032190A">
        <w:rPr>
          <w:rFonts w:ascii="等线" w:eastAsia="等线" w:hAnsi="等线" w:hint="eastAsia"/>
        </w:rPr>
        <w:t>【</w:t>
      </w:r>
      <w:r w:rsidRPr="00A70F14">
        <w:rPr>
          <w:rFonts w:ascii="等线" w:eastAsia="等线" w:hAnsi="等线" w:hint="eastAsia"/>
        </w:rPr>
        <w:t>确认</w:t>
      </w:r>
      <w:r w:rsidR="0032190A">
        <w:rPr>
          <w:rFonts w:ascii="等线" w:eastAsia="等线" w:hAnsi="等线" w:hint="eastAsia"/>
        </w:rPr>
        <w:t>】</w:t>
      </w:r>
    </w:p>
    <w:p w14:paraId="7A5BF19B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</w:p>
    <w:p w14:paraId="3450B7A1" w14:textId="2226C215" w:rsidR="00750209" w:rsidRPr="007304DD" w:rsidRDefault="00750209" w:rsidP="00750209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</w:t>
      </w:r>
      <w:r w:rsidR="00AB5B2F">
        <w:rPr>
          <w:rFonts w:ascii="等线" w:eastAsia="等线" w:hAnsi="等线"/>
          <w:b/>
          <w:i/>
        </w:rPr>
        <w:t>29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17A159C2" w14:textId="20669EF9" w:rsidR="00750209" w:rsidRPr="00954B46" w:rsidRDefault="00750209" w:rsidP="0075020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FB1815">
        <w:rPr>
          <w:rFonts w:ascii="等线" w:eastAsia="等线" w:hAnsi="等线" w:hint="eastAsia"/>
        </w:rPr>
        <w:t>（正常）</w:t>
      </w:r>
    </w:p>
    <w:p w14:paraId="23FD18C8" w14:textId="77777777" w:rsidR="00750209" w:rsidRPr="007304DD" w:rsidRDefault="00750209" w:rsidP="00750209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686DB9F" w14:textId="640A06B4" w:rsidR="00750209" w:rsidRDefault="00DC2D85" w:rsidP="0050499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</w:t>
      </w:r>
      <w:r w:rsidR="001219DB">
        <w:rPr>
          <w:rFonts w:ascii="等线" w:eastAsia="等线" w:hAnsi="等线" w:hint="eastAsia"/>
        </w:rPr>
        <w:t>前面</w:t>
      </w:r>
      <w:r>
        <w:rPr>
          <w:rFonts w:ascii="等线" w:eastAsia="等线" w:hAnsi="等线" w:hint="eastAsia"/>
        </w:rPr>
        <w:t>真是有些失态了，谢谢</w:t>
      </w:r>
      <w:del w:id="248" w:author="王 自飞" w:date="2021-02-06T02:38:00Z">
        <w:r w:rsidDel="000F59F0">
          <w:rPr>
            <w:rFonts w:ascii="等线" w:eastAsia="等线" w:hAnsi="等线" w:hint="eastAsia"/>
          </w:rPr>
          <w:delText>您</w:delText>
        </w:r>
      </w:del>
      <w:ins w:id="249" w:author="王 自飞" w:date="2021-02-06T02:38:00Z">
        <w:r w:rsidR="000F59F0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的安慰宽解！</w:t>
      </w:r>
    </w:p>
    <w:p w14:paraId="1EF90F80" w14:textId="77777777" w:rsidR="00FB1815" w:rsidRPr="00C25F1C" w:rsidRDefault="00FB1815" w:rsidP="00FB1815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0EA44C7D" w14:textId="77777777" w:rsidR="00DC2D85" w:rsidRDefault="00DC2D85" w:rsidP="00C25F1C">
      <w:pPr>
        <w:ind w:firstLineChars="200" w:firstLine="420"/>
        <w:rPr>
          <w:rFonts w:ascii="等线" w:eastAsia="等线" w:hAnsi="等线"/>
        </w:rPr>
      </w:pPr>
    </w:p>
    <w:p w14:paraId="50171633" w14:textId="759725A4" w:rsidR="00DC2D85" w:rsidRPr="007304DD" w:rsidRDefault="00DC2D85" w:rsidP="00DC2D85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</w:t>
      </w:r>
      <w:r w:rsidR="002B0373">
        <w:rPr>
          <w:rFonts w:ascii="等线" w:eastAsia="等线" w:hAnsi="等线"/>
          <w:b/>
          <w:i/>
        </w:rPr>
        <w:t>3</w:t>
      </w:r>
      <w:r w:rsidR="00AB5B2F">
        <w:rPr>
          <w:rFonts w:ascii="等线" w:eastAsia="等线" w:hAnsi="等线"/>
          <w:b/>
          <w:i/>
        </w:rPr>
        <w:t>0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20BB849C" w14:textId="77777777" w:rsidR="00DC2D85" w:rsidRPr="00954B46" w:rsidRDefault="00DC2D85" w:rsidP="00DC2D85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54DB2598" w14:textId="77777777" w:rsidR="00DC2D85" w:rsidRPr="007304DD" w:rsidRDefault="00DC2D85" w:rsidP="00DC2D85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787A565D" w14:textId="77777777" w:rsidR="00F747E6" w:rsidRDefault="005103F2" w:rsidP="00504998">
      <w:pPr>
        <w:ind w:firstLineChars="200" w:firstLine="420"/>
        <w:rPr>
          <w:ins w:id="250" w:author="a" w:date="2021-02-07T11:28:00Z"/>
          <w:rFonts w:ascii="等线" w:eastAsia="等线" w:hAnsi="等线"/>
        </w:rPr>
      </w:pPr>
      <w:del w:id="251" w:author="王 自飞" w:date="2021-02-06T02:39:00Z">
        <w:r w:rsidDel="000F59F0">
          <w:rPr>
            <w:rFonts w:ascii="等线" w:eastAsia="等线" w:hAnsi="等线"/>
          </w:rPr>
          <w:delText>艾丽莎</w:delText>
        </w:r>
        <w:r w:rsidDel="000F59F0">
          <w:rPr>
            <w:rFonts w:ascii="等线" w:eastAsia="等线" w:hAnsi="等线" w:hint="eastAsia"/>
          </w:rPr>
          <w:delText>，</w:delText>
        </w:r>
      </w:del>
      <w:r w:rsidR="00DB36FA">
        <w:rPr>
          <w:rFonts w:ascii="等线" w:eastAsia="等线" w:hAnsi="等线" w:hint="eastAsia"/>
        </w:rPr>
        <w:t>其实</w:t>
      </w:r>
      <w:r w:rsidR="00D850D6">
        <w:rPr>
          <w:rFonts w:ascii="等线" w:eastAsia="等线" w:hAnsi="等线"/>
        </w:rPr>
        <w:t>我也应该谢谢</w:t>
      </w:r>
      <w:del w:id="252" w:author="王 自飞" w:date="2021-02-06T02:39:00Z">
        <w:r w:rsidR="00D850D6" w:rsidDel="000F59F0">
          <w:rPr>
            <w:rFonts w:ascii="等线" w:eastAsia="等线" w:hAnsi="等线" w:hint="eastAsia"/>
          </w:rPr>
          <w:delText>您</w:delText>
        </w:r>
      </w:del>
      <w:ins w:id="253" w:author="王 自飞" w:date="2021-02-06T02:39:00Z">
        <w:r w:rsidR="000F59F0">
          <w:rPr>
            <w:rFonts w:ascii="等线" w:eastAsia="等线" w:hAnsi="等线" w:hint="eastAsia"/>
          </w:rPr>
          <w:t>你</w:t>
        </w:r>
      </w:ins>
      <w:r w:rsidR="00DB36FA">
        <w:rPr>
          <w:rFonts w:ascii="等线" w:eastAsia="等线" w:hAnsi="等线" w:hint="eastAsia"/>
        </w:rPr>
        <w:t>。</w:t>
      </w:r>
    </w:p>
    <w:p w14:paraId="06771ADE" w14:textId="77777777" w:rsidR="00F747E6" w:rsidRDefault="000F59F0" w:rsidP="00504998">
      <w:pPr>
        <w:ind w:firstLineChars="200" w:firstLine="420"/>
        <w:rPr>
          <w:ins w:id="254" w:author="a" w:date="2021-02-07T11:28:00Z"/>
          <w:rFonts w:ascii="等线" w:eastAsia="等线" w:hAnsi="等线"/>
        </w:rPr>
      </w:pPr>
      <w:ins w:id="255" w:author="王 自飞" w:date="2021-02-06T02:39:00Z">
        <w:r>
          <w:rPr>
            <w:rFonts w:ascii="等线" w:eastAsia="等线" w:hAnsi="等线" w:hint="eastAsia"/>
          </w:rPr>
          <w:t>你</w:t>
        </w:r>
      </w:ins>
      <w:del w:id="256" w:author="王 自飞" w:date="2021-02-06T02:39:00Z">
        <w:r w:rsidR="00D850D6" w:rsidDel="000F59F0">
          <w:rPr>
            <w:rFonts w:ascii="等线" w:eastAsia="等线" w:hAnsi="等线"/>
          </w:rPr>
          <w:delText>您</w:delText>
        </w:r>
      </w:del>
      <w:r w:rsidR="00DB36FA">
        <w:rPr>
          <w:rFonts w:ascii="等线" w:eastAsia="等线" w:hAnsi="等线"/>
        </w:rPr>
        <w:t>对亲友的关爱</w:t>
      </w:r>
      <w:r w:rsidR="00B21ADD">
        <w:rPr>
          <w:rFonts w:ascii="等线" w:eastAsia="等线" w:hAnsi="等线" w:hint="eastAsia"/>
        </w:rPr>
        <w:t>让我</w:t>
      </w:r>
      <w:r w:rsidR="00B21ADD">
        <w:rPr>
          <w:rFonts w:ascii="等线" w:eastAsia="等线" w:hAnsi="等线"/>
        </w:rPr>
        <w:t>回想</w:t>
      </w:r>
      <w:r w:rsidR="00B21ADD">
        <w:rPr>
          <w:rFonts w:ascii="等线" w:eastAsia="等线" w:hAnsi="等线" w:hint="eastAsia"/>
        </w:rPr>
        <w:t>起</w:t>
      </w:r>
      <w:r w:rsidR="00B21ADD">
        <w:rPr>
          <w:rFonts w:ascii="等线" w:eastAsia="等线" w:hAnsi="等线"/>
        </w:rPr>
        <w:t>了家人对</w:t>
      </w:r>
    </w:p>
    <w:p w14:paraId="47448FBE" w14:textId="224E76A4" w:rsidR="00750209" w:rsidRDefault="00B21ADD" w:rsidP="0050499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我的体贴和劝说</w:t>
      </w:r>
      <w:r>
        <w:rPr>
          <w:rFonts w:ascii="等线" w:eastAsia="等线" w:hAnsi="等线" w:hint="eastAsia"/>
        </w:rPr>
        <w:t>。</w:t>
      </w:r>
    </w:p>
    <w:p w14:paraId="372A29B3" w14:textId="77777777" w:rsidR="00F747E6" w:rsidRDefault="00D1663F" w:rsidP="00504998">
      <w:pPr>
        <w:ind w:firstLineChars="200" w:firstLine="420"/>
        <w:rPr>
          <w:ins w:id="257" w:author="a" w:date="2021-02-07T11:28:00Z"/>
          <w:rFonts w:ascii="等线" w:eastAsia="等线" w:hAnsi="等线"/>
        </w:rPr>
      </w:pPr>
      <w:r>
        <w:rPr>
          <w:rFonts w:ascii="等线" w:eastAsia="等线" w:hAnsi="等线"/>
        </w:rPr>
        <w:t>以后</w:t>
      </w:r>
      <w:r>
        <w:rPr>
          <w:rFonts w:ascii="等线" w:eastAsia="等线" w:hAnsi="等线" w:hint="eastAsia"/>
        </w:rPr>
        <w:t>，</w:t>
      </w:r>
      <w:r w:rsidR="006545D5">
        <w:rPr>
          <w:rFonts w:ascii="等线" w:eastAsia="等线" w:hAnsi="等线"/>
        </w:rPr>
        <w:t>我要更</w:t>
      </w:r>
      <w:r>
        <w:rPr>
          <w:rFonts w:ascii="等线" w:eastAsia="等线" w:hAnsi="等线"/>
        </w:rPr>
        <w:t>加</w:t>
      </w:r>
      <w:r w:rsidR="006545D5">
        <w:rPr>
          <w:rFonts w:ascii="等线" w:eastAsia="等线" w:hAnsi="等线"/>
        </w:rPr>
        <w:t>体谅他们</w:t>
      </w:r>
      <w:r w:rsidR="004C4A6B">
        <w:rPr>
          <w:rFonts w:ascii="等线" w:eastAsia="等线" w:hAnsi="等线"/>
        </w:rPr>
        <w:t>为我的健康</w:t>
      </w:r>
      <w:ins w:id="258" w:author="王 自飞" w:date="2021-02-06T02:39:00Z">
        <w:r w:rsidR="000F59F0">
          <w:rPr>
            <w:rFonts w:ascii="等线" w:eastAsia="等线" w:hAnsi="等线" w:hint="eastAsia"/>
          </w:rPr>
          <w:t>而</w:t>
        </w:r>
      </w:ins>
    </w:p>
    <w:p w14:paraId="5C1D9F7A" w14:textId="678E93BD" w:rsidR="006545D5" w:rsidRDefault="004C4A6B" w:rsidP="0050499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担忧</w:t>
      </w:r>
      <w:r w:rsidR="006545D5">
        <w:rPr>
          <w:rFonts w:ascii="等线" w:eastAsia="等线" w:hAnsi="等线"/>
        </w:rPr>
        <w:t>的心情</w:t>
      </w:r>
      <w:r w:rsidR="006545D5">
        <w:rPr>
          <w:rFonts w:ascii="等线" w:eastAsia="等线" w:hAnsi="等线" w:hint="eastAsia"/>
        </w:rPr>
        <w:t>。</w:t>
      </w:r>
    </w:p>
    <w:p w14:paraId="53D45713" w14:textId="77777777" w:rsidR="00FB1815" w:rsidRPr="00C25F1C" w:rsidRDefault="00FB1815" w:rsidP="00FB1815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777BF232" w14:textId="77777777" w:rsidR="005103F2" w:rsidRPr="00D1663F" w:rsidRDefault="005103F2" w:rsidP="00C25F1C">
      <w:pPr>
        <w:ind w:firstLineChars="200" w:firstLine="420"/>
        <w:rPr>
          <w:rFonts w:ascii="等线" w:eastAsia="等线" w:hAnsi="等线"/>
        </w:rPr>
      </w:pPr>
    </w:p>
    <w:p w14:paraId="69075110" w14:textId="105E214E" w:rsidR="00D1663F" w:rsidRPr="007304DD" w:rsidRDefault="00D1663F" w:rsidP="00D1663F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</w:t>
      </w:r>
      <w:r>
        <w:rPr>
          <w:rFonts w:ascii="等线" w:eastAsia="等线" w:hAnsi="等线"/>
          <w:b/>
          <w:i/>
        </w:rPr>
        <w:t>3</w:t>
      </w:r>
      <w:r w:rsidR="00AB5B2F">
        <w:rPr>
          <w:rFonts w:ascii="等线" w:eastAsia="等线" w:hAnsi="等线"/>
          <w:b/>
          <w:i/>
        </w:rPr>
        <w:t>1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58BDB80A" w14:textId="01A91D99" w:rsidR="00D1663F" w:rsidRPr="00954B46" w:rsidRDefault="00D1663F" w:rsidP="00D1663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FB1815">
        <w:rPr>
          <w:rFonts w:ascii="等线" w:eastAsia="等线" w:hAnsi="等线" w:hint="eastAsia"/>
        </w:rPr>
        <w:t>（正常）</w:t>
      </w:r>
    </w:p>
    <w:p w14:paraId="014A40B0" w14:textId="77777777" w:rsidR="00D1663F" w:rsidRPr="007304DD" w:rsidRDefault="00D1663F" w:rsidP="00D1663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50785E38" w14:textId="2DDB10CF" w:rsidR="000F59F0" w:rsidRDefault="000F59F0" w:rsidP="00504998">
      <w:pPr>
        <w:ind w:firstLineChars="200" w:firstLine="420"/>
        <w:rPr>
          <w:ins w:id="259" w:author="王 自飞" w:date="2021-02-06T02:40:00Z"/>
          <w:rFonts w:ascii="等线" w:eastAsia="等线" w:hAnsi="等线"/>
        </w:rPr>
      </w:pPr>
      <w:ins w:id="260" w:author="王 自飞" w:date="2021-02-06T02:40:00Z">
        <w:r>
          <w:rPr>
            <w:rFonts w:ascii="等线" w:eastAsia="等线" w:hAnsi="等线" w:hint="eastAsia"/>
          </w:rPr>
          <w:t>您客气了</w:t>
        </w:r>
        <w:r w:rsidR="0017105C">
          <w:rPr>
            <w:rFonts w:ascii="等线" w:eastAsia="等线" w:hAnsi="等线" w:hint="eastAsia"/>
          </w:rPr>
          <w:t>。</w:t>
        </w:r>
      </w:ins>
    </w:p>
    <w:p w14:paraId="7F869E0A" w14:textId="77777777" w:rsidR="004D72E5" w:rsidRDefault="0017105C" w:rsidP="00504998">
      <w:pPr>
        <w:ind w:firstLineChars="200" w:firstLine="420"/>
        <w:rPr>
          <w:ins w:id="261" w:author="a" w:date="2021-02-07T11:29:00Z"/>
          <w:rFonts w:ascii="等线" w:eastAsia="等线" w:hAnsi="等线"/>
        </w:rPr>
      </w:pPr>
      <w:ins w:id="262" w:author="王 自飞" w:date="2021-02-06T02:40:00Z">
        <w:r>
          <w:rPr>
            <w:rFonts w:ascii="等线" w:eastAsia="等线" w:hAnsi="等线" w:hint="eastAsia"/>
          </w:rPr>
          <w:t>对了，</w:t>
        </w:r>
      </w:ins>
      <w:r w:rsidR="00D1663F">
        <w:rPr>
          <w:rFonts w:ascii="等线" w:eastAsia="等线" w:hAnsi="等线"/>
        </w:rPr>
        <w:t>我还有一个不情之请</w:t>
      </w:r>
      <w:r w:rsidR="00D1663F">
        <w:rPr>
          <w:rFonts w:ascii="等线" w:eastAsia="等线" w:hAnsi="等线" w:hint="eastAsia"/>
        </w:rPr>
        <w:t>，就是——</w:t>
      </w:r>
    </w:p>
    <w:p w14:paraId="217772B6" w14:textId="6A69F1AC" w:rsidR="00504998" w:rsidRDefault="00D1663F" w:rsidP="0050499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希望</w:t>
      </w:r>
      <w:del w:id="263" w:author="王 自飞" w:date="2021-02-06T02:40:00Z">
        <w:r w:rsidDel="0017105C">
          <w:rPr>
            <w:rFonts w:ascii="等线" w:eastAsia="等线" w:hAnsi="等线" w:hint="eastAsia"/>
          </w:rPr>
          <w:delText>您</w:delText>
        </w:r>
      </w:del>
      <w:ins w:id="264" w:author="王 自飞" w:date="2021-02-06T02:40:00Z">
        <w:r w:rsidR="00171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能帮忙劝说一下我的父亲</w:t>
      </w:r>
      <w:r>
        <w:rPr>
          <w:rFonts w:ascii="等线" w:eastAsia="等线" w:hAnsi="等线" w:hint="eastAsia"/>
        </w:rPr>
        <w:t>。</w:t>
      </w:r>
    </w:p>
    <w:p w14:paraId="7D69400D" w14:textId="77777777" w:rsidR="004D72E5" w:rsidRDefault="00D1663F" w:rsidP="00504998">
      <w:pPr>
        <w:ind w:firstLineChars="200" w:firstLine="420"/>
        <w:rPr>
          <w:ins w:id="265" w:author="a" w:date="2021-02-07T11:29:00Z"/>
          <w:rFonts w:ascii="等线" w:eastAsia="等线" w:hAnsi="等线"/>
        </w:rPr>
      </w:pPr>
      <w:r w:rsidRPr="00D1663F">
        <w:rPr>
          <w:rFonts w:ascii="等线" w:eastAsia="等线" w:hAnsi="等线" w:hint="eastAsia"/>
        </w:rPr>
        <w:t>如果</w:t>
      </w:r>
      <w:ins w:id="266" w:author="王 自飞" w:date="2021-02-06T02:40:00Z">
        <w:r w:rsidR="0017105C">
          <w:rPr>
            <w:rFonts w:ascii="等线" w:eastAsia="等线" w:hAnsi="等线" w:hint="eastAsia"/>
          </w:rPr>
          <w:t>你</w:t>
        </w:r>
      </w:ins>
      <w:del w:id="267" w:author="王 自飞" w:date="2021-02-06T02:40:00Z">
        <w:r w:rsidRPr="00D1663F" w:rsidDel="0017105C">
          <w:rPr>
            <w:rFonts w:ascii="等线" w:eastAsia="等线" w:hAnsi="等线" w:hint="eastAsia"/>
          </w:rPr>
          <w:delText>您</w:delText>
        </w:r>
      </w:del>
      <w:r w:rsidRPr="00D1663F">
        <w:rPr>
          <w:rFonts w:ascii="等线" w:eastAsia="等线" w:hAnsi="等线" w:hint="eastAsia"/>
        </w:rPr>
        <w:t>答应的话，我明天就让他来</w:t>
      </w:r>
      <w:r w:rsidR="007860A6">
        <w:rPr>
          <w:rFonts w:ascii="等线" w:eastAsia="等线" w:hAnsi="等线" w:hint="eastAsia"/>
        </w:rPr>
        <w:t>拜</w:t>
      </w:r>
    </w:p>
    <w:p w14:paraId="63855FA0" w14:textId="49CB3A7E" w:rsidR="00DC2D85" w:rsidRDefault="007860A6" w:rsidP="00504998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访</w:t>
      </w:r>
      <w:del w:id="268" w:author="王 自飞" w:date="2021-02-06T02:40:00Z">
        <w:r w:rsidR="00D1663F" w:rsidRPr="00D1663F" w:rsidDel="0017105C">
          <w:rPr>
            <w:rFonts w:ascii="等线" w:eastAsia="等线" w:hAnsi="等线" w:hint="eastAsia"/>
          </w:rPr>
          <w:delText>您</w:delText>
        </w:r>
      </w:del>
      <w:ins w:id="269" w:author="王 自飞" w:date="2021-02-06T02:40:00Z">
        <w:r w:rsidR="0017105C">
          <w:rPr>
            <w:rFonts w:ascii="等线" w:eastAsia="等线" w:hAnsi="等线" w:hint="eastAsia"/>
          </w:rPr>
          <w:t>你</w:t>
        </w:r>
      </w:ins>
      <w:r w:rsidR="00D1663F" w:rsidRPr="00D1663F">
        <w:rPr>
          <w:rFonts w:ascii="等线" w:eastAsia="等线" w:hAnsi="等线" w:hint="eastAsia"/>
        </w:rPr>
        <w:t>。</w:t>
      </w:r>
    </w:p>
    <w:p w14:paraId="141D48E0" w14:textId="77777777" w:rsidR="00FB1815" w:rsidRPr="00C25F1C" w:rsidRDefault="00FB1815" w:rsidP="00FB1815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0EB26594" w14:textId="77777777" w:rsidR="00D1663F" w:rsidRDefault="00D1663F" w:rsidP="00C25F1C">
      <w:pPr>
        <w:ind w:firstLineChars="200" w:firstLine="420"/>
        <w:rPr>
          <w:rFonts w:ascii="等线" w:eastAsia="等线" w:hAnsi="等线"/>
        </w:rPr>
      </w:pPr>
    </w:p>
    <w:p w14:paraId="6CEF9A2E" w14:textId="0BA25ED9" w:rsidR="00D1663F" w:rsidRPr="007304DD" w:rsidRDefault="00D1663F" w:rsidP="00D1663F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</w:t>
      </w:r>
      <w:r>
        <w:rPr>
          <w:rFonts w:ascii="等线" w:eastAsia="等线" w:hAnsi="等线"/>
          <w:b/>
          <w:i/>
        </w:rPr>
        <w:t>3</w:t>
      </w:r>
      <w:r w:rsidR="00AB5B2F">
        <w:rPr>
          <w:rFonts w:ascii="等线" w:eastAsia="等线" w:hAnsi="等线"/>
          <w:b/>
          <w:i/>
        </w:rPr>
        <w:t>2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3EFAD87D" w14:textId="77777777" w:rsidR="00D1663F" w:rsidRPr="00954B46" w:rsidRDefault="00D1663F" w:rsidP="00D1663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384FFDF7" w14:textId="77777777" w:rsidR="00D1663F" w:rsidRPr="007304DD" w:rsidRDefault="00D1663F" w:rsidP="00D1663F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FCEBC4D" w14:textId="148FD2B6" w:rsidR="00D1663F" w:rsidRDefault="006935C2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lastRenderedPageBreak/>
        <w:t>好</w:t>
      </w:r>
      <w:del w:id="270" w:author="a" w:date="2021-02-07T11:29:00Z">
        <w:r w:rsidDel="004D72E5">
          <w:rPr>
            <w:rFonts w:ascii="等线" w:eastAsia="等线" w:hAnsi="等线"/>
          </w:rPr>
          <w:delText>的</w:delText>
        </w:r>
      </w:del>
      <w:del w:id="271" w:author="王 自飞" w:date="2021-02-06T02:40:00Z">
        <w:r w:rsidDel="00864888">
          <w:rPr>
            <w:rFonts w:ascii="等线" w:eastAsia="等线" w:hAnsi="等线" w:hint="eastAsia"/>
          </w:rPr>
          <w:delText>，</w:delText>
        </w:r>
        <w:r w:rsidDel="00864888">
          <w:rPr>
            <w:rFonts w:ascii="等线" w:eastAsia="等线" w:hAnsi="等线"/>
          </w:rPr>
          <w:delText>艾丽莎</w:delText>
        </w:r>
      </w:del>
      <w:r>
        <w:rPr>
          <w:rFonts w:ascii="等线" w:eastAsia="等线" w:hAnsi="等线" w:hint="eastAsia"/>
        </w:rPr>
        <w:t>。</w:t>
      </w:r>
      <w:r>
        <w:rPr>
          <w:rFonts w:ascii="等线" w:eastAsia="等线" w:hAnsi="等线"/>
        </w:rPr>
        <w:t>我会尽力而为的</w:t>
      </w:r>
      <w:r>
        <w:rPr>
          <w:rFonts w:ascii="等线" w:eastAsia="等线" w:hAnsi="等线" w:hint="eastAsia"/>
        </w:rPr>
        <w:t>！</w:t>
      </w:r>
    </w:p>
    <w:p w14:paraId="0D2586F8" w14:textId="77777777" w:rsidR="00FB1815" w:rsidRPr="00C25F1C" w:rsidRDefault="00FB1815" w:rsidP="00FB1815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691AD26D" w14:textId="77777777" w:rsidR="006935C2" w:rsidRDefault="006935C2" w:rsidP="00C25F1C">
      <w:pPr>
        <w:ind w:firstLineChars="200" w:firstLine="420"/>
        <w:rPr>
          <w:rFonts w:ascii="等线" w:eastAsia="等线" w:hAnsi="等线"/>
        </w:rPr>
      </w:pPr>
    </w:p>
    <w:p w14:paraId="45079490" w14:textId="533F3F50" w:rsidR="006935C2" w:rsidRPr="007304DD" w:rsidRDefault="006935C2" w:rsidP="006935C2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</w:t>
      </w:r>
      <w:r>
        <w:rPr>
          <w:rFonts w:ascii="等线" w:eastAsia="等线" w:hAnsi="等线"/>
          <w:b/>
          <w:i/>
        </w:rPr>
        <w:t>3</w:t>
      </w:r>
      <w:r w:rsidR="00AB5B2F">
        <w:rPr>
          <w:rFonts w:ascii="等线" w:eastAsia="等线" w:hAnsi="等线"/>
          <w:b/>
          <w:i/>
        </w:rPr>
        <w:t>3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4EDB208B" w14:textId="00049F3E" w:rsidR="006935C2" w:rsidRPr="00954B46" w:rsidRDefault="006935C2" w:rsidP="006935C2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艾丽莎</w:t>
      </w:r>
      <w:r w:rsidR="00FB1815">
        <w:rPr>
          <w:rFonts w:ascii="等线" w:eastAsia="等线" w:hAnsi="等线" w:hint="eastAsia"/>
        </w:rPr>
        <w:t>（高兴）</w:t>
      </w:r>
    </w:p>
    <w:p w14:paraId="477C523B" w14:textId="77777777" w:rsidR="006935C2" w:rsidRPr="007304DD" w:rsidRDefault="006935C2" w:rsidP="006935C2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157BDF70" w14:textId="6DD174F2" w:rsidR="00031882" w:rsidRDefault="006935C2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太好了！那我提前谢谢</w:t>
      </w:r>
      <w:del w:id="272" w:author="王 自飞" w:date="2021-02-06T02:40:00Z">
        <w:r w:rsidDel="00864888">
          <w:rPr>
            <w:rFonts w:ascii="等线" w:eastAsia="等线" w:hAnsi="等线" w:hint="eastAsia"/>
          </w:rPr>
          <w:delText>您</w:delText>
        </w:r>
      </w:del>
      <w:ins w:id="273" w:author="王 自飞" w:date="2021-02-06T02:41:00Z">
        <w:r w:rsidR="00864888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了。</w:t>
      </w:r>
    </w:p>
    <w:p w14:paraId="076B8431" w14:textId="178059BC" w:rsidR="006935C2" w:rsidRDefault="00031882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再见，祝</w:t>
      </w:r>
      <w:del w:id="274" w:author="王 自飞" w:date="2021-02-06T02:41:00Z">
        <w:r w:rsidDel="00864888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晚安！</w:t>
      </w:r>
    </w:p>
    <w:p w14:paraId="42BB0EB6" w14:textId="77980BF9" w:rsidR="006935C2" w:rsidRDefault="00FB1815" w:rsidP="00FB1815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1F1048FE" w14:textId="77777777" w:rsidR="00FB1815" w:rsidRPr="00FB1815" w:rsidRDefault="00FB1815" w:rsidP="00FB1815">
      <w:pPr>
        <w:ind w:firstLineChars="200" w:firstLine="420"/>
        <w:rPr>
          <w:rFonts w:ascii="等线" w:eastAsia="等线" w:hAnsi="等线"/>
        </w:rPr>
      </w:pPr>
    </w:p>
    <w:p w14:paraId="1D303DD3" w14:textId="3280A074" w:rsidR="006935C2" w:rsidRPr="007304DD" w:rsidRDefault="006935C2" w:rsidP="006935C2">
      <w:pPr>
        <w:rPr>
          <w:rFonts w:ascii="等线" w:eastAsia="等线" w:hAnsi="等线"/>
          <w:b/>
          <w:i/>
        </w:rPr>
      </w:pPr>
      <w:r w:rsidRPr="007304DD">
        <w:rPr>
          <w:rFonts w:ascii="等线" w:eastAsia="等线" w:hAnsi="等线"/>
          <w:b/>
          <w:i/>
        </w:rPr>
        <w:t>对话文案</w:t>
      </w:r>
      <w:r w:rsidRPr="007304DD">
        <w:rPr>
          <w:rFonts w:ascii="等线" w:eastAsia="等线" w:hAnsi="等线" w:hint="eastAsia"/>
          <w:b/>
          <w:i/>
        </w:rPr>
        <w:t>（</w:t>
      </w:r>
      <w:r w:rsidRPr="007304DD">
        <w:rPr>
          <w:rFonts w:ascii="等线" w:eastAsia="等线" w:hAnsi="等线"/>
          <w:b/>
          <w:i/>
        </w:rPr>
        <w:t>P</w:t>
      </w:r>
      <w:r>
        <w:rPr>
          <w:rFonts w:ascii="等线" w:eastAsia="等线" w:hAnsi="等线"/>
          <w:b/>
          <w:i/>
        </w:rPr>
        <w:t>3</w:t>
      </w:r>
      <w:r w:rsidR="00AB5B2F">
        <w:rPr>
          <w:rFonts w:ascii="等线" w:eastAsia="等线" w:hAnsi="等线"/>
          <w:b/>
          <w:i/>
        </w:rPr>
        <w:t>4</w:t>
      </w:r>
      <w:r w:rsidRPr="007304DD">
        <w:rPr>
          <w:rFonts w:ascii="等线" w:eastAsia="等线" w:hAnsi="等线" w:hint="eastAsia"/>
          <w:b/>
          <w:i/>
        </w:rPr>
        <w:t>）</w:t>
      </w:r>
    </w:p>
    <w:p w14:paraId="5EC09C18" w14:textId="77777777" w:rsidR="006935C2" w:rsidRPr="00954B46" w:rsidRDefault="006935C2" w:rsidP="006935C2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（头像）：</w:t>
      </w:r>
      <w:r>
        <w:rPr>
          <w:rFonts w:ascii="等线" w:eastAsia="等线" w:hAnsi="等线" w:hint="eastAsia"/>
        </w:rPr>
        <w:t>无</w:t>
      </w:r>
    </w:p>
    <w:p w14:paraId="1E3139C2" w14:textId="77777777" w:rsidR="006935C2" w:rsidRPr="007304DD" w:rsidRDefault="006935C2" w:rsidP="006935C2">
      <w:pPr>
        <w:ind w:firstLine="420"/>
        <w:rPr>
          <w:rFonts w:ascii="等线" w:eastAsia="等线" w:hAnsi="等线"/>
        </w:rPr>
      </w:pPr>
      <w:r w:rsidRPr="00954B46">
        <w:rPr>
          <w:rFonts w:ascii="等线" w:eastAsia="等线" w:hAnsi="等线" w:hint="eastAsia"/>
        </w:rPr>
        <w:t>（正文）：</w:t>
      </w:r>
    </w:p>
    <w:p w14:paraId="618196AD" w14:textId="4A4B3587" w:rsidR="00D1663F" w:rsidRDefault="00031882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再见，</w:t>
      </w:r>
      <w:del w:id="275" w:author="a" w:date="2021-02-07T11:30:00Z">
        <w:r w:rsidDel="004D72E5">
          <w:rPr>
            <w:rFonts w:ascii="等线" w:eastAsia="等线" w:hAnsi="等线" w:hint="eastAsia"/>
          </w:rPr>
          <w:delText>也祝您</w:delText>
        </w:r>
      </w:del>
      <w:ins w:id="276" w:author="a" w:date="2021-02-07T11:30:00Z">
        <w:r w:rsidR="004D72E5">
          <w:rPr>
            <w:rFonts w:ascii="等线" w:eastAsia="等线" w:hAnsi="等线"/>
          </w:rPr>
          <w:t>也祝你</w:t>
        </w:r>
      </w:ins>
      <w:r>
        <w:rPr>
          <w:rFonts w:ascii="等线" w:eastAsia="等线" w:hAnsi="等线"/>
        </w:rPr>
        <w:t>晚安</w:t>
      </w:r>
      <w:r>
        <w:rPr>
          <w:rFonts w:ascii="等线" w:eastAsia="等线" w:hAnsi="等线" w:hint="eastAsia"/>
        </w:rPr>
        <w:t>！</w:t>
      </w:r>
    </w:p>
    <w:p w14:paraId="2A14CD0A" w14:textId="77777777" w:rsidR="00FB1815" w:rsidRDefault="00FB1815" w:rsidP="00FB1815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</w:t>
      </w:r>
      <w:r>
        <w:rPr>
          <w:rFonts w:ascii="等线" w:eastAsia="等线" w:hAnsi="等线"/>
        </w:rPr>
        <w:t>&gt;&gt;</w:t>
      </w:r>
    </w:p>
    <w:p w14:paraId="049B3C2A" w14:textId="77777777" w:rsidR="00E44BE9" w:rsidRDefault="00E44BE9" w:rsidP="00E44BE9">
      <w:pPr>
        <w:ind w:firstLineChars="200" w:firstLine="420"/>
        <w:rPr>
          <w:rFonts w:ascii="等线" w:eastAsia="等线" w:hAnsi="等线"/>
        </w:rPr>
      </w:pPr>
    </w:p>
    <w:p w14:paraId="525FC9C2" w14:textId="6C785B99" w:rsidR="00CC20F3" w:rsidRPr="00A70F14" w:rsidRDefault="00A70F14" w:rsidP="00A70F14">
      <w:pPr>
        <w:rPr>
          <w:rFonts w:ascii="等线" w:eastAsia="等线" w:hAnsi="等线"/>
          <w:b/>
          <w:i/>
        </w:rPr>
      </w:pPr>
      <w:r w:rsidRPr="00A70F14">
        <w:rPr>
          <w:rFonts w:ascii="等线" w:eastAsia="等线" w:hAnsi="等线"/>
          <w:b/>
          <w:i/>
        </w:rPr>
        <w:t>引导文案</w:t>
      </w:r>
      <w:r w:rsidRPr="00A70F14">
        <w:rPr>
          <w:rFonts w:ascii="等线" w:eastAsia="等线" w:hAnsi="等线" w:hint="eastAsia"/>
          <w:b/>
          <w:i/>
        </w:rPr>
        <w:t>（</w:t>
      </w:r>
      <w:r w:rsidRPr="00A70F14">
        <w:rPr>
          <w:rFonts w:ascii="等线" w:eastAsia="等线" w:hAnsi="等线"/>
          <w:b/>
          <w:i/>
        </w:rPr>
        <w:t>P3</w:t>
      </w:r>
      <w:r w:rsidR="00AB5B2F">
        <w:rPr>
          <w:rFonts w:ascii="等线" w:eastAsia="等线" w:hAnsi="等线"/>
          <w:b/>
          <w:i/>
        </w:rPr>
        <w:t>5</w:t>
      </w:r>
      <w:r w:rsidRPr="00A70F14">
        <w:rPr>
          <w:rFonts w:ascii="等线" w:eastAsia="等线" w:hAnsi="等线" w:hint="eastAsia"/>
          <w:b/>
          <w:i/>
        </w:rPr>
        <w:t>）</w:t>
      </w:r>
    </w:p>
    <w:p w14:paraId="3FCC01A6" w14:textId="77777777" w:rsidR="00CC20F3" w:rsidRDefault="009861E0" w:rsidP="00C25F1C">
      <w:pPr>
        <w:ind w:firstLineChars="200" w:firstLine="420"/>
        <w:rPr>
          <w:rFonts w:ascii="等线" w:eastAsia="等线" w:hAnsi="等线"/>
        </w:rPr>
      </w:pPr>
      <w:r w:rsidRPr="0005434D">
        <w:rPr>
          <w:rFonts w:ascii="等线" w:eastAsia="等线" w:hAnsi="等线" w:hint="eastAsia"/>
        </w:rPr>
        <w:t>进出港控制塔台</w:t>
      </w:r>
      <w:r>
        <w:rPr>
          <w:rFonts w:ascii="等线" w:eastAsia="等线" w:hAnsi="等线" w:hint="eastAsia"/>
        </w:rPr>
        <w:t>已经建造完成。</w:t>
      </w:r>
    </w:p>
    <w:p w14:paraId="42516BD6" w14:textId="77777777" w:rsidR="004D72E5" w:rsidRDefault="006175A1" w:rsidP="00C25F1C">
      <w:pPr>
        <w:ind w:firstLineChars="200" w:firstLine="420"/>
        <w:rPr>
          <w:ins w:id="277" w:author="a" w:date="2021-02-07T11:30:00Z"/>
          <w:rFonts w:ascii="等线" w:eastAsia="等线" w:hAnsi="等线"/>
        </w:rPr>
      </w:pPr>
      <w:r>
        <w:rPr>
          <w:rFonts w:ascii="等线" w:eastAsia="等线" w:hAnsi="等线" w:hint="eastAsia"/>
        </w:rPr>
        <w:t>有了它，所有货运飞船</w:t>
      </w:r>
      <w:r w:rsidR="00B96DE6">
        <w:rPr>
          <w:rFonts w:ascii="等线" w:eastAsia="等线" w:hAnsi="等线" w:hint="eastAsia"/>
        </w:rPr>
        <w:t>的进出港就像</w:t>
      </w:r>
    </w:p>
    <w:p w14:paraId="12D32F84" w14:textId="77777777" w:rsidR="004D72E5" w:rsidDel="004D72E5" w:rsidRDefault="00B96DE6" w:rsidP="004D72E5">
      <w:pPr>
        <w:ind w:firstLineChars="200" w:firstLine="420"/>
        <w:rPr>
          <w:del w:id="278" w:author="a" w:date="2021-02-07T11:30:00Z"/>
          <w:rFonts w:ascii="等线" w:eastAsia="等线" w:hAnsi="等线"/>
        </w:rPr>
      </w:pPr>
      <w:r>
        <w:rPr>
          <w:rFonts w:ascii="等线" w:eastAsia="等线" w:hAnsi="等线" w:hint="eastAsia"/>
        </w:rPr>
        <w:t>乐团有了总指挥</w:t>
      </w:r>
      <w:ins w:id="279" w:author="a" w:date="2021-02-07T11:30:00Z">
        <w:r w:rsidR="004D72E5">
          <w:rPr>
            <w:rFonts w:ascii="等线" w:eastAsia="等线" w:hAnsi="等线" w:hint="eastAsia"/>
          </w:rPr>
          <w:t>，</w:t>
        </w:r>
      </w:ins>
      <w:moveToRangeStart w:id="280" w:author="a" w:date="2021-02-07T11:30:00Z" w:name="move63589867"/>
      <w:moveTo w:id="281" w:author="a" w:date="2021-02-07T11:30:00Z">
        <w:r w:rsidR="004D72E5">
          <w:rPr>
            <w:rFonts w:ascii="等线" w:eastAsia="等线" w:hAnsi="等线" w:hint="eastAsia"/>
          </w:rPr>
          <w:t>变得井然有序！</w:t>
        </w:r>
      </w:moveTo>
    </w:p>
    <w:moveToRangeEnd w:id="280"/>
    <w:p w14:paraId="0C4BD245" w14:textId="4CA5E1C5" w:rsidR="00B96DE6" w:rsidRPr="004D72E5" w:rsidDel="004D72E5" w:rsidRDefault="00B96DE6" w:rsidP="004D72E5">
      <w:pPr>
        <w:ind w:firstLineChars="200" w:firstLine="420"/>
        <w:rPr>
          <w:del w:id="282" w:author="a" w:date="2021-02-07T11:30:00Z"/>
          <w:rFonts w:ascii="等线" w:eastAsia="等线" w:hAnsi="等线" w:hint="eastAsia"/>
        </w:rPr>
      </w:pPr>
    </w:p>
    <w:p w14:paraId="0682FEA4" w14:textId="3B16520F" w:rsidR="009861E0" w:rsidDel="004D72E5" w:rsidRDefault="0047193A" w:rsidP="004D72E5">
      <w:pPr>
        <w:ind w:firstLineChars="200" w:firstLine="420"/>
        <w:rPr>
          <w:del w:id="283" w:author="a" w:date="2021-02-07T11:30:00Z"/>
          <w:rFonts w:ascii="等线" w:eastAsia="等线" w:hAnsi="等线"/>
        </w:rPr>
      </w:pPr>
      <w:moveFromRangeStart w:id="284" w:author="a" w:date="2021-02-07T11:30:00Z" w:name="move63589867"/>
      <w:moveFrom w:id="285" w:author="a" w:date="2021-02-07T11:30:00Z">
        <w:del w:id="286" w:author="a" w:date="2021-02-07T11:30:00Z">
          <w:r w:rsidDel="004D72E5">
            <w:rPr>
              <w:rFonts w:ascii="等线" w:eastAsia="等线" w:hAnsi="等线" w:hint="eastAsia"/>
            </w:rPr>
            <w:delText>变得</w:delText>
          </w:r>
          <w:r w:rsidR="00B96DE6" w:rsidDel="004D72E5">
            <w:rPr>
              <w:rFonts w:ascii="等线" w:eastAsia="等线" w:hAnsi="等线" w:hint="eastAsia"/>
            </w:rPr>
            <w:delText>井然有序</w:delText>
          </w:r>
          <w:r w:rsidR="006175A1" w:rsidDel="004D72E5">
            <w:rPr>
              <w:rFonts w:ascii="等线" w:eastAsia="等线" w:hAnsi="等线" w:hint="eastAsia"/>
            </w:rPr>
            <w:delText>！</w:delText>
          </w:r>
        </w:del>
      </w:moveFrom>
    </w:p>
    <w:moveFromRangeEnd w:id="284"/>
    <w:p w14:paraId="0AE8A43C" w14:textId="77777777" w:rsidR="00E2035E" w:rsidRDefault="00E2035E" w:rsidP="00E2035E">
      <w:pPr>
        <w:ind w:firstLine="420"/>
      </w:pPr>
      <w:r>
        <w:rPr>
          <w:rFonts w:hint="eastAsia"/>
        </w:rPr>
        <w:t>（互动按钮）：【建造完成】</w:t>
      </w:r>
    </w:p>
    <w:p w14:paraId="6A6F8662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</w:p>
    <w:p w14:paraId="53834F44" w14:textId="355410F1" w:rsidR="00F23AFD" w:rsidRPr="00A70F14" w:rsidRDefault="00F23AFD" w:rsidP="00F23AFD">
      <w:pPr>
        <w:rPr>
          <w:rFonts w:ascii="等线" w:eastAsia="等线" w:hAnsi="等线"/>
          <w:b/>
          <w:i/>
        </w:rPr>
      </w:pPr>
      <w:r w:rsidRPr="00A70F14">
        <w:rPr>
          <w:rFonts w:ascii="等线" w:eastAsia="等线" w:hAnsi="等线"/>
          <w:b/>
          <w:i/>
        </w:rPr>
        <w:t>引导文案</w:t>
      </w:r>
      <w:r w:rsidRPr="00A70F14">
        <w:rPr>
          <w:rFonts w:ascii="等线" w:eastAsia="等线" w:hAnsi="等线" w:hint="eastAsia"/>
          <w:b/>
          <w:i/>
        </w:rPr>
        <w:t>（</w:t>
      </w:r>
      <w:r w:rsidRPr="00A70F14">
        <w:rPr>
          <w:rFonts w:ascii="等线" w:eastAsia="等线" w:hAnsi="等线"/>
          <w:b/>
          <w:i/>
        </w:rPr>
        <w:t>P3</w:t>
      </w:r>
      <w:r w:rsidR="00AB5B2F">
        <w:rPr>
          <w:rFonts w:ascii="等线" w:eastAsia="等线" w:hAnsi="等线"/>
          <w:b/>
          <w:i/>
        </w:rPr>
        <w:t>6</w:t>
      </w:r>
      <w:r w:rsidRPr="00A70F14">
        <w:rPr>
          <w:rFonts w:ascii="等线" w:eastAsia="等线" w:hAnsi="等线" w:hint="eastAsia"/>
          <w:b/>
          <w:i/>
        </w:rPr>
        <w:t>）</w:t>
      </w:r>
    </w:p>
    <w:p w14:paraId="26DC7833" w14:textId="111E487E" w:rsidR="00F10A55" w:rsidRDefault="00F10A55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（标题）：晚间任务已完成</w:t>
      </w:r>
    </w:p>
    <w:p w14:paraId="51CFD1B4" w14:textId="5EDF28B3" w:rsidR="00F10A55" w:rsidRDefault="00F10A55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06C69AF" w14:textId="67B95720" w:rsidR="00854CA5" w:rsidRDefault="00BB7117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艾丽莎的父亲</w:t>
      </w:r>
      <w:r w:rsidR="00647F0A">
        <w:rPr>
          <w:rFonts w:ascii="等线" w:eastAsia="等线" w:hAnsi="等线" w:hint="eastAsia"/>
        </w:rPr>
        <w:t>恐怕不好对付。</w:t>
      </w:r>
    </w:p>
    <w:p w14:paraId="5FE3D20D" w14:textId="3F107808" w:rsidR="00854CA5" w:rsidRDefault="00F10A55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</w:t>
      </w:r>
      <w:r w:rsidR="00647F0A">
        <w:rPr>
          <w:rFonts w:ascii="等线" w:eastAsia="等线" w:hAnsi="等线" w:hint="eastAsia"/>
        </w:rPr>
        <w:t>将会是一次有难度的挑战。</w:t>
      </w:r>
    </w:p>
    <w:p w14:paraId="55900AD4" w14:textId="73ED08C8" w:rsidR="00CC20F3" w:rsidRDefault="00BB7117" w:rsidP="00854CA5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期待</w:t>
      </w:r>
      <w:del w:id="287" w:author="王 自飞" w:date="2021-02-06T02:42:00Z">
        <w:r w:rsidDel="00864888">
          <w:rPr>
            <w:rFonts w:ascii="等线" w:eastAsia="等线" w:hAnsi="等线" w:hint="eastAsia"/>
          </w:rPr>
          <w:delText>您</w:delText>
        </w:r>
      </w:del>
      <w:ins w:id="288" w:author="王 自飞" w:date="2021-02-06T02:42:00Z">
        <w:r w:rsidR="00864888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</w:t>
      </w:r>
      <w:r>
        <w:rPr>
          <w:rFonts w:ascii="等线" w:eastAsia="等线" w:hAnsi="等线" w:hint="eastAsia"/>
        </w:rPr>
        <w:t>精彩发挥！</w:t>
      </w:r>
    </w:p>
    <w:p w14:paraId="11FC395D" w14:textId="38597DC6" w:rsidR="00CC20F3" w:rsidRDefault="00847E87" w:rsidP="00C25F1C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（互动按钮）：【回到主页】</w:t>
      </w:r>
    </w:p>
    <w:p w14:paraId="1431702B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</w:p>
    <w:p w14:paraId="47A8CAC2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</w:p>
    <w:p w14:paraId="3177439A" w14:textId="77777777" w:rsidR="005E7835" w:rsidRDefault="005E7835" w:rsidP="00C25F1C">
      <w:pPr>
        <w:ind w:firstLineChars="200" w:firstLine="420"/>
        <w:rPr>
          <w:rFonts w:ascii="等线" w:eastAsia="等线" w:hAnsi="等线"/>
        </w:rPr>
      </w:pPr>
    </w:p>
    <w:p w14:paraId="47693D97" w14:textId="77777777" w:rsidR="005E7835" w:rsidRDefault="005E7835" w:rsidP="00C25F1C">
      <w:pPr>
        <w:ind w:firstLineChars="200" w:firstLine="420"/>
        <w:rPr>
          <w:rFonts w:ascii="等线" w:eastAsia="等线" w:hAnsi="等线"/>
        </w:rPr>
      </w:pPr>
    </w:p>
    <w:p w14:paraId="2B6CB11C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  <w:bookmarkStart w:id="289" w:name="_GoBack"/>
      <w:bookmarkEnd w:id="289"/>
    </w:p>
    <w:p w14:paraId="03D33E31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</w:p>
    <w:p w14:paraId="5A05880F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</w:p>
    <w:p w14:paraId="21419260" w14:textId="77777777" w:rsidR="00CC20F3" w:rsidRDefault="00CC20F3" w:rsidP="00C25F1C">
      <w:pPr>
        <w:ind w:firstLineChars="200" w:firstLine="420"/>
        <w:rPr>
          <w:rFonts w:ascii="等线" w:eastAsia="等线" w:hAnsi="等线"/>
        </w:rPr>
      </w:pPr>
    </w:p>
    <w:p w14:paraId="5F345047" w14:textId="77777777" w:rsidR="00CC20F3" w:rsidRPr="00954B46" w:rsidRDefault="00CC20F3" w:rsidP="00C25F1C">
      <w:pPr>
        <w:ind w:firstLineChars="200" w:firstLine="420"/>
        <w:rPr>
          <w:rFonts w:ascii="等线" w:eastAsia="等线" w:hAnsi="等线"/>
        </w:rPr>
      </w:pPr>
    </w:p>
    <w:sectPr w:rsidR="00CC20F3" w:rsidRPr="0095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C8728" w14:textId="77777777" w:rsidR="009F6720" w:rsidRDefault="009F6720" w:rsidP="009505C4">
      <w:r>
        <w:separator/>
      </w:r>
    </w:p>
  </w:endnote>
  <w:endnote w:type="continuationSeparator" w:id="0">
    <w:p w14:paraId="7C84B0B1" w14:textId="77777777" w:rsidR="009F6720" w:rsidRDefault="009F6720" w:rsidP="0095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B1F7C" w14:textId="77777777" w:rsidR="009F6720" w:rsidRDefault="009F6720" w:rsidP="009505C4">
      <w:r>
        <w:separator/>
      </w:r>
    </w:p>
  </w:footnote>
  <w:footnote w:type="continuationSeparator" w:id="0">
    <w:p w14:paraId="77003394" w14:textId="77777777" w:rsidR="009F6720" w:rsidRDefault="009F6720" w:rsidP="009505C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5E"/>
    <w:rsid w:val="00020D9E"/>
    <w:rsid w:val="00031882"/>
    <w:rsid w:val="00053D1B"/>
    <w:rsid w:val="0005434D"/>
    <w:rsid w:val="00055597"/>
    <w:rsid w:val="00055F7C"/>
    <w:rsid w:val="000704FB"/>
    <w:rsid w:val="0008231C"/>
    <w:rsid w:val="000949A7"/>
    <w:rsid w:val="000A5FF4"/>
    <w:rsid w:val="000C0C19"/>
    <w:rsid w:val="000C0DE7"/>
    <w:rsid w:val="000C5422"/>
    <w:rsid w:val="000E6CB9"/>
    <w:rsid w:val="000E7901"/>
    <w:rsid w:val="000F59F0"/>
    <w:rsid w:val="00107053"/>
    <w:rsid w:val="00107067"/>
    <w:rsid w:val="001219DB"/>
    <w:rsid w:val="00122289"/>
    <w:rsid w:val="00124F93"/>
    <w:rsid w:val="00134CB2"/>
    <w:rsid w:val="0015460F"/>
    <w:rsid w:val="0017105C"/>
    <w:rsid w:val="00185D33"/>
    <w:rsid w:val="0019072B"/>
    <w:rsid w:val="001A0210"/>
    <w:rsid w:val="001A26A0"/>
    <w:rsid w:val="001B16FE"/>
    <w:rsid w:val="001C5CC8"/>
    <w:rsid w:val="001D1C1A"/>
    <w:rsid w:val="001D4E3B"/>
    <w:rsid w:val="001E255D"/>
    <w:rsid w:val="00200F5E"/>
    <w:rsid w:val="00202063"/>
    <w:rsid w:val="002115A3"/>
    <w:rsid w:val="0023118B"/>
    <w:rsid w:val="00236258"/>
    <w:rsid w:val="00244B15"/>
    <w:rsid w:val="002662D8"/>
    <w:rsid w:val="00285B1F"/>
    <w:rsid w:val="002B0373"/>
    <w:rsid w:val="002B1875"/>
    <w:rsid w:val="002B18AC"/>
    <w:rsid w:val="002C5138"/>
    <w:rsid w:val="002E4310"/>
    <w:rsid w:val="0032190A"/>
    <w:rsid w:val="00335B90"/>
    <w:rsid w:val="0035255C"/>
    <w:rsid w:val="00370BF4"/>
    <w:rsid w:val="0038673F"/>
    <w:rsid w:val="00397A28"/>
    <w:rsid w:val="003A4C5D"/>
    <w:rsid w:val="003A73AE"/>
    <w:rsid w:val="003C1707"/>
    <w:rsid w:val="003F51E6"/>
    <w:rsid w:val="00410E23"/>
    <w:rsid w:val="0044773F"/>
    <w:rsid w:val="00450420"/>
    <w:rsid w:val="0047193A"/>
    <w:rsid w:val="004B78FD"/>
    <w:rsid w:val="004C4A6B"/>
    <w:rsid w:val="004D3625"/>
    <w:rsid w:val="004D72E5"/>
    <w:rsid w:val="004F74F8"/>
    <w:rsid w:val="00504998"/>
    <w:rsid w:val="005103F2"/>
    <w:rsid w:val="0053293A"/>
    <w:rsid w:val="005545A0"/>
    <w:rsid w:val="005728EB"/>
    <w:rsid w:val="005820C4"/>
    <w:rsid w:val="0058568E"/>
    <w:rsid w:val="005A1ABB"/>
    <w:rsid w:val="005C5380"/>
    <w:rsid w:val="005E440B"/>
    <w:rsid w:val="005E7835"/>
    <w:rsid w:val="00607429"/>
    <w:rsid w:val="006175A1"/>
    <w:rsid w:val="0062745D"/>
    <w:rsid w:val="00632E55"/>
    <w:rsid w:val="00636329"/>
    <w:rsid w:val="00647F0A"/>
    <w:rsid w:val="006545D5"/>
    <w:rsid w:val="00691EBC"/>
    <w:rsid w:val="006935C2"/>
    <w:rsid w:val="0069720B"/>
    <w:rsid w:val="006C20A3"/>
    <w:rsid w:val="006C3834"/>
    <w:rsid w:val="006D2242"/>
    <w:rsid w:val="006E2C67"/>
    <w:rsid w:val="006E2FC0"/>
    <w:rsid w:val="006E766A"/>
    <w:rsid w:val="0070237C"/>
    <w:rsid w:val="007304DD"/>
    <w:rsid w:val="007322BB"/>
    <w:rsid w:val="00746908"/>
    <w:rsid w:val="00750209"/>
    <w:rsid w:val="0076769F"/>
    <w:rsid w:val="007742EC"/>
    <w:rsid w:val="007860A6"/>
    <w:rsid w:val="007F006A"/>
    <w:rsid w:val="00812BCE"/>
    <w:rsid w:val="008156D3"/>
    <w:rsid w:val="00817EE1"/>
    <w:rsid w:val="0083146F"/>
    <w:rsid w:val="008406BD"/>
    <w:rsid w:val="00841A86"/>
    <w:rsid w:val="00844676"/>
    <w:rsid w:val="0084776D"/>
    <w:rsid w:val="00847E87"/>
    <w:rsid w:val="008506A2"/>
    <w:rsid w:val="00854CA5"/>
    <w:rsid w:val="00856ED0"/>
    <w:rsid w:val="00864888"/>
    <w:rsid w:val="0089299F"/>
    <w:rsid w:val="008B7F76"/>
    <w:rsid w:val="008C6F66"/>
    <w:rsid w:val="008F24BF"/>
    <w:rsid w:val="0091768C"/>
    <w:rsid w:val="009258A8"/>
    <w:rsid w:val="009505C4"/>
    <w:rsid w:val="00954B46"/>
    <w:rsid w:val="00967726"/>
    <w:rsid w:val="00971130"/>
    <w:rsid w:val="00975280"/>
    <w:rsid w:val="009861E0"/>
    <w:rsid w:val="00997E3E"/>
    <w:rsid w:val="009B19F1"/>
    <w:rsid w:val="009C6AD6"/>
    <w:rsid w:val="009D101E"/>
    <w:rsid w:val="009D33D6"/>
    <w:rsid w:val="009F6720"/>
    <w:rsid w:val="00A045B9"/>
    <w:rsid w:val="00A05757"/>
    <w:rsid w:val="00A1358B"/>
    <w:rsid w:val="00A16381"/>
    <w:rsid w:val="00A20C4E"/>
    <w:rsid w:val="00A338A5"/>
    <w:rsid w:val="00A513C0"/>
    <w:rsid w:val="00A52106"/>
    <w:rsid w:val="00A571D1"/>
    <w:rsid w:val="00A70F14"/>
    <w:rsid w:val="00A70FCD"/>
    <w:rsid w:val="00A86FB2"/>
    <w:rsid w:val="00A97269"/>
    <w:rsid w:val="00AA57ED"/>
    <w:rsid w:val="00AB5B2F"/>
    <w:rsid w:val="00AC05DD"/>
    <w:rsid w:val="00AC0896"/>
    <w:rsid w:val="00AF11F4"/>
    <w:rsid w:val="00AF1EBE"/>
    <w:rsid w:val="00B01A6E"/>
    <w:rsid w:val="00B05F26"/>
    <w:rsid w:val="00B14A7B"/>
    <w:rsid w:val="00B20CCE"/>
    <w:rsid w:val="00B21ADD"/>
    <w:rsid w:val="00B91898"/>
    <w:rsid w:val="00B96DE6"/>
    <w:rsid w:val="00BB7117"/>
    <w:rsid w:val="00BF76CE"/>
    <w:rsid w:val="00C044EB"/>
    <w:rsid w:val="00C25F1C"/>
    <w:rsid w:val="00C4592C"/>
    <w:rsid w:val="00C64BCA"/>
    <w:rsid w:val="00C8581F"/>
    <w:rsid w:val="00C9171B"/>
    <w:rsid w:val="00CA035C"/>
    <w:rsid w:val="00CA61DE"/>
    <w:rsid w:val="00CB671B"/>
    <w:rsid w:val="00CC20F3"/>
    <w:rsid w:val="00CC2B5A"/>
    <w:rsid w:val="00CC38A4"/>
    <w:rsid w:val="00CF45CC"/>
    <w:rsid w:val="00D141D2"/>
    <w:rsid w:val="00D1663F"/>
    <w:rsid w:val="00D23001"/>
    <w:rsid w:val="00D30847"/>
    <w:rsid w:val="00D36ABE"/>
    <w:rsid w:val="00D471AB"/>
    <w:rsid w:val="00D817DC"/>
    <w:rsid w:val="00D842BF"/>
    <w:rsid w:val="00D850D6"/>
    <w:rsid w:val="00DB36FA"/>
    <w:rsid w:val="00DB3C28"/>
    <w:rsid w:val="00DB661F"/>
    <w:rsid w:val="00DB6CF5"/>
    <w:rsid w:val="00DC2D85"/>
    <w:rsid w:val="00DD0748"/>
    <w:rsid w:val="00DF1CC2"/>
    <w:rsid w:val="00E05218"/>
    <w:rsid w:val="00E2035E"/>
    <w:rsid w:val="00E40996"/>
    <w:rsid w:val="00E40C3F"/>
    <w:rsid w:val="00E443FE"/>
    <w:rsid w:val="00E44BE9"/>
    <w:rsid w:val="00EC0B60"/>
    <w:rsid w:val="00ED7B9D"/>
    <w:rsid w:val="00EE4CF6"/>
    <w:rsid w:val="00EF1905"/>
    <w:rsid w:val="00F0680F"/>
    <w:rsid w:val="00F10A55"/>
    <w:rsid w:val="00F2064F"/>
    <w:rsid w:val="00F23AFD"/>
    <w:rsid w:val="00F41B10"/>
    <w:rsid w:val="00F6650F"/>
    <w:rsid w:val="00F66D41"/>
    <w:rsid w:val="00F747E6"/>
    <w:rsid w:val="00F77F87"/>
    <w:rsid w:val="00F8462F"/>
    <w:rsid w:val="00F94357"/>
    <w:rsid w:val="00FA7018"/>
    <w:rsid w:val="00FB1815"/>
    <w:rsid w:val="00FC7D96"/>
    <w:rsid w:val="00FD0B43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9318"/>
  <w15:chartTrackingRefBased/>
  <w15:docId w15:val="{082D6C98-8205-4250-B8DF-F59D4E5A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5C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B3C28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DB3C28"/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semiHidden/>
    <w:rsid w:val="00DB3C28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B3C28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DB3C28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9B19F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B1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36</cp:revision>
  <dcterms:created xsi:type="dcterms:W3CDTF">2021-01-04T01:46:00Z</dcterms:created>
  <dcterms:modified xsi:type="dcterms:W3CDTF">2021-02-07T03:31:00Z</dcterms:modified>
</cp:coreProperties>
</file>